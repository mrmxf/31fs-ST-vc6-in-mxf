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45DBC" w14:textId="77777777" w:rsidR="00247348" w:rsidRDefault="00247348" w:rsidP="00247348">
      <w:pPr>
        <w:jc w:val="right"/>
        <w:rPr>
          <w:ins w:id="0" w:author="Laurence Venner" w:date="2018-11-01T12:00:00Z"/>
        </w:rPr>
      </w:pPr>
    </w:p>
    <w:p w14:paraId="50FA3927" w14:textId="40DEACFC" w:rsidR="00247348" w:rsidRDefault="00247348" w:rsidP="00247348">
      <w:pPr>
        <w:jc w:val="right"/>
      </w:pPr>
      <w:r>
        <w:t>SMPTE RP 2xxx-x:2019</w:t>
      </w:r>
    </w:p>
    <w:p w14:paraId="0293FDDC" w14:textId="0A32AEE9" w:rsidR="00F368B1" w:rsidRPr="00247348" w:rsidRDefault="00BD53AE" w:rsidP="00EB17EA">
      <w:pPr>
        <w:rPr>
          <w:b/>
          <w:sz w:val="36"/>
          <w:rPrChange w:id="1" w:author="Laurence Venner" w:date="2018-11-01T12:00:00Z">
            <w:rPr>
              <w:b/>
            </w:rPr>
          </w:rPrChange>
        </w:rPr>
      </w:pPr>
      <w:r w:rsidRPr="00247348">
        <w:rPr>
          <w:b/>
          <w:sz w:val="36"/>
          <w:rPrChange w:id="2" w:author="Laurence Venner" w:date="2018-11-01T12:00:00Z">
            <w:rPr>
              <w:b/>
            </w:rPr>
          </w:rPrChange>
        </w:rPr>
        <w:t>SMPTE RECOMMENDED PRACTICE</w:t>
      </w:r>
    </w:p>
    <w:p w14:paraId="799F6BC2" w14:textId="77777777" w:rsidR="00247348" w:rsidRDefault="00247348" w:rsidP="00EB17EA">
      <w:pPr>
        <w:rPr>
          <w:ins w:id="3" w:author="Laurence Venner" w:date="2018-11-01T12:03:00Z"/>
          <w:sz w:val="28"/>
        </w:rPr>
      </w:pPr>
      <w:ins w:id="4" w:author="Laurence Venner" w:date="2018-11-01T12:02:00Z">
        <w:r w:rsidRPr="00247348">
          <w:rPr>
            <w:sz w:val="28"/>
            <w:rPrChange w:id="5" w:author="Laurence Venner" w:date="2018-11-01T12:02:00Z">
              <w:rPr/>
            </w:rPrChange>
          </w:rPr>
          <w:t xml:space="preserve">Material Exchange Format – </w:t>
        </w:r>
      </w:ins>
    </w:p>
    <w:p w14:paraId="556CCAE7" w14:textId="4FD6AC5E" w:rsidR="00247348" w:rsidRPr="00247348" w:rsidRDefault="00247348" w:rsidP="00EB17EA">
      <w:pPr>
        <w:rPr>
          <w:ins w:id="6" w:author="Laurence Venner" w:date="2018-11-01T12:00:00Z"/>
          <w:sz w:val="28"/>
          <w:rPrChange w:id="7" w:author="Laurence Venner" w:date="2018-11-01T12:02:00Z">
            <w:rPr>
              <w:ins w:id="8" w:author="Laurence Venner" w:date="2018-11-01T12:00:00Z"/>
            </w:rPr>
          </w:rPrChange>
        </w:rPr>
      </w:pPr>
      <w:ins w:id="9" w:author="Laurence Venner" w:date="2018-11-01T12:02:00Z">
        <w:r w:rsidRPr="00247348">
          <w:rPr>
            <w:sz w:val="28"/>
            <w:rPrChange w:id="10" w:author="Laurence Venner" w:date="2018-11-01T12:02:00Z">
              <w:rPr/>
            </w:rPrChange>
          </w:rPr>
          <w:t xml:space="preserve">Mapping </w:t>
        </w:r>
      </w:ins>
      <w:ins w:id="11" w:author="Laurence Venner" w:date="2018-11-01T12:00:00Z">
        <w:r w:rsidRPr="00247348">
          <w:rPr>
            <w:sz w:val="28"/>
            <w:rPrChange w:id="12" w:author="Laurence Venner" w:date="2018-11-01T12:02:00Z">
              <w:rPr/>
            </w:rPrChange>
          </w:rPr>
          <w:t>ST-2117</w:t>
        </w:r>
      </w:ins>
      <w:ins w:id="13" w:author="Laurence Venner" w:date="2018-11-01T12:02:00Z">
        <w:r w:rsidRPr="00247348">
          <w:rPr>
            <w:sz w:val="28"/>
            <w:rPrChange w:id="14" w:author="Laurence Venner" w:date="2018-11-01T12:02:00Z">
              <w:rPr/>
            </w:rPrChange>
          </w:rPr>
          <w:t xml:space="preserve"> Streams into the Generic Container</w:t>
        </w:r>
      </w:ins>
      <w:ins w:id="15" w:author="Laurence Venner" w:date="2018-11-01T12:00:00Z">
        <w:r w:rsidRPr="00247348">
          <w:rPr>
            <w:sz w:val="28"/>
            <w:rPrChange w:id="16" w:author="Laurence Venner" w:date="2018-11-01T12:02:00Z">
              <w:rPr/>
            </w:rPrChange>
          </w:rPr>
          <w:t xml:space="preserve"> </w:t>
        </w:r>
      </w:ins>
    </w:p>
    <w:p w14:paraId="6936BCBF" w14:textId="77777777" w:rsidR="00247348" w:rsidRDefault="00247348" w:rsidP="00EB17EA"/>
    <w:p w14:paraId="5BD0052E" w14:textId="3D59FF18" w:rsidR="00EB17EA" w:rsidRDefault="00EB17EA" w:rsidP="00EB17EA">
      <w:pPr>
        <w:rPr>
          <w:lang w:val="en-US"/>
        </w:rPr>
      </w:pPr>
      <w:r>
        <w:rPr>
          <w:lang w:val="en-US"/>
        </w:rPr>
        <w:br w:type="page"/>
      </w:r>
    </w:p>
    <w:p w14:paraId="3D22E4DE" w14:textId="77777777" w:rsidR="00EB17EA" w:rsidRPr="00EB17EA" w:rsidRDefault="00EB17EA" w:rsidP="00EB17EA">
      <w:pPr>
        <w:rPr>
          <w:lang w:val="en-US"/>
        </w:rPr>
      </w:pPr>
    </w:p>
    <w:sdt>
      <w:sdtPr>
        <w:rPr>
          <w:rFonts w:asciiTheme="minorHAnsi" w:eastAsiaTheme="minorHAnsi" w:hAnsiTheme="minorHAnsi" w:cstheme="minorBidi"/>
          <w:color w:val="auto"/>
          <w:sz w:val="22"/>
          <w:szCs w:val="22"/>
          <w:lang w:val="en-GB"/>
        </w:rPr>
        <w:id w:val="309534775"/>
        <w:docPartObj>
          <w:docPartGallery w:val="Table of Contents"/>
          <w:docPartUnique/>
        </w:docPartObj>
      </w:sdtPr>
      <w:sdtEndPr>
        <w:rPr>
          <w:b/>
          <w:bCs/>
          <w:noProof/>
        </w:rPr>
      </w:sdtEndPr>
      <w:sdtContent>
        <w:p w14:paraId="28753CC4" w14:textId="73E50CF7" w:rsidR="00F368B1" w:rsidRDefault="00F368B1">
          <w:pPr>
            <w:pStyle w:val="TOCHeading"/>
          </w:pPr>
          <w:del w:id="17" w:author="Laurence Venner" w:date="2018-11-01T12:03:00Z">
            <w:r w:rsidDel="00247348">
              <w:delText>Contents</w:delText>
            </w:r>
          </w:del>
          <w:ins w:id="18" w:author="Laurence Venner" w:date="2018-11-01T12:03:00Z">
            <w:r w:rsidR="00247348">
              <w:t>Table of Contents</w:t>
            </w:r>
          </w:ins>
        </w:p>
        <w:p w14:paraId="6145772E" w14:textId="6AF727B0" w:rsidR="00A54D1F" w:rsidRDefault="00F368B1">
          <w:pPr>
            <w:pStyle w:val="TOC1"/>
            <w:tabs>
              <w:tab w:val="right" w:leader="dot" w:pos="9016"/>
            </w:tabs>
            <w:rPr>
              <w:ins w:id="19" w:author="Laurence Venner" w:date="2018-11-01T12:04:00Z"/>
              <w:rFonts w:eastAsiaTheme="minorEastAsia"/>
              <w:noProof/>
              <w:lang w:eastAsia="en-GB"/>
            </w:rPr>
          </w:pPr>
          <w:r>
            <w:fldChar w:fldCharType="begin"/>
          </w:r>
          <w:r>
            <w:instrText xml:space="preserve"> TOC \o "1-3" \h \z \u </w:instrText>
          </w:r>
          <w:r>
            <w:fldChar w:fldCharType="separate"/>
          </w:r>
          <w:ins w:id="20" w:author="Laurence Venner" w:date="2018-11-01T12:04:00Z">
            <w:r w:rsidR="00A54D1F" w:rsidRPr="00CD5097">
              <w:rPr>
                <w:rStyle w:val="Hyperlink"/>
                <w:noProof/>
              </w:rPr>
              <w:fldChar w:fldCharType="begin"/>
            </w:r>
            <w:r w:rsidR="00A54D1F" w:rsidRPr="00CD5097">
              <w:rPr>
                <w:rStyle w:val="Hyperlink"/>
                <w:noProof/>
              </w:rPr>
              <w:instrText xml:space="preserve"> </w:instrText>
            </w:r>
            <w:r w:rsidR="00A54D1F">
              <w:rPr>
                <w:noProof/>
              </w:rPr>
              <w:instrText>HYPERLINK \l "_Toc528837195"</w:instrText>
            </w:r>
            <w:r w:rsidR="00A54D1F" w:rsidRPr="00CD5097">
              <w:rPr>
                <w:rStyle w:val="Hyperlink"/>
                <w:noProof/>
              </w:rPr>
              <w:instrText xml:space="preserve"> </w:instrText>
            </w:r>
            <w:r w:rsidR="00A54D1F" w:rsidRPr="00CD5097">
              <w:rPr>
                <w:rStyle w:val="Hyperlink"/>
                <w:noProof/>
              </w:rPr>
              <w:fldChar w:fldCharType="separate"/>
            </w:r>
            <w:r w:rsidR="00A54D1F" w:rsidRPr="00CD5097">
              <w:rPr>
                <w:rStyle w:val="Hyperlink"/>
                <w:noProof/>
              </w:rPr>
              <w:t>Scope (1)</w:t>
            </w:r>
            <w:r w:rsidR="00A54D1F">
              <w:rPr>
                <w:noProof/>
                <w:webHidden/>
              </w:rPr>
              <w:tab/>
            </w:r>
            <w:r w:rsidR="00A54D1F">
              <w:rPr>
                <w:noProof/>
                <w:webHidden/>
              </w:rPr>
              <w:fldChar w:fldCharType="begin"/>
            </w:r>
            <w:r w:rsidR="00A54D1F">
              <w:rPr>
                <w:noProof/>
                <w:webHidden/>
              </w:rPr>
              <w:instrText xml:space="preserve"> PAGEREF _Toc528837195 \h </w:instrText>
            </w:r>
          </w:ins>
          <w:r w:rsidR="00A54D1F">
            <w:rPr>
              <w:noProof/>
              <w:webHidden/>
            </w:rPr>
          </w:r>
          <w:r w:rsidR="00A54D1F">
            <w:rPr>
              <w:noProof/>
              <w:webHidden/>
            </w:rPr>
            <w:fldChar w:fldCharType="separate"/>
          </w:r>
          <w:ins w:id="21" w:author="Laurence Venner" w:date="2018-11-01T12:04:00Z">
            <w:r w:rsidR="00A54D1F">
              <w:rPr>
                <w:noProof/>
                <w:webHidden/>
              </w:rPr>
              <w:t>4</w:t>
            </w:r>
            <w:r w:rsidR="00A54D1F">
              <w:rPr>
                <w:noProof/>
                <w:webHidden/>
              </w:rPr>
              <w:fldChar w:fldCharType="end"/>
            </w:r>
            <w:r w:rsidR="00A54D1F" w:rsidRPr="00CD5097">
              <w:rPr>
                <w:rStyle w:val="Hyperlink"/>
                <w:noProof/>
              </w:rPr>
              <w:fldChar w:fldCharType="end"/>
            </w:r>
          </w:ins>
        </w:p>
        <w:p w14:paraId="40FA10C7" w14:textId="7DAAFA47" w:rsidR="00A54D1F" w:rsidRDefault="00A54D1F">
          <w:pPr>
            <w:pStyle w:val="TOC1"/>
            <w:tabs>
              <w:tab w:val="right" w:leader="dot" w:pos="9016"/>
            </w:tabs>
            <w:rPr>
              <w:ins w:id="22" w:author="Laurence Venner" w:date="2018-11-01T12:04:00Z"/>
              <w:rFonts w:eastAsiaTheme="minorEastAsia"/>
              <w:noProof/>
              <w:lang w:eastAsia="en-GB"/>
            </w:rPr>
          </w:pPr>
          <w:ins w:id="23"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"_Toc528837196"</w:instrText>
            </w:r>
            <w:r w:rsidRPr="00CD5097">
              <w:rPr>
                <w:rStyle w:val="Hyperlink"/>
                <w:noProof/>
              </w:rPr>
              <w:instrText xml:space="preserve"> </w:instrText>
            </w:r>
            <w:r w:rsidRPr="00CD5097">
              <w:rPr>
                <w:rStyle w:val="Hyperlink"/>
                <w:noProof/>
              </w:rPr>
              <w:fldChar w:fldCharType="separate"/>
            </w:r>
            <w:r w:rsidRPr="00CD5097">
              <w:rPr>
                <w:rStyle w:val="Hyperlink"/>
                <w:noProof/>
              </w:rPr>
              <w:t>Introduction (3)</w:t>
            </w:r>
            <w:r>
              <w:rPr>
                <w:noProof/>
                <w:webHidden/>
              </w:rPr>
              <w:tab/>
            </w:r>
            <w:r>
              <w:rPr>
                <w:noProof/>
                <w:webHidden/>
              </w:rPr>
              <w:fldChar w:fldCharType="begin"/>
            </w:r>
            <w:r>
              <w:rPr>
                <w:noProof/>
                <w:webHidden/>
              </w:rPr>
              <w:instrText xml:space="preserve"> PAGEREF _Toc528837196 \h </w:instrText>
            </w:r>
          </w:ins>
          <w:r>
            <w:rPr>
              <w:noProof/>
              <w:webHidden/>
            </w:rPr>
          </w:r>
          <w:r>
            <w:rPr>
              <w:noProof/>
              <w:webHidden/>
            </w:rPr>
            <w:fldChar w:fldCharType="separate"/>
          </w:r>
          <w:ins w:id="24" w:author="Laurence Venner" w:date="2018-11-01T12:04:00Z">
            <w:r>
              <w:rPr>
                <w:noProof/>
                <w:webHidden/>
              </w:rPr>
              <w:t>4</w:t>
            </w:r>
            <w:r>
              <w:rPr>
                <w:noProof/>
                <w:webHidden/>
              </w:rPr>
              <w:fldChar w:fldCharType="end"/>
            </w:r>
            <w:r w:rsidRPr="00CD5097">
              <w:rPr>
                <w:rStyle w:val="Hyperlink"/>
                <w:noProof/>
              </w:rPr>
              <w:fldChar w:fldCharType="end"/>
            </w:r>
          </w:ins>
        </w:p>
        <w:p w14:paraId="54627FCD" w14:textId="1A8F815E" w:rsidR="00A54D1F" w:rsidRDefault="00A54D1F">
          <w:pPr>
            <w:pStyle w:val="TOC1"/>
            <w:tabs>
              <w:tab w:val="right" w:leader="dot" w:pos="9016"/>
            </w:tabs>
            <w:rPr>
              <w:ins w:id="25" w:author="Laurence Venner" w:date="2018-11-01T12:04:00Z"/>
              <w:rFonts w:eastAsiaTheme="minorEastAsia"/>
              <w:noProof/>
              <w:lang w:eastAsia="en-GB"/>
            </w:rPr>
          </w:pPr>
          <w:ins w:id="26"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"_Toc528837197"</w:instrText>
            </w:r>
            <w:r w:rsidRPr="00CD5097">
              <w:rPr>
                <w:rStyle w:val="Hyperlink"/>
                <w:noProof/>
              </w:rPr>
              <w:instrText xml:space="preserve"> </w:instrText>
            </w:r>
            <w:r w:rsidRPr="00CD5097">
              <w:rPr>
                <w:rStyle w:val="Hyperlink"/>
                <w:noProof/>
              </w:rPr>
              <w:fldChar w:fldCharType="separate"/>
            </w:r>
            <w:r w:rsidRPr="00CD5097">
              <w:rPr>
                <w:rStyle w:val="Hyperlink"/>
                <w:noProof/>
              </w:rPr>
              <w:t>Outline of the MXF File Structure and Mapping (4)</w:t>
            </w:r>
            <w:r>
              <w:rPr>
                <w:noProof/>
                <w:webHidden/>
              </w:rPr>
              <w:tab/>
            </w:r>
            <w:r>
              <w:rPr>
                <w:noProof/>
                <w:webHidden/>
              </w:rPr>
              <w:fldChar w:fldCharType="begin"/>
            </w:r>
            <w:r>
              <w:rPr>
                <w:noProof/>
                <w:webHidden/>
              </w:rPr>
              <w:instrText xml:space="preserve"> PAGEREF _Toc528837197 \h </w:instrText>
            </w:r>
          </w:ins>
          <w:r>
            <w:rPr>
              <w:noProof/>
              <w:webHidden/>
            </w:rPr>
          </w:r>
          <w:r>
            <w:rPr>
              <w:noProof/>
              <w:webHidden/>
            </w:rPr>
            <w:fldChar w:fldCharType="separate"/>
          </w:r>
          <w:ins w:id="27" w:author="Laurence Venner" w:date="2018-11-01T12:04:00Z">
            <w:r>
              <w:rPr>
                <w:noProof/>
                <w:webHidden/>
              </w:rPr>
              <w:t>5</w:t>
            </w:r>
            <w:r>
              <w:rPr>
                <w:noProof/>
                <w:webHidden/>
              </w:rPr>
              <w:fldChar w:fldCharType="end"/>
            </w:r>
            <w:r w:rsidRPr="00CD5097">
              <w:rPr>
                <w:rStyle w:val="Hyperlink"/>
                <w:noProof/>
              </w:rPr>
              <w:fldChar w:fldCharType="end"/>
            </w:r>
          </w:ins>
        </w:p>
        <w:p w14:paraId="61CDCFAF" w14:textId="7213F8E7" w:rsidR="00A54D1F" w:rsidRDefault="00A54D1F">
          <w:pPr>
            <w:pStyle w:val="TOC2"/>
            <w:tabs>
              <w:tab w:val="right" w:leader="dot" w:pos="9016"/>
            </w:tabs>
            <w:rPr>
              <w:ins w:id="28" w:author="Laurence Venner" w:date="2018-11-01T12:04:00Z"/>
              <w:rFonts w:eastAsiaTheme="minorEastAsia"/>
              <w:noProof/>
              <w:lang w:eastAsia="en-GB"/>
            </w:rPr>
          </w:pPr>
          <w:ins w:id="29"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"_Toc528837198"</w:instrText>
            </w:r>
            <w:r w:rsidRPr="00CD5097">
              <w:rPr>
                <w:rStyle w:val="Hyperlink"/>
                <w:noProof/>
              </w:rPr>
              <w:instrText xml:space="preserve"> </w:instrText>
            </w:r>
            <w:r w:rsidRPr="00CD5097">
              <w:rPr>
                <w:rStyle w:val="Hyperlink"/>
                <w:noProof/>
              </w:rPr>
              <w:fldChar w:fldCharType="separate"/>
            </w:r>
            <w:r w:rsidRPr="00CD5097">
              <w:rPr>
                <w:rStyle w:val="Hyperlink"/>
                <w:noProof/>
              </w:rPr>
              <w:t>General (4.1)</w:t>
            </w:r>
            <w:r>
              <w:rPr>
                <w:noProof/>
                <w:webHidden/>
              </w:rPr>
              <w:tab/>
            </w:r>
            <w:r>
              <w:rPr>
                <w:noProof/>
                <w:webHidden/>
              </w:rPr>
              <w:fldChar w:fldCharType="begin"/>
            </w:r>
            <w:r>
              <w:rPr>
                <w:noProof/>
                <w:webHidden/>
              </w:rPr>
              <w:instrText xml:space="preserve"> PAGEREF _Toc528837198 \h </w:instrText>
            </w:r>
          </w:ins>
          <w:r>
            <w:rPr>
              <w:noProof/>
              <w:webHidden/>
            </w:rPr>
          </w:r>
          <w:r>
            <w:rPr>
              <w:noProof/>
              <w:webHidden/>
            </w:rPr>
            <w:fldChar w:fldCharType="separate"/>
          </w:r>
          <w:ins w:id="30" w:author="Laurence Venner" w:date="2018-11-01T12:04:00Z">
            <w:r>
              <w:rPr>
                <w:noProof/>
                <w:webHidden/>
              </w:rPr>
              <w:t>5</w:t>
            </w:r>
            <w:r>
              <w:rPr>
                <w:noProof/>
                <w:webHidden/>
              </w:rPr>
              <w:fldChar w:fldCharType="end"/>
            </w:r>
            <w:r w:rsidRPr="00CD5097">
              <w:rPr>
                <w:rStyle w:val="Hyperlink"/>
                <w:noProof/>
              </w:rPr>
              <w:fldChar w:fldCharType="end"/>
            </w:r>
          </w:ins>
        </w:p>
        <w:p w14:paraId="2FA56237" w14:textId="43229047" w:rsidR="00A54D1F" w:rsidRDefault="00A54D1F">
          <w:pPr>
            <w:pStyle w:val="TOC2"/>
            <w:tabs>
              <w:tab w:val="right" w:leader="dot" w:pos="9016"/>
            </w:tabs>
            <w:rPr>
              <w:ins w:id="31" w:author="Laurence Venner" w:date="2018-11-01T12:04:00Z"/>
              <w:rFonts w:eastAsiaTheme="minorEastAsia"/>
              <w:noProof/>
              <w:lang w:eastAsia="en-GB"/>
            </w:rPr>
          </w:pPr>
          <w:ins w:id="32"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"_Toc528837199"</w:instrText>
            </w:r>
            <w:r w:rsidRPr="00CD5097">
              <w:rPr>
                <w:rStyle w:val="Hyperlink"/>
                <w:noProof/>
              </w:rPr>
              <w:instrText xml:space="preserve"> </w:instrText>
            </w:r>
            <w:r w:rsidRPr="00CD5097">
              <w:rPr>
                <w:rStyle w:val="Hyperlink"/>
                <w:noProof/>
              </w:rPr>
              <w:fldChar w:fldCharType="separate"/>
            </w:r>
            <w:r w:rsidRPr="00CD5097">
              <w:rPr>
                <w:rStyle w:val="Hyperlink"/>
                <w:noProof/>
              </w:rPr>
              <w:t>Single Essence Location Style (4.2)</w:t>
            </w:r>
            <w:r>
              <w:rPr>
                <w:noProof/>
                <w:webHidden/>
              </w:rPr>
              <w:tab/>
            </w:r>
            <w:r>
              <w:rPr>
                <w:noProof/>
                <w:webHidden/>
              </w:rPr>
              <w:fldChar w:fldCharType="begin"/>
            </w:r>
            <w:r>
              <w:rPr>
                <w:noProof/>
                <w:webHidden/>
              </w:rPr>
              <w:instrText xml:space="preserve"> PAGEREF _Toc528837199 \h </w:instrText>
            </w:r>
          </w:ins>
          <w:r>
            <w:rPr>
              <w:noProof/>
              <w:webHidden/>
            </w:rPr>
          </w:r>
          <w:r>
            <w:rPr>
              <w:noProof/>
              <w:webHidden/>
            </w:rPr>
            <w:fldChar w:fldCharType="separate"/>
          </w:r>
          <w:ins w:id="33" w:author="Laurence Venner" w:date="2018-11-01T12:04:00Z">
            <w:r>
              <w:rPr>
                <w:noProof/>
                <w:webHidden/>
              </w:rPr>
              <w:t>6</w:t>
            </w:r>
            <w:r>
              <w:rPr>
                <w:noProof/>
                <w:webHidden/>
              </w:rPr>
              <w:fldChar w:fldCharType="end"/>
            </w:r>
            <w:r w:rsidRPr="00CD5097">
              <w:rPr>
                <w:rStyle w:val="Hyperlink"/>
                <w:noProof/>
              </w:rPr>
              <w:fldChar w:fldCharType="end"/>
            </w:r>
          </w:ins>
        </w:p>
        <w:p w14:paraId="76B59232" w14:textId="39AA0875" w:rsidR="00A54D1F" w:rsidRDefault="00A54D1F">
          <w:pPr>
            <w:pStyle w:val="TOC2"/>
            <w:tabs>
              <w:tab w:val="right" w:leader="dot" w:pos="9016"/>
            </w:tabs>
            <w:rPr>
              <w:ins w:id="34" w:author="Laurence Venner" w:date="2018-11-01T12:04:00Z"/>
              <w:rFonts w:eastAsiaTheme="minorEastAsia"/>
              <w:noProof/>
              <w:lang w:eastAsia="en-GB"/>
            </w:rPr>
          </w:pPr>
          <w:ins w:id="35"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"_Toc528837200"</w:instrText>
            </w:r>
            <w:r w:rsidRPr="00CD5097">
              <w:rPr>
                <w:rStyle w:val="Hyperlink"/>
                <w:noProof/>
              </w:rPr>
              <w:instrText xml:space="preserve"> </w:instrText>
            </w:r>
            <w:r w:rsidRPr="00CD5097">
              <w:rPr>
                <w:rStyle w:val="Hyperlink"/>
                <w:noProof/>
              </w:rPr>
              <w:fldChar w:fldCharType="separate"/>
            </w:r>
            <w:r w:rsidRPr="00CD5097">
              <w:rPr>
                <w:rStyle w:val="Hyperlink"/>
                <w:noProof/>
              </w:rPr>
              <w:t>Multiple Essence Location Style (4.3)</w:t>
            </w:r>
            <w:r>
              <w:rPr>
                <w:noProof/>
                <w:webHidden/>
              </w:rPr>
              <w:tab/>
            </w:r>
            <w:r>
              <w:rPr>
                <w:noProof/>
                <w:webHidden/>
              </w:rPr>
              <w:fldChar w:fldCharType="begin"/>
            </w:r>
            <w:r>
              <w:rPr>
                <w:noProof/>
                <w:webHidden/>
              </w:rPr>
              <w:instrText xml:space="preserve"> PAGEREF _Toc528837200 \h </w:instrText>
            </w:r>
          </w:ins>
          <w:r>
            <w:rPr>
              <w:noProof/>
              <w:webHidden/>
            </w:rPr>
          </w:r>
          <w:r>
            <w:rPr>
              <w:noProof/>
              <w:webHidden/>
            </w:rPr>
            <w:fldChar w:fldCharType="separate"/>
          </w:r>
          <w:ins w:id="36" w:author="Laurence Venner" w:date="2018-11-01T12:04:00Z">
            <w:r>
              <w:rPr>
                <w:noProof/>
                <w:webHidden/>
              </w:rPr>
              <w:t>6</w:t>
            </w:r>
            <w:r>
              <w:rPr>
                <w:noProof/>
                <w:webHidden/>
              </w:rPr>
              <w:fldChar w:fldCharType="end"/>
            </w:r>
            <w:r w:rsidRPr="00CD5097">
              <w:rPr>
                <w:rStyle w:val="Hyperlink"/>
                <w:noProof/>
              </w:rPr>
              <w:fldChar w:fldCharType="end"/>
            </w:r>
          </w:ins>
        </w:p>
        <w:p w14:paraId="2EB68D8A" w14:textId="027260D0" w:rsidR="00A54D1F" w:rsidRDefault="00A54D1F">
          <w:pPr>
            <w:pStyle w:val="TOC1"/>
            <w:tabs>
              <w:tab w:val="right" w:leader="dot" w:pos="9016"/>
            </w:tabs>
            <w:rPr>
              <w:ins w:id="37" w:author="Laurence Venner" w:date="2018-11-01T12:04:00Z"/>
              <w:rFonts w:eastAsiaTheme="minorEastAsia"/>
              <w:noProof/>
              <w:lang w:eastAsia="en-GB"/>
            </w:rPr>
          </w:pPr>
          <w:ins w:id="38"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"_Toc528837201"</w:instrText>
            </w:r>
            <w:r w:rsidRPr="00CD5097">
              <w:rPr>
                <w:rStyle w:val="Hyperlink"/>
                <w:noProof/>
              </w:rPr>
              <w:instrText xml:space="preserve"> </w:instrText>
            </w:r>
            <w:r w:rsidRPr="00CD5097">
              <w:rPr>
                <w:rStyle w:val="Hyperlink"/>
                <w:noProof/>
              </w:rPr>
              <w:fldChar w:fldCharType="separate"/>
            </w:r>
            <w:r w:rsidRPr="00CD5097">
              <w:rPr>
                <w:rStyle w:val="Hyperlink"/>
                <w:noProof/>
              </w:rPr>
              <w:t>SMPTE ST 2117 Picture Data and AES3 Data Mapping (5)</w:t>
            </w:r>
            <w:r>
              <w:rPr>
                <w:noProof/>
                <w:webHidden/>
              </w:rPr>
              <w:tab/>
            </w:r>
            <w:r>
              <w:rPr>
                <w:noProof/>
                <w:webHidden/>
              </w:rPr>
              <w:fldChar w:fldCharType="begin"/>
            </w:r>
            <w:r>
              <w:rPr>
                <w:noProof/>
                <w:webHidden/>
              </w:rPr>
              <w:instrText xml:space="preserve"> PAGEREF _Toc528837201 \h </w:instrText>
            </w:r>
          </w:ins>
          <w:r>
            <w:rPr>
              <w:noProof/>
              <w:webHidden/>
            </w:rPr>
          </w:r>
          <w:r>
            <w:rPr>
              <w:noProof/>
              <w:webHidden/>
            </w:rPr>
            <w:fldChar w:fldCharType="separate"/>
          </w:r>
          <w:ins w:id="39" w:author="Laurence Venner" w:date="2018-11-01T12:04:00Z">
            <w:r>
              <w:rPr>
                <w:noProof/>
                <w:webHidden/>
              </w:rPr>
              <w:t>6</w:t>
            </w:r>
            <w:r>
              <w:rPr>
                <w:noProof/>
                <w:webHidden/>
              </w:rPr>
              <w:fldChar w:fldCharType="end"/>
            </w:r>
            <w:r w:rsidRPr="00CD5097">
              <w:rPr>
                <w:rStyle w:val="Hyperlink"/>
                <w:noProof/>
              </w:rPr>
              <w:fldChar w:fldCharType="end"/>
            </w:r>
          </w:ins>
        </w:p>
        <w:p w14:paraId="2C60A6E6" w14:textId="28E7D3DC" w:rsidR="00A54D1F" w:rsidRDefault="00A54D1F">
          <w:pPr>
            <w:pStyle w:val="TOC2"/>
            <w:tabs>
              <w:tab w:val="right" w:leader="dot" w:pos="9016"/>
            </w:tabs>
            <w:rPr>
              <w:ins w:id="40" w:author="Laurence Venner" w:date="2018-11-01T12:04:00Z"/>
              <w:rFonts w:eastAsiaTheme="minorEastAsia"/>
              <w:noProof/>
              <w:lang w:eastAsia="en-GB"/>
            </w:rPr>
          </w:pPr>
          <w:ins w:id="41"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"_Toc528837202"</w:instrText>
            </w:r>
            <w:r w:rsidRPr="00CD5097">
              <w:rPr>
                <w:rStyle w:val="Hyperlink"/>
                <w:noProof/>
              </w:rPr>
              <w:instrText xml:space="preserve"> </w:instrText>
            </w:r>
            <w:r w:rsidRPr="00CD5097">
              <w:rPr>
                <w:rStyle w:val="Hyperlink"/>
                <w:noProof/>
              </w:rPr>
              <w:fldChar w:fldCharType="separate"/>
            </w:r>
            <w:r w:rsidRPr="00CD5097">
              <w:rPr>
                <w:rStyle w:val="Hyperlink"/>
                <w:noProof/>
              </w:rPr>
              <w:t>General (5.1)</w:t>
            </w:r>
            <w:r>
              <w:rPr>
                <w:noProof/>
                <w:webHidden/>
              </w:rPr>
              <w:tab/>
            </w:r>
            <w:r>
              <w:rPr>
                <w:noProof/>
                <w:webHidden/>
              </w:rPr>
              <w:fldChar w:fldCharType="begin"/>
            </w:r>
            <w:r>
              <w:rPr>
                <w:noProof/>
                <w:webHidden/>
              </w:rPr>
              <w:instrText xml:space="preserve"> PAGEREF _Toc528837202 \h </w:instrText>
            </w:r>
          </w:ins>
          <w:r>
            <w:rPr>
              <w:noProof/>
              <w:webHidden/>
            </w:rPr>
          </w:r>
          <w:r>
            <w:rPr>
              <w:noProof/>
              <w:webHidden/>
            </w:rPr>
            <w:fldChar w:fldCharType="separate"/>
          </w:r>
          <w:ins w:id="42" w:author="Laurence Venner" w:date="2018-11-01T12:04:00Z">
            <w:r>
              <w:rPr>
                <w:noProof/>
                <w:webHidden/>
              </w:rPr>
              <w:t>6</w:t>
            </w:r>
            <w:r>
              <w:rPr>
                <w:noProof/>
                <w:webHidden/>
              </w:rPr>
              <w:fldChar w:fldCharType="end"/>
            </w:r>
            <w:r w:rsidRPr="00CD5097">
              <w:rPr>
                <w:rStyle w:val="Hyperlink"/>
                <w:noProof/>
              </w:rPr>
              <w:fldChar w:fldCharType="end"/>
            </w:r>
          </w:ins>
        </w:p>
        <w:p w14:paraId="12EF8F23" w14:textId="759AF80E" w:rsidR="00A54D1F" w:rsidRDefault="00A54D1F">
          <w:pPr>
            <w:pStyle w:val="TOC2"/>
            <w:tabs>
              <w:tab w:val="right" w:leader="dot" w:pos="9016"/>
            </w:tabs>
            <w:rPr>
              <w:ins w:id="43" w:author="Laurence Venner" w:date="2018-11-01T12:04:00Z"/>
              <w:rFonts w:eastAsiaTheme="minorEastAsia"/>
              <w:noProof/>
              <w:lang w:eastAsia="en-GB"/>
            </w:rPr>
          </w:pPr>
          <w:ins w:id="44"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"_Toc528837203"</w:instrText>
            </w:r>
            <w:r w:rsidRPr="00CD5097">
              <w:rPr>
                <w:rStyle w:val="Hyperlink"/>
                <w:noProof/>
              </w:rPr>
              <w:instrText xml:space="preserve"> </w:instrText>
            </w:r>
            <w:r w:rsidRPr="00CD5097">
              <w:rPr>
                <w:rStyle w:val="Hyperlink"/>
                <w:noProof/>
              </w:rPr>
              <w:fldChar w:fldCharType="separate"/>
            </w:r>
            <w:r w:rsidRPr="00CD5097">
              <w:rPr>
                <w:rStyle w:val="Hyperlink"/>
                <w:noProof/>
              </w:rPr>
              <w:t>Edit Unit Structure</w:t>
            </w:r>
            <w:r>
              <w:rPr>
                <w:noProof/>
                <w:webHidden/>
              </w:rPr>
              <w:tab/>
            </w:r>
            <w:r>
              <w:rPr>
                <w:noProof/>
                <w:webHidden/>
              </w:rPr>
              <w:fldChar w:fldCharType="begin"/>
            </w:r>
            <w:r>
              <w:rPr>
                <w:noProof/>
                <w:webHidden/>
              </w:rPr>
              <w:instrText xml:space="preserve"> PAGEREF _Toc528837203 \h </w:instrText>
            </w:r>
          </w:ins>
          <w:r>
            <w:rPr>
              <w:noProof/>
              <w:webHidden/>
            </w:rPr>
          </w:r>
          <w:r>
            <w:rPr>
              <w:noProof/>
              <w:webHidden/>
            </w:rPr>
            <w:fldChar w:fldCharType="separate"/>
          </w:r>
          <w:ins w:id="45" w:author="Laurence Venner" w:date="2018-11-01T12:04:00Z">
            <w:r>
              <w:rPr>
                <w:noProof/>
                <w:webHidden/>
              </w:rPr>
              <w:t>7</w:t>
            </w:r>
            <w:r>
              <w:rPr>
                <w:noProof/>
                <w:webHidden/>
              </w:rPr>
              <w:fldChar w:fldCharType="end"/>
            </w:r>
            <w:r w:rsidRPr="00CD5097">
              <w:rPr>
                <w:rStyle w:val="Hyperlink"/>
                <w:noProof/>
              </w:rPr>
              <w:fldChar w:fldCharType="end"/>
            </w:r>
          </w:ins>
        </w:p>
        <w:p w14:paraId="0B52F36E" w14:textId="7874CFCE" w:rsidR="00A54D1F" w:rsidRDefault="00A54D1F">
          <w:pPr>
            <w:pStyle w:val="TOC2"/>
            <w:tabs>
              <w:tab w:val="right" w:leader="dot" w:pos="9016"/>
            </w:tabs>
            <w:rPr>
              <w:ins w:id="46" w:author="Laurence Venner" w:date="2018-11-01T12:04:00Z"/>
              <w:rFonts w:eastAsiaTheme="minorEastAsia"/>
              <w:noProof/>
              <w:lang w:eastAsia="en-GB"/>
            </w:rPr>
          </w:pPr>
          <w:ins w:id="47"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"_Toc528837204"</w:instrText>
            </w:r>
            <w:r w:rsidRPr="00CD5097">
              <w:rPr>
                <w:rStyle w:val="Hyperlink"/>
                <w:noProof/>
              </w:rPr>
              <w:instrText xml:space="preserve"> </w:instrText>
            </w:r>
            <w:r w:rsidRPr="00CD5097">
              <w:rPr>
                <w:rStyle w:val="Hyperlink"/>
                <w:noProof/>
              </w:rPr>
              <w:fldChar w:fldCharType="separate"/>
            </w:r>
            <w:r w:rsidRPr="00CD5097">
              <w:rPr>
                <w:rStyle w:val="Hyperlink"/>
                <w:noProof/>
              </w:rPr>
              <w:t>System Item Mapping (5.3)</w:t>
            </w:r>
            <w:r>
              <w:rPr>
                <w:noProof/>
                <w:webHidden/>
              </w:rPr>
              <w:tab/>
            </w:r>
            <w:r>
              <w:rPr>
                <w:noProof/>
                <w:webHidden/>
              </w:rPr>
              <w:fldChar w:fldCharType="begin"/>
            </w:r>
            <w:r>
              <w:rPr>
                <w:noProof/>
                <w:webHidden/>
              </w:rPr>
              <w:instrText xml:space="preserve"> PAGEREF _Toc528837204 \h </w:instrText>
            </w:r>
          </w:ins>
          <w:r>
            <w:rPr>
              <w:noProof/>
              <w:webHidden/>
            </w:rPr>
          </w:r>
          <w:r>
            <w:rPr>
              <w:noProof/>
              <w:webHidden/>
            </w:rPr>
            <w:fldChar w:fldCharType="separate"/>
          </w:r>
          <w:ins w:id="48" w:author="Laurence Venner" w:date="2018-11-01T12:04:00Z">
            <w:r>
              <w:rPr>
                <w:noProof/>
                <w:webHidden/>
              </w:rPr>
              <w:t>7</w:t>
            </w:r>
            <w:r>
              <w:rPr>
                <w:noProof/>
                <w:webHidden/>
              </w:rPr>
              <w:fldChar w:fldCharType="end"/>
            </w:r>
            <w:r w:rsidRPr="00CD5097">
              <w:rPr>
                <w:rStyle w:val="Hyperlink"/>
                <w:noProof/>
              </w:rPr>
              <w:fldChar w:fldCharType="end"/>
            </w:r>
          </w:ins>
        </w:p>
        <w:p w14:paraId="085181E8" w14:textId="290FC41A" w:rsidR="00A54D1F" w:rsidRDefault="00A54D1F">
          <w:pPr>
            <w:pStyle w:val="TOC3"/>
            <w:tabs>
              <w:tab w:val="right" w:leader="dot" w:pos="9016"/>
            </w:tabs>
            <w:rPr>
              <w:ins w:id="49" w:author="Laurence Venner" w:date="2018-11-01T12:04:00Z"/>
              <w:rFonts w:eastAsiaTheme="minorEastAsia"/>
              <w:noProof/>
              <w:lang w:eastAsia="en-GB"/>
            </w:rPr>
          </w:pPr>
          <w:ins w:id="50"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"_Toc528837205"</w:instrText>
            </w:r>
            <w:r w:rsidRPr="00CD5097">
              <w:rPr>
                <w:rStyle w:val="Hyperlink"/>
                <w:noProof/>
              </w:rPr>
              <w:instrText xml:space="preserve"> </w:instrText>
            </w:r>
            <w:r w:rsidRPr="00CD5097">
              <w:rPr>
                <w:rStyle w:val="Hyperlink"/>
                <w:noProof/>
              </w:rPr>
              <w:fldChar w:fldCharType="separate"/>
            </w:r>
            <w:r w:rsidRPr="00CD5097">
              <w:rPr>
                <w:rStyle w:val="Hyperlink"/>
                <w:noProof/>
              </w:rPr>
              <w:t>General (5.3.1)</w:t>
            </w:r>
            <w:r>
              <w:rPr>
                <w:noProof/>
                <w:webHidden/>
              </w:rPr>
              <w:tab/>
            </w:r>
            <w:r>
              <w:rPr>
                <w:noProof/>
                <w:webHidden/>
              </w:rPr>
              <w:fldChar w:fldCharType="begin"/>
            </w:r>
            <w:r>
              <w:rPr>
                <w:noProof/>
                <w:webHidden/>
              </w:rPr>
              <w:instrText xml:space="preserve"> PAGEREF _Toc528837205 \h </w:instrText>
            </w:r>
          </w:ins>
          <w:r>
            <w:rPr>
              <w:noProof/>
              <w:webHidden/>
            </w:rPr>
          </w:r>
          <w:r>
            <w:rPr>
              <w:noProof/>
              <w:webHidden/>
            </w:rPr>
            <w:fldChar w:fldCharType="separate"/>
          </w:r>
          <w:ins w:id="51" w:author="Laurence Venner" w:date="2018-11-01T12:04:00Z">
            <w:r>
              <w:rPr>
                <w:noProof/>
                <w:webHidden/>
              </w:rPr>
              <w:t>7</w:t>
            </w:r>
            <w:r>
              <w:rPr>
                <w:noProof/>
                <w:webHidden/>
              </w:rPr>
              <w:fldChar w:fldCharType="end"/>
            </w:r>
            <w:r w:rsidRPr="00CD5097">
              <w:rPr>
                <w:rStyle w:val="Hyperlink"/>
                <w:noProof/>
              </w:rPr>
              <w:fldChar w:fldCharType="end"/>
            </w:r>
          </w:ins>
        </w:p>
        <w:p w14:paraId="39F14493" w14:textId="3DAF7033" w:rsidR="00A54D1F" w:rsidRDefault="00A54D1F">
          <w:pPr>
            <w:pStyle w:val="TOC3"/>
            <w:tabs>
              <w:tab w:val="right" w:leader="dot" w:pos="9016"/>
            </w:tabs>
            <w:rPr>
              <w:ins w:id="52" w:author="Laurence Venner" w:date="2018-11-01T12:04:00Z"/>
              <w:rFonts w:eastAsiaTheme="minorEastAsia"/>
              <w:noProof/>
              <w:lang w:eastAsia="en-GB"/>
            </w:rPr>
          </w:pPr>
          <w:ins w:id="53"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"_Toc528837206"</w:instrText>
            </w:r>
            <w:r w:rsidRPr="00CD5097">
              <w:rPr>
                <w:rStyle w:val="Hyperlink"/>
                <w:noProof/>
              </w:rPr>
              <w:instrText xml:space="preserve"> </w:instrText>
            </w:r>
            <w:r w:rsidRPr="00CD5097">
              <w:rPr>
                <w:rStyle w:val="Hyperlink"/>
                <w:noProof/>
              </w:rPr>
              <w:fldChar w:fldCharType="separate"/>
            </w:r>
            <w:r w:rsidRPr="00CD5097">
              <w:rPr>
                <w:rStyle w:val="Hyperlink"/>
                <w:noProof/>
              </w:rPr>
              <w:t>Overview of System Item (5.3.2)</w:t>
            </w:r>
            <w:r>
              <w:rPr>
                <w:noProof/>
                <w:webHidden/>
              </w:rPr>
              <w:tab/>
            </w:r>
            <w:r>
              <w:rPr>
                <w:noProof/>
                <w:webHidden/>
              </w:rPr>
              <w:fldChar w:fldCharType="begin"/>
            </w:r>
            <w:r>
              <w:rPr>
                <w:noProof/>
                <w:webHidden/>
              </w:rPr>
              <w:instrText xml:space="preserve"> PAGEREF _Toc528837206 \h </w:instrText>
            </w:r>
          </w:ins>
          <w:r>
            <w:rPr>
              <w:noProof/>
              <w:webHidden/>
            </w:rPr>
          </w:r>
          <w:r>
            <w:rPr>
              <w:noProof/>
              <w:webHidden/>
            </w:rPr>
            <w:fldChar w:fldCharType="separate"/>
          </w:r>
          <w:ins w:id="54" w:author="Laurence Venner" w:date="2018-11-01T12:04:00Z">
            <w:r>
              <w:rPr>
                <w:noProof/>
                <w:webHidden/>
              </w:rPr>
              <w:t>7</w:t>
            </w:r>
            <w:r>
              <w:rPr>
                <w:noProof/>
                <w:webHidden/>
              </w:rPr>
              <w:fldChar w:fldCharType="end"/>
            </w:r>
            <w:r w:rsidRPr="00CD5097">
              <w:rPr>
                <w:rStyle w:val="Hyperlink"/>
                <w:noProof/>
              </w:rPr>
              <w:fldChar w:fldCharType="end"/>
            </w:r>
          </w:ins>
        </w:p>
        <w:p w14:paraId="77E08414" w14:textId="0176C1E6" w:rsidR="00A54D1F" w:rsidRDefault="00A54D1F">
          <w:pPr>
            <w:pStyle w:val="TOC3"/>
            <w:tabs>
              <w:tab w:val="right" w:leader="dot" w:pos="9016"/>
            </w:tabs>
            <w:rPr>
              <w:ins w:id="55" w:author="Laurence Venner" w:date="2018-11-01T12:04:00Z"/>
              <w:rFonts w:eastAsiaTheme="minorEastAsia"/>
              <w:noProof/>
              <w:lang w:eastAsia="en-GB"/>
            </w:rPr>
          </w:pPr>
          <w:ins w:id="56"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"_Toc528837207"</w:instrText>
            </w:r>
            <w:r w:rsidRPr="00CD5097">
              <w:rPr>
                <w:rStyle w:val="Hyperlink"/>
                <w:noProof/>
              </w:rPr>
              <w:instrText xml:space="preserve"> </w:instrText>
            </w:r>
            <w:r w:rsidRPr="00CD5097">
              <w:rPr>
                <w:rStyle w:val="Hyperlink"/>
                <w:noProof/>
              </w:rPr>
              <w:fldChar w:fldCharType="separate"/>
            </w:r>
            <w:r w:rsidRPr="00CD5097">
              <w:rPr>
                <w:rStyle w:val="Hyperlink"/>
                <w:noProof/>
              </w:rPr>
              <w:t>System Metadata Pack (5.3.3)</w:t>
            </w:r>
            <w:r>
              <w:rPr>
                <w:noProof/>
                <w:webHidden/>
              </w:rPr>
              <w:tab/>
            </w:r>
            <w:r>
              <w:rPr>
                <w:noProof/>
                <w:webHidden/>
              </w:rPr>
              <w:fldChar w:fldCharType="begin"/>
            </w:r>
            <w:r>
              <w:rPr>
                <w:noProof/>
                <w:webHidden/>
              </w:rPr>
              <w:instrText xml:space="preserve"> PAGEREF _Toc528837207 \h </w:instrText>
            </w:r>
          </w:ins>
          <w:r>
            <w:rPr>
              <w:noProof/>
              <w:webHidden/>
            </w:rPr>
          </w:r>
          <w:r>
            <w:rPr>
              <w:noProof/>
              <w:webHidden/>
            </w:rPr>
            <w:fldChar w:fldCharType="separate"/>
          </w:r>
          <w:ins w:id="57" w:author="Laurence Venner" w:date="2018-11-01T12:04:00Z">
            <w:r>
              <w:rPr>
                <w:noProof/>
                <w:webHidden/>
              </w:rPr>
              <w:t>7</w:t>
            </w:r>
            <w:r>
              <w:rPr>
                <w:noProof/>
                <w:webHidden/>
              </w:rPr>
              <w:fldChar w:fldCharType="end"/>
            </w:r>
            <w:r w:rsidRPr="00CD5097">
              <w:rPr>
                <w:rStyle w:val="Hyperlink"/>
                <w:noProof/>
              </w:rPr>
              <w:fldChar w:fldCharType="end"/>
            </w:r>
          </w:ins>
        </w:p>
        <w:p w14:paraId="7B37FACF" w14:textId="7175F47E" w:rsidR="00A54D1F" w:rsidRDefault="00A54D1F">
          <w:pPr>
            <w:pStyle w:val="TOC3"/>
            <w:tabs>
              <w:tab w:val="right" w:leader="dot" w:pos="9016"/>
            </w:tabs>
            <w:rPr>
              <w:ins w:id="58" w:author="Laurence Venner" w:date="2018-11-01T12:04:00Z"/>
              <w:rFonts w:eastAsiaTheme="minorEastAsia"/>
              <w:noProof/>
              <w:lang w:eastAsia="en-GB"/>
            </w:rPr>
          </w:pPr>
          <w:ins w:id="59"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"_Toc528837208"</w:instrText>
            </w:r>
            <w:r w:rsidRPr="00CD5097">
              <w:rPr>
                <w:rStyle w:val="Hyperlink"/>
                <w:noProof/>
              </w:rPr>
              <w:instrText xml:space="preserve"> </w:instrText>
            </w:r>
            <w:r w:rsidRPr="00CD5097">
              <w:rPr>
                <w:rStyle w:val="Hyperlink"/>
                <w:noProof/>
              </w:rPr>
              <w:fldChar w:fldCharType="separate"/>
            </w:r>
            <w:r w:rsidRPr="00CD5097">
              <w:rPr>
                <w:rStyle w:val="Hyperlink"/>
                <w:noProof/>
              </w:rPr>
              <w:t>Package Metadata Set (5.3.4)</w:t>
            </w:r>
            <w:r>
              <w:rPr>
                <w:noProof/>
                <w:webHidden/>
              </w:rPr>
              <w:tab/>
            </w:r>
            <w:r>
              <w:rPr>
                <w:noProof/>
                <w:webHidden/>
              </w:rPr>
              <w:fldChar w:fldCharType="begin"/>
            </w:r>
            <w:r>
              <w:rPr>
                <w:noProof/>
                <w:webHidden/>
              </w:rPr>
              <w:instrText xml:space="preserve"> PAGEREF _Toc528837208 \h </w:instrText>
            </w:r>
          </w:ins>
          <w:r>
            <w:rPr>
              <w:noProof/>
              <w:webHidden/>
            </w:rPr>
          </w:r>
          <w:r>
            <w:rPr>
              <w:noProof/>
              <w:webHidden/>
            </w:rPr>
            <w:fldChar w:fldCharType="separate"/>
          </w:r>
          <w:ins w:id="60" w:author="Laurence Venner" w:date="2018-11-01T12:04:00Z">
            <w:r>
              <w:rPr>
                <w:noProof/>
                <w:webHidden/>
              </w:rPr>
              <w:t>8</w:t>
            </w:r>
            <w:r>
              <w:rPr>
                <w:noProof/>
                <w:webHidden/>
              </w:rPr>
              <w:fldChar w:fldCharType="end"/>
            </w:r>
            <w:r w:rsidRPr="00CD5097">
              <w:rPr>
                <w:rStyle w:val="Hyperlink"/>
                <w:noProof/>
              </w:rPr>
              <w:fldChar w:fldCharType="end"/>
            </w:r>
          </w:ins>
        </w:p>
        <w:p w14:paraId="2D9DC7AB" w14:textId="260AB073" w:rsidR="00A54D1F" w:rsidRDefault="00A54D1F">
          <w:pPr>
            <w:pStyle w:val="TOC2"/>
            <w:tabs>
              <w:tab w:val="right" w:leader="dot" w:pos="9016"/>
            </w:tabs>
            <w:rPr>
              <w:ins w:id="61" w:author="Laurence Venner" w:date="2018-11-01T12:04:00Z"/>
              <w:rFonts w:eastAsiaTheme="minorEastAsia"/>
              <w:noProof/>
              <w:lang w:eastAsia="en-GB"/>
            </w:rPr>
          </w:pPr>
          <w:ins w:id="62"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"_Toc528837209"</w:instrText>
            </w:r>
            <w:r w:rsidRPr="00CD5097">
              <w:rPr>
                <w:rStyle w:val="Hyperlink"/>
                <w:noProof/>
              </w:rPr>
              <w:instrText xml:space="preserve"> </w:instrText>
            </w:r>
            <w:r w:rsidRPr="00CD5097">
              <w:rPr>
                <w:rStyle w:val="Hyperlink"/>
                <w:noProof/>
              </w:rPr>
              <w:fldChar w:fldCharType="separate"/>
            </w:r>
            <w:r w:rsidRPr="00CD5097">
              <w:rPr>
                <w:rStyle w:val="Hyperlink"/>
                <w:noProof/>
              </w:rPr>
              <w:t>Picture Item Mapping (5.4)</w:t>
            </w:r>
            <w:r>
              <w:rPr>
                <w:noProof/>
                <w:webHidden/>
              </w:rPr>
              <w:tab/>
            </w:r>
            <w:r>
              <w:rPr>
                <w:noProof/>
                <w:webHidden/>
              </w:rPr>
              <w:fldChar w:fldCharType="begin"/>
            </w:r>
            <w:r>
              <w:rPr>
                <w:noProof/>
                <w:webHidden/>
              </w:rPr>
              <w:instrText xml:space="preserve"> PAGEREF _Toc528837209 \h </w:instrText>
            </w:r>
          </w:ins>
          <w:r>
            <w:rPr>
              <w:noProof/>
              <w:webHidden/>
            </w:rPr>
          </w:r>
          <w:r>
            <w:rPr>
              <w:noProof/>
              <w:webHidden/>
            </w:rPr>
            <w:fldChar w:fldCharType="separate"/>
          </w:r>
          <w:ins w:id="63" w:author="Laurence Venner" w:date="2018-11-01T12:04:00Z">
            <w:r>
              <w:rPr>
                <w:noProof/>
                <w:webHidden/>
              </w:rPr>
              <w:t>8</w:t>
            </w:r>
            <w:r>
              <w:rPr>
                <w:noProof/>
                <w:webHidden/>
              </w:rPr>
              <w:fldChar w:fldCharType="end"/>
            </w:r>
            <w:r w:rsidRPr="00CD5097">
              <w:rPr>
                <w:rStyle w:val="Hyperlink"/>
                <w:noProof/>
              </w:rPr>
              <w:fldChar w:fldCharType="end"/>
            </w:r>
          </w:ins>
        </w:p>
        <w:p w14:paraId="1901B753" w14:textId="1304503D" w:rsidR="00A54D1F" w:rsidRDefault="00A54D1F">
          <w:pPr>
            <w:pStyle w:val="TOC3"/>
            <w:tabs>
              <w:tab w:val="right" w:leader="dot" w:pos="9016"/>
            </w:tabs>
            <w:rPr>
              <w:ins w:id="64" w:author="Laurence Venner" w:date="2018-11-01T12:04:00Z"/>
              <w:rFonts w:eastAsiaTheme="minorEastAsia"/>
              <w:noProof/>
              <w:lang w:eastAsia="en-GB"/>
            </w:rPr>
          </w:pPr>
          <w:ins w:id="65"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"_Toc528837210"</w:instrText>
            </w:r>
            <w:r w:rsidRPr="00CD5097">
              <w:rPr>
                <w:rStyle w:val="Hyperlink"/>
                <w:noProof/>
              </w:rPr>
              <w:instrText xml:space="preserve"> </w:instrText>
            </w:r>
            <w:r w:rsidRPr="00CD5097">
              <w:rPr>
                <w:rStyle w:val="Hyperlink"/>
                <w:noProof/>
              </w:rPr>
              <w:fldChar w:fldCharType="separate"/>
            </w:r>
            <w:r w:rsidRPr="00CD5097">
              <w:rPr>
                <w:rStyle w:val="Hyperlink"/>
                <w:noProof/>
              </w:rPr>
              <w:t>General (5.4.1)</w:t>
            </w:r>
            <w:r>
              <w:rPr>
                <w:noProof/>
                <w:webHidden/>
              </w:rPr>
              <w:tab/>
            </w:r>
            <w:r>
              <w:rPr>
                <w:noProof/>
                <w:webHidden/>
              </w:rPr>
              <w:fldChar w:fldCharType="begin"/>
            </w:r>
            <w:r>
              <w:rPr>
                <w:noProof/>
                <w:webHidden/>
              </w:rPr>
              <w:instrText xml:space="preserve"> PAGEREF _Toc528837210 \h </w:instrText>
            </w:r>
          </w:ins>
          <w:r>
            <w:rPr>
              <w:noProof/>
              <w:webHidden/>
            </w:rPr>
          </w:r>
          <w:r>
            <w:rPr>
              <w:noProof/>
              <w:webHidden/>
            </w:rPr>
            <w:fldChar w:fldCharType="separate"/>
          </w:r>
          <w:ins w:id="66" w:author="Laurence Venner" w:date="2018-11-01T12:04:00Z">
            <w:r>
              <w:rPr>
                <w:noProof/>
                <w:webHidden/>
              </w:rPr>
              <w:t>8</w:t>
            </w:r>
            <w:r>
              <w:rPr>
                <w:noProof/>
                <w:webHidden/>
              </w:rPr>
              <w:fldChar w:fldCharType="end"/>
            </w:r>
            <w:r w:rsidRPr="00CD5097">
              <w:rPr>
                <w:rStyle w:val="Hyperlink"/>
                <w:noProof/>
              </w:rPr>
              <w:fldChar w:fldCharType="end"/>
            </w:r>
          </w:ins>
        </w:p>
        <w:p w14:paraId="71E2BA93" w14:textId="0AF88EE1" w:rsidR="00A54D1F" w:rsidRDefault="00A54D1F">
          <w:pPr>
            <w:pStyle w:val="TOC3"/>
            <w:tabs>
              <w:tab w:val="right" w:leader="dot" w:pos="9016"/>
            </w:tabs>
            <w:rPr>
              <w:ins w:id="67" w:author="Laurence Venner" w:date="2018-11-01T12:04:00Z"/>
              <w:rFonts w:eastAsiaTheme="minorEastAsia"/>
              <w:noProof/>
              <w:lang w:eastAsia="en-GB"/>
            </w:rPr>
          </w:pPr>
          <w:ins w:id="68"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"_Toc528837211"</w:instrText>
            </w:r>
            <w:r w:rsidRPr="00CD5097">
              <w:rPr>
                <w:rStyle w:val="Hyperlink"/>
                <w:noProof/>
              </w:rPr>
              <w:instrText xml:space="preserve"> </w:instrText>
            </w:r>
            <w:r w:rsidRPr="00CD5097">
              <w:rPr>
                <w:rStyle w:val="Hyperlink"/>
                <w:noProof/>
              </w:rPr>
              <w:fldChar w:fldCharType="separate"/>
            </w:r>
            <w:r w:rsidRPr="00CD5097">
              <w:rPr>
                <w:rStyle w:val="Hyperlink"/>
                <w:noProof/>
              </w:rPr>
              <w:t>SMPTE ST-2117 Picture Element Key (5.4.2)</w:t>
            </w:r>
            <w:r>
              <w:rPr>
                <w:noProof/>
                <w:webHidden/>
              </w:rPr>
              <w:tab/>
            </w:r>
            <w:r>
              <w:rPr>
                <w:noProof/>
                <w:webHidden/>
              </w:rPr>
              <w:fldChar w:fldCharType="begin"/>
            </w:r>
            <w:r>
              <w:rPr>
                <w:noProof/>
                <w:webHidden/>
              </w:rPr>
              <w:instrText xml:space="preserve"> PAGEREF _Toc528837211 \h </w:instrText>
            </w:r>
          </w:ins>
          <w:r>
            <w:rPr>
              <w:noProof/>
              <w:webHidden/>
            </w:rPr>
          </w:r>
          <w:r>
            <w:rPr>
              <w:noProof/>
              <w:webHidden/>
            </w:rPr>
            <w:fldChar w:fldCharType="separate"/>
          </w:r>
          <w:ins w:id="69" w:author="Laurence Venner" w:date="2018-11-01T12:04:00Z">
            <w:r>
              <w:rPr>
                <w:noProof/>
                <w:webHidden/>
              </w:rPr>
              <w:t>8</w:t>
            </w:r>
            <w:r>
              <w:rPr>
                <w:noProof/>
                <w:webHidden/>
              </w:rPr>
              <w:fldChar w:fldCharType="end"/>
            </w:r>
            <w:r w:rsidRPr="00CD5097">
              <w:rPr>
                <w:rStyle w:val="Hyperlink"/>
                <w:noProof/>
              </w:rPr>
              <w:fldChar w:fldCharType="end"/>
            </w:r>
          </w:ins>
        </w:p>
        <w:p w14:paraId="221C87EC" w14:textId="5351E7EC" w:rsidR="00A54D1F" w:rsidRDefault="00A54D1F">
          <w:pPr>
            <w:pStyle w:val="TOC3"/>
            <w:tabs>
              <w:tab w:val="right" w:leader="dot" w:pos="9016"/>
            </w:tabs>
            <w:rPr>
              <w:ins w:id="70" w:author="Laurence Venner" w:date="2018-11-01T12:04:00Z"/>
              <w:rFonts w:eastAsiaTheme="minorEastAsia"/>
              <w:noProof/>
              <w:lang w:eastAsia="en-GB"/>
            </w:rPr>
          </w:pPr>
          <w:ins w:id="71"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"_Toc528837212"</w:instrText>
            </w:r>
            <w:r w:rsidRPr="00CD5097">
              <w:rPr>
                <w:rStyle w:val="Hyperlink"/>
                <w:noProof/>
              </w:rPr>
              <w:instrText xml:space="preserve"> </w:instrText>
            </w:r>
            <w:r w:rsidRPr="00CD5097">
              <w:rPr>
                <w:rStyle w:val="Hyperlink"/>
                <w:noProof/>
              </w:rPr>
              <w:fldChar w:fldCharType="separate"/>
            </w:r>
            <w:r w:rsidRPr="00CD5097">
              <w:rPr>
                <w:rStyle w:val="Hyperlink"/>
                <w:noProof/>
              </w:rPr>
              <w:t>SMPTE ST-2117 Picture Element Length (5.4.3)</w:t>
            </w:r>
            <w:r>
              <w:rPr>
                <w:noProof/>
                <w:webHidden/>
              </w:rPr>
              <w:tab/>
            </w:r>
            <w:r>
              <w:rPr>
                <w:noProof/>
                <w:webHidden/>
              </w:rPr>
              <w:fldChar w:fldCharType="begin"/>
            </w:r>
            <w:r>
              <w:rPr>
                <w:noProof/>
                <w:webHidden/>
              </w:rPr>
              <w:instrText xml:space="preserve"> PAGEREF _Toc528837212 \h </w:instrText>
            </w:r>
          </w:ins>
          <w:r>
            <w:rPr>
              <w:noProof/>
              <w:webHidden/>
            </w:rPr>
          </w:r>
          <w:r>
            <w:rPr>
              <w:noProof/>
              <w:webHidden/>
            </w:rPr>
            <w:fldChar w:fldCharType="separate"/>
          </w:r>
          <w:ins w:id="72" w:author="Laurence Venner" w:date="2018-11-01T12:04:00Z">
            <w:r>
              <w:rPr>
                <w:noProof/>
                <w:webHidden/>
              </w:rPr>
              <w:t>8</w:t>
            </w:r>
            <w:r>
              <w:rPr>
                <w:noProof/>
                <w:webHidden/>
              </w:rPr>
              <w:fldChar w:fldCharType="end"/>
            </w:r>
            <w:r w:rsidRPr="00CD5097">
              <w:rPr>
                <w:rStyle w:val="Hyperlink"/>
                <w:noProof/>
              </w:rPr>
              <w:fldChar w:fldCharType="end"/>
            </w:r>
          </w:ins>
        </w:p>
        <w:p w14:paraId="3B973F94" w14:textId="66D53949" w:rsidR="00A54D1F" w:rsidRDefault="00A54D1F">
          <w:pPr>
            <w:pStyle w:val="TOC3"/>
            <w:tabs>
              <w:tab w:val="right" w:leader="dot" w:pos="9016"/>
            </w:tabs>
            <w:rPr>
              <w:ins w:id="73" w:author="Laurence Venner" w:date="2018-11-01T12:04:00Z"/>
              <w:rFonts w:eastAsiaTheme="minorEastAsia"/>
              <w:noProof/>
              <w:lang w:eastAsia="en-GB"/>
            </w:rPr>
          </w:pPr>
          <w:ins w:id="74"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"_Toc528837213"</w:instrText>
            </w:r>
            <w:r w:rsidRPr="00CD5097">
              <w:rPr>
                <w:rStyle w:val="Hyperlink"/>
                <w:noProof/>
              </w:rPr>
              <w:instrText xml:space="preserve"> </w:instrText>
            </w:r>
            <w:r w:rsidRPr="00CD5097">
              <w:rPr>
                <w:rStyle w:val="Hyperlink"/>
                <w:noProof/>
              </w:rPr>
              <w:fldChar w:fldCharType="separate"/>
            </w:r>
            <w:r w:rsidRPr="00CD5097">
              <w:rPr>
                <w:rStyle w:val="Hyperlink"/>
                <w:noProof/>
              </w:rPr>
              <w:t>SMPTE ST-2117 Picture Element Value (5.4.4)</w:t>
            </w:r>
            <w:r>
              <w:rPr>
                <w:noProof/>
                <w:webHidden/>
              </w:rPr>
              <w:tab/>
            </w:r>
            <w:r>
              <w:rPr>
                <w:noProof/>
                <w:webHidden/>
              </w:rPr>
              <w:fldChar w:fldCharType="begin"/>
            </w:r>
            <w:r>
              <w:rPr>
                <w:noProof/>
                <w:webHidden/>
              </w:rPr>
              <w:instrText xml:space="preserve"> PAGEREF _Toc528837213 \h </w:instrText>
            </w:r>
          </w:ins>
          <w:r>
            <w:rPr>
              <w:noProof/>
              <w:webHidden/>
            </w:rPr>
          </w:r>
          <w:r>
            <w:rPr>
              <w:noProof/>
              <w:webHidden/>
            </w:rPr>
            <w:fldChar w:fldCharType="separate"/>
          </w:r>
          <w:ins w:id="75" w:author="Laurence Venner" w:date="2018-11-01T12:04:00Z">
            <w:r>
              <w:rPr>
                <w:noProof/>
                <w:webHidden/>
              </w:rPr>
              <w:t>9</w:t>
            </w:r>
            <w:r>
              <w:rPr>
                <w:noProof/>
                <w:webHidden/>
              </w:rPr>
              <w:fldChar w:fldCharType="end"/>
            </w:r>
            <w:r w:rsidRPr="00CD5097">
              <w:rPr>
                <w:rStyle w:val="Hyperlink"/>
                <w:noProof/>
              </w:rPr>
              <w:fldChar w:fldCharType="end"/>
            </w:r>
          </w:ins>
        </w:p>
        <w:p w14:paraId="346ED840" w14:textId="29E5A28E" w:rsidR="00A54D1F" w:rsidRDefault="00A54D1F">
          <w:pPr>
            <w:pStyle w:val="TOC2"/>
            <w:tabs>
              <w:tab w:val="right" w:leader="dot" w:pos="9016"/>
            </w:tabs>
            <w:rPr>
              <w:ins w:id="76" w:author="Laurence Venner" w:date="2018-11-01T12:04:00Z"/>
              <w:rFonts w:eastAsiaTheme="minorEastAsia"/>
              <w:noProof/>
              <w:lang w:eastAsia="en-GB"/>
            </w:rPr>
          </w:pPr>
          <w:ins w:id="77"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"_Toc528837214"</w:instrText>
            </w:r>
            <w:r w:rsidRPr="00CD5097">
              <w:rPr>
                <w:rStyle w:val="Hyperlink"/>
                <w:noProof/>
              </w:rPr>
              <w:instrText xml:space="preserve"> </w:instrText>
            </w:r>
            <w:r w:rsidRPr="00CD5097">
              <w:rPr>
                <w:rStyle w:val="Hyperlink"/>
                <w:noProof/>
              </w:rPr>
              <w:fldChar w:fldCharType="separate"/>
            </w:r>
            <w:r w:rsidRPr="00CD5097">
              <w:rPr>
                <w:rStyle w:val="Hyperlink"/>
                <w:noProof/>
              </w:rPr>
              <w:t>AES3 Sound Item Mapping (5.5)</w:t>
            </w:r>
            <w:r>
              <w:rPr>
                <w:noProof/>
                <w:webHidden/>
              </w:rPr>
              <w:tab/>
            </w:r>
            <w:r>
              <w:rPr>
                <w:noProof/>
                <w:webHidden/>
              </w:rPr>
              <w:fldChar w:fldCharType="begin"/>
            </w:r>
            <w:r>
              <w:rPr>
                <w:noProof/>
                <w:webHidden/>
              </w:rPr>
              <w:instrText xml:space="preserve"> PAGEREF _Toc528837214 \h </w:instrText>
            </w:r>
          </w:ins>
          <w:r>
            <w:rPr>
              <w:noProof/>
              <w:webHidden/>
            </w:rPr>
          </w:r>
          <w:r>
            <w:rPr>
              <w:noProof/>
              <w:webHidden/>
            </w:rPr>
            <w:fldChar w:fldCharType="separate"/>
          </w:r>
          <w:ins w:id="78" w:author="Laurence Venner" w:date="2018-11-01T12:04:00Z">
            <w:r>
              <w:rPr>
                <w:noProof/>
                <w:webHidden/>
              </w:rPr>
              <w:t>9</w:t>
            </w:r>
            <w:r>
              <w:rPr>
                <w:noProof/>
                <w:webHidden/>
              </w:rPr>
              <w:fldChar w:fldCharType="end"/>
            </w:r>
            <w:r w:rsidRPr="00CD5097">
              <w:rPr>
                <w:rStyle w:val="Hyperlink"/>
                <w:noProof/>
              </w:rPr>
              <w:fldChar w:fldCharType="end"/>
            </w:r>
          </w:ins>
        </w:p>
        <w:p w14:paraId="1B6ACDAB" w14:textId="1B8D0285" w:rsidR="00A54D1F" w:rsidRDefault="00A54D1F">
          <w:pPr>
            <w:pStyle w:val="TOC3"/>
            <w:tabs>
              <w:tab w:val="right" w:leader="dot" w:pos="9016"/>
            </w:tabs>
            <w:rPr>
              <w:ins w:id="79" w:author="Laurence Venner" w:date="2018-11-01T12:04:00Z"/>
              <w:rFonts w:eastAsiaTheme="minorEastAsia"/>
              <w:noProof/>
              <w:lang w:eastAsia="en-GB"/>
            </w:rPr>
          </w:pPr>
          <w:ins w:id="80"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"_Toc528837215"</w:instrText>
            </w:r>
            <w:r w:rsidRPr="00CD5097">
              <w:rPr>
                <w:rStyle w:val="Hyperlink"/>
                <w:noProof/>
              </w:rPr>
              <w:instrText xml:space="preserve"> </w:instrText>
            </w:r>
            <w:r w:rsidRPr="00CD5097">
              <w:rPr>
                <w:rStyle w:val="Hyperlink"/>
                <w:noProof/>
              </w:rPr>
              <w:fldChar w:fldCharType="separate"/>
            </w:r>
            <w:r w:rsidRPr="00CD5097">
              <w:rPr>
                <w:rStyle w:val="Hyperlink"/>
                <w:noProof/>
              </w:rPr>
              <w:t>General (5.5.1)</w:t>
            </w:r>
            <w:r>
              <w:rPr>
                <w:noProof/>
                <w:webHidden/>
              </w:rPr>
              <w:tab/>
            </w:r>
            <w:r>
              <w:rPr>
                <w:noProof/>
                <w:webHidden/>
              </w:rPr>
              <w:fldChar w:fldCharType="begin"/>
            </w:r>
            <w:r>
              <w:rPr>
                <w:noProof/>
                <w:webHidden/>
              </w:rPr>
              <w:instrText xml:space="preserve"> PAGEREF _Toc528837215 \h </w:instrText>
            </w:r>
          </w:ins>
          <w:r>
            <w:rPr>
              <w:noProof/>
              <w:webHidden/>
            </w:rPr>
          </w:r>
          <w:r>
            <w:rPr>
              <w:noProof/>
              <w:webHidden/>
            </w:rPr>
            <w:fldChar w:fldCharType="separate"/>
          </w:r>
          <w:ins w:id="81" w:author="Laurence Venner" w:date="2018-11-01T12:04:00Z">
            <w:r>
              <w:rPr>
                <w:noProof/>
                <w:webHidden/>
              </w:rPr>
              <w:t>9</w:t>
            </w:r>
            <w:r>
              <w:rPr>
                <w:noProof/>
                <w:webHidden/>
              </w:rPr>
              <w:fldChar w:fldCharType="end"/>
            </w:r>
            <w:r w:rsidRPr="00CD5097">
              <w:rPr>
                <w:rStyle w:val="Hyperlink"/>
                <w:noProof/>
              </w:rPr>
              <w:fldChar w:fldCharType="end"/>
            </w:r>
          </w:ins>
        </w:p>
        <w:p w14:paraId="6B60D85C" w14:textId="595B9DD3" w:rsidR="00A54D1F" w:rsidRDefault="00A54D1F">
          <w:pPr>
            <w:pStyle w:val="TOC3"/>
            <w:tabs>
              <w:tab w:val="right" w:leader="dot" w:pos="9016"/>
            </w:tabs>
            <w:rPr>
              <w:ins w:id="82" w:author="Laurence Venner" w:date="2018-11-01T12:04:00Z"/>
              <w:rFonts w:eastAsiaTheme="minorEastAsia"/>
              <w:noProof/>
              <w:lang w:eastAsia="en-GB"/>
            </w:rPr>
          </w:pPr>
          <w:ins w:id="83"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"_Toc528837216"</w:instrText>
            </w:r>
            <w:r w:rsidRPr="00CD5097">
              <w:rPr>
                <w:rStyle w:val="Hyperlink"/>
                <w:noProof/>
              </w:rPr>
              <w:instrText xml:space="preserve"> </w:instrText>
            </w:r>
            <w:r w:rsidRPr="00CD5097">
              <w:rPr>
                <w:rStyle w:val="Hyperlink"/>
                <w:noProof/>
              </w:rPr>
              <w:fldChar w:fldCharType="separate"/>
            </w:r>
            <w:r w:rsidRPr="00CD5097">
              <w:rPr>
                <w:rStyle w:val="Hyperlink"/>
                <w:noProof/>
              </w:rPr>
              <w:t>AES3 Sound Element Key (5.5.2)</w:t>
            </w:r>
            <w:r>
              <w:rPr>
                <w:noProof/>
                <w:webHidden/>
              </w:rPr>
              <w:tab/>
            </w:r>
            <w:r>
              <w:rPr>
                <w:noProof/>
                <w:webHidden/>
              </w:rPr>
              <w:fldChar w:fldCharType="begin"/>
            </w:r>
            <w:r>
              <w:rPr>
                <w:noProof/>
                <w:webHidden/>
              </w:rPr>
              <w:instrText xml:space="preserve"> PAGEREF _Toc528837216 \h </w:instrText>
            </w:r>
          </w:ins>
          <w:r>
            <w:rPr>
              <w:noProof/>
              <w:webHidden/>
            </w:rPr>
          </w:r>
          <w:r>
            <w:rPr>
              <w:noProof/>
              <w:webHidden/>
            </w:rPr>
            <w:fldChar w:fldCharType="separate"/>
          </w:r>
          <w:ins w:id="84" w:author="Laurence Venner" w:date="2018-11-01T12:04:00Z">
            <w:r>
              <w:rPr>
                <w:noProof/>
                <w:webHidden/>
              </w:rPr>
              <w:t>9</w:t>
            </w:r>
            <w:r>
              <w:rPr>
                <w:noProof/>
                <w:webHidden/>
              </w:rPr>
              <w:fldChar w:fldCharType="end"/>
            </w:r>
            <w:r w:rsidRPr="00CD5097">
              <w:rPr>
                <w:rStyle w:val="Hyperlink"/>
                <w:noProof/>
              </w:rPr>
              <w:fldChar w:fldCharType="end"/>
            </w:r>
          </w:ins>
        </w:p>
        <w:p w14:paraId="7D5926F2" w14:textId="3BEF5D0C" w:rsidR="00A54D1F" w:rsidRDefault="00A54D1F">
          <w:pPr>
            <w:pStyle w:val="TOC3"/>
            <w:tabs>
              <w:tab w:val="right" w:leader="dot" w:pos="9016"/>
            </w:tabs>
            <w:rPr>
              <w:ins w:id="85" w:author="Laurence Venner" w:date="2018-11-01T12:04:00Z"/>
              <w:rFonts w:eastAsiaTheme="minorEastAsia"/>
              <w:noProof/>
              <w:lang w:eastAsia="en-GB"/>
            </w:rPr>
          </w:pPr>
          <w:ins w:id="86"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"_Toc528837217"</w:instrText>
            </w:r>
            <w:r w:rsidRPr="00CD5097">
              <w:rPr>
                <w:rStyle w:val="Hyperlink"/>
                <w:noProof/>
              </w:rPr>
              <w:instrText xml:space="preserve"> </w:instrText>
            </w:r>
            <w:r w:rsidRPr="00CD5097">
              <w:rPr>
                <w:rStyle w:val="Hyperlink"/>
                <w:noProof/>
              </w:rPr>
              <w:fldChar w:fldCharType="separate"/>
            </w:r>
            <w:r w:rsidRPr="00CD5097">
              <w:rPr>
                <w:rStyle w:val="Hyperlink"/>
                <w:noProof/>
              </w:rPr>
              <w:t>AES3 Sound Element Length (5.5.2)</w:t>
            </w:r>
            <w:r>
              <w:rPr>
                <w:noProof/>
                <w:webHidden/>
              </w:rPr>
              <w:tab/>
            </w:r>
            <w:r>
              <w:rPr>
                <w:noProof/>
                <w:webHidden/>
              </w:rPr>
              <w:fldChar w:fldCharType="begin"/>
            </w:r>
            <w:r>
              <w:rPr>
                <w:noProof/>
                <w:webHidden/>
              </w:rPr>
              <w:instrText xml:space="preserve"> PAGEREF _Toc528837217 \h </w:instrText>
            </w:r>
          </w:ins>
          <w:r>
            <w:rPr>
              <w:noProof/>
              <w:webHidden/>
            </w:rPr>
          </w:r>
          <w:r>
            <w:rPr>
              <w:noProof/>
              <w:webHidden/>
            </w:rPr>
            <w:fldChar w:fldCharType="separate"/>
          </w:r>
          <w:ins w:id="87" w:author="Laurence Venner" w:date="2018-11-01T12:04:00Z">
            <w:r>
              <w:rPr>
                <w:noProof/>
                <w:webHidden/>
              </w:rPr>
              <w:t>9</w:t>
            </w:r>
            <w:r>
              <w:rPr>
                <w:noProof/>
                <w:webHidden/>
              </w:rPr>
              <w:fldChar w:fldCharType="end"/>
            </w:r>
            <w:r w:rsidRPr="00CD5097">
              <w:rPr>
                <w:rStyle w:val="Hyperlink"/>
                <w:noProof/>
              </w:rPr>
              <w:fldChar w:fldCharType="end"/>
            </w:r>
          </w:ins>
        </w:p>
        <w:p w14:paraId="603816E9" w14:textId="7B05FA0E" w:rsidR="00A54D1F" w:rsidRDefault="00A54D1F">
          <w:pPr>
            <w:pStyle w:val="TOC3"/>
            <w:tabs>
              <w:tab w:val="right" w:leader="dot" w:pos="9016"/>
            </w:tabs>
            <w:rPr>
              <w:ins w:id="88" w:author="Laurence Venner" w:date="2018-11-01T12:04:00Z"/>
              <w:rFonts w:eastAsiaTheme="minorEastAsia"/>
              <w:noProof/>
              <w:lang w:eastAsia="en-GB"/>
            </w:rPr>
          </w:pPr>
          <w:ins w:id="89"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"_Toc528837218"</w:instrText>
            </w:r>
            <w:r w:rsidRPr="00CD5097">
              <w:rPr>
                <w:rStyle w:val="Hyperlink"/>
                <w:noProof/>
              </w:rPr>
              <w:instrText xml:space="preserve"> </w:instrText>
            </w:r>
            <w:r w:rsidRPr="00CD5097">
              <w:rPr>
                <w:rStyle w:val="Hyperlink"/>
                <w:noProof/>
              </w:rPr>
              <w:fldChar w:fldCharType="separate"/>
            </w:r>
            <w:r w:rsidRPr="00CD5097">
              <w:rPr>
                <w:rStyle w:val="Hyperlink"/>
                <w:noProof/>
              </w:rPr>
              <w:t>AES3 Sound Element Value (5.5.3)</w:t>
            </w:r>
            <w:r>
              <w:rPr>
                <w:noProof/>
                <w:webHidden/>
              </w:rPr>
              <w:tab/>
            </w:r>
            <w:r>
              <w:rPr>
                <w:noProof/>
                <w:webHidden/>
              </w:rPr>
              <w:fldChar w:fldCharType="begin"/>
            </w:r>
            <w:r>
              <w:rPr>
                <w:noProof/>
                <w:webHidden/>
              </w:rPr>
              <w:instrText xml:space="preserve"> PAGEREF _Toc528837218 \h </w:instrText>
            </w:r>
          </w:ins>
          <w:r>
            <w:rPr>
              <w:noProof/>
              <w:webHidden/>
            </w:rPr>
          </w:r>
          <w:r>
            <w:rPr>
              <w:noProof/>
              <w:webHidden/>
            </w:rPr>
            <w:fldChar w:fldCharType="separate"/>
          </w:r>
          <w:ins w:id="90" w:author="Laurence Venner" w:date="2018-11-01T12:04:00Z">
            <w:r>
              <w:rPr>
                <w:noProof/>
                <w:webHidden/>
              </w:rPr>
              <w:t>9</w:t>
            </w:r>
            <w:r>
              <w:rPr>
                <w:noProof/>
                <w:webHidden/>
              </w:rPr>
              <w:fldChar w:fldCharType="end"/>
            </w:r>
            <w:r w:rsidRPr="00CD5097">
              <w:rPr>
                <w:rStyle w:val="Hyperlink"/>
                <w:noProof/>
              </w:rPr>
              <w:fldChar w:fldCharType="end"/>
            </w:r>
          </w:ins>
        </w:p>
        <w:p w14:paraId="62D3D25E" w14:textId="24ABBCB6" w:rsidR="00A54D1F" w:rsidRDefault="00A54D1F">
          <w:pPr>
            <w:pStyle w:val="TOC2"/>
            <w:tabs>
              <w:tab w:val="right" w:leader="dot" w:pos="9016"/>
            </w:tabs>
            <w:rPr>
              <w:ins w:id="91" w:author="Laurence Venner" w:date="2018-11-01T12:04:00Z"/>
              <w:rFonts w:eastAsiaTheme="minorEastAsia"/>
              <w:noProof/>
              <w:lang w:eastAsia="en-GB"/>
            </w:rPr>
          </w:pPr>
          <w:ins w:id="92"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"_Toc528837219"</w:instrText>
            </w:r>
            <w:r w:rsidRPr="00CD5097">
              <w:rPr>
                <w:rStyle w:val="Hyperlink"/>
                <w:noProof/>
              </w:rPr>
              <w:instrText xml:space="preserve"> </w:instrText>
            </w:r>
            <w:r w:rsidRPr="00CD5097">
              <w:rPr>
                <w:rStyle w:val="Hyperlink"/>
                <w:noProof/>
              </w:rPr>
              <w:fldChar w:fldCharType="separate"/>
            </w:r>
            <w:r w:rsidRPr="00CD5097">
              <w:rPr>
                <w:rStyle w:val="Hyperlink"/>
                <w:noProof/>
              </w:rPr>
              <w:t>Data Item Mapping (5.6)</w:t>
            </w:r>
            <w:r>
              <w:rPr>
                <w:noProof/>
                <w:webHidden/>
              </w:rPr>
              <w:tab/>
            </w:r>
            <w:r>
              <w:rPr>
                <w:noProof/>
                <w:webHidden/>
              </w:rPr>
              <w:fldChar w:fldCharType="begin"/>
            </w:r>
            <w:r>
              <w:rPr>
                <w:noProof/>
                <w:webHidden/>
              </w:rPr>
              <w:instrText xml:space="preserve"> PAGEREF _Toc528837219 \h </w:instrText>
            </w:r>
          </w:ins>
          <w:r>
            <w:rPr>
              <w:noProof/>
              <w:webHidden/>
            </w:rPr>
          </w:r>
          <w:r>
            <w:rPr>
              <w:noProof/>
              <w:webHidden/>
            </w:rPr>
            <w:fldChar w:fldCharType="separate"/>
          </w:r>
          <w:ins w:id="93" w:author="Laurence Venner" w:date="2018-11-01T12:04:00Z">
            <w:r>
              <w:rPr>
                <w:noProof/>
                <w:webHidden/>
              </w:rPr>
              <w:t>9</w:t>
            </w:r>
            <w:r>
              <w:rPr>
                <w:noProof/>
                <w:webHidden/>
              </w:rPr>
              <w:fldChar w:fldCharType="end"/>
            </w:r>
            <w:r w:rsidRPr="00CD5097">
              <w:rPr>
                <w:rStyle w:val="Hyperlink"/>
                <w:noProof/>
              </w:rPr>
              <w:fldChar w:fldCharType="end"/>
            </w:r>
          </w:ins>
        </w:p>
        <w:p w14:paraId="733A454D" w14:textId="55268DC8" w:rsidR="00A54D1F" w:rsidRDefault="00A54D1F">
          <w:pPr>
            <w:pStyle w:val="TOC3"/>
            <w:tabs>
              <w:tab w:val="right" w:leader="dot" w:pos="9016"/>
            </w:tabs>
            <w:rPr>
              <w:ins w:id="94" w:author="Laurence Venner" w:date="2018-11-01T12:04:00Z"/>
              <w:rFonts w:eastAsiaTheme="minorEastAsia"/>
              <w:noProof/>
              <w:lang w:eastAsia="en-GB"/>
            </w:rPr>
          </w:pPr>
          <w:ins w:id="95"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"_Toc528837220"</w:instrText>
            </w:r>
            <w:r w:rsidRPr="00CD5097">
              <w:rPr>
                <w:rStyle w:val="Hyperlink"/>
                <w:noProof/>
              </w:rPr>
              <w:instrText xml:space="preserve"> </w:instrText>
            </w:r>
            <w:r w:rsidRPr="00CD5097">
              <w:rPr>
                <w:rStyle w:val="Hyperlink"/>
                <w:noProof/>
              </w:rPr>
              <w:fldChar w:fldCharType="separate"/>
            </w:r>
            <w:r w:rsidRPr="00CD5097">
              <w:rPr>
                <w:rStyle w:val="Hyperlink"/>
                <w:noProof/>
              </w:rPr>
              <w:t>General (5.6.1)</w:t>
            </w:r>
            <w:r>
              <w:rPr>
                <w:noProof/>
                <w:webHidden/>
              </w:rPr>
              <w:tab/>
            </w:r>
            <w:r>
              <w:rPr>
                <w:noProof/>
                <w:webHidden/>
              </w:rPr>
              <w:fldChar w:fldCharType="begin"/>
            </w:r>
            <w:r>
              <w:rPr>
                <w:noProof/>
                <w:webHidden/>
              </w:rPr>
              <w:instrText xml:space="preserve"> PAGEREF _Toc528837220 \h </w:instrText>
            </w:r>
          </w:ins>
          <w:r>
            <w:rPr>
              <w:noProof/>
              <w:webHidden/>
            </w:rPr>
          </w:r>
          <w:r>
            <w:rPr>
              <w:noProof/>
              <w:webHidden/>
            </w:rPr>
            <w:fldChar w:fldCharType="separate"/>
          </w:r>
          <w:ins w:id="96" w:author="Laurence Venner" w:date="2018-11-01T12:04:00Z">
            <w:r>
              <w:rPr>
                <w:noProof/>
                <w:webHidden/>
              </w:rPr>
              <w:t>9</w:t>
            </w:r>
            <w:r>
              <w:rPr>
                <w:noProof/>
                <w:webHidden/>
              </w:rPr>
              <w:fldChar w:fldCharType="end"/>
            </w:r>
            <w:r w:rsidRPr="00CD5097">
              <w:rPr>
                <w:rStyle w:val="Hyperlink"/>
                <w:noProof/>
              </w:rPr>
              <w:fldChar w:fldCharType="end"/>
            </w:r>
          </w:ins>
        </w:p>
        <w:p w14:paraId="1D817D0E" w14:textId="5D22D21D" w:rsidR="00A54D1F" w:rsidRDefault="00A54D1F">
          <w:pPr>
            <w:pStyle w:val="TOC3"/>
            <w:tabs>
              <w:tab w:val="right" w:leader="dot" w:pos="9016"/>
            </w:tabs>
            <w:rPr>
              <w:ins w:id="97" w:author="Laurence Venner" w:date="2018-11-01T12:04:00Z"/>
              <w:rFonts w:eastAsiaTheme="minorEastAsia"/>
              <w:noProof/>
              <w:lang w:eastAsia="en-GB"/>
            </w:rPr>
          </w:pPr>
          <w:ins w:id="98"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"_Toc528837221"</w:instrText>
            </w:r>
            <w:r w:rsidRPr="00CD5097">
              <w:rPr>
                <w:rStyle w:val="Hyperlink"/>
                <w:noProof/>
              </w:rPr>
              <w:instrText xml:space="preserve"> </w:instrText>
            </w:r>
            <w:r w:rsidRPr="00CD5097">
              <w:rPr>
                <w:rStyle w:val="Hyperlink"/>
                <w:noProof/>
              </w:rPr>
              <w:fldChar w:fldCharType="separate"/>
            </w:r>
            <w:r w:rsidRPr="00CD5097">
              <w:rPr>
                <w:rStyle w:val="Hyperlink"/>
                <w:noProof/>
              </w:rPr>
              <w:t>Acquisition Metadata Set (5.6.3)</w:t>
            </w:r>
            <w:r>
              <w:rPr>
                <w:noProof/>
                <w:webHidden/>
              </w:rPr>
              <w:tab/>
            </w:r>
            <w:r>
              <w:rPr>
                <w:noProof/>
                <w:webHidden/>
              </w:rPr>
              <w:fldChar w:fldCharType="begin"/>
            </w:r>
            <w:r>
              <w:rPr>
                <w:noProof/>
                <w:webHidden/>
              </w:rPr>
              <w:instrText xml:space="preserve"> PAGEREF _Toc528837221 \h </w:instrText>
            </w:r>
          </w:ins>
          <w:r>
            <w:rPr>
              <w:noProof/>
              <w:webHidden/>
            </w:rPr>
          </w:r>
          <w:r>
            <w:rPr>
              <w:noProof/>
              <w:webHidden/>
            </w:rPr>
            <w:fldChar w:fldCharType="separate"/>
          </w:r>
          <w:ins w:id="99" w:author="Laurence Venner" w:date="2018-11-01T12:04:00Z">
            <w:r>
              <w:rPr>
                <w:noProof/>
                <w:webHidden/>
              </w:rPr>
              <w:t>10</w:t>
            </w:r>
            <w:r>
              <w:rPr>
                <w:noProof/>
                <w:webHidden/>
              </w:rPr>
              <w:fldChar w:fldCharType="end"/>
            </w:r>
            <w:r w:rsidRPr="00CD5097">
              <w:rPr>
                <w:rStyle w:val="Hyperlink"/>
                <w:noProof/>
              </w:rPr>
              <w:fldChar w:fldCharType="end"/>
            </w:r>
          </w:ins>
        </w:p>
        <w:p w14:paraId="0BA75316" w14:textId="27A6B923" w:rsidR="00A54D1F" w:rsidRDefault="00A54D1F">
          <w:pPr>
            <w:pStyle w:val="TOC1"/>
            <w:tabs>
              <w:tab w:val="right" w:leader="dot" w:pos="9016"/>
            </w:tabs>
            <w:rPr>
              <w:ins w:id="100" w:author="Laurence Venner" w:date="2018-11-01T12:04:00Z"/>
              <w:rFonts w:eastAsiaTheme="minorEastAsia"/>
              <w:noProof/>
              <w:lang w:eastAsia="en-GB"/>
            </w:rPr>
          </w:pPr>
          <w:ins w:id="101"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"_Toc528837222"</w:instrText>
            </w:r>
            <w:r w:rsidRPr="00CD5097">
              <w:rPr>
                <w:rStyle w:val="Hyperlink"/>
                <w:noProof/>
              </w:rPr>
              <w:instrText xml:space="preserve"> </w:instrText>
            </w:r>
            <w:r w:rsidRPr="00CD5097">
              <w:rPr>
                <w:rStyle w:val="Hyperlink"/>
                <w:noProof/>
              </w:rPr>
              <w:fldChar w:fldCharType="separate"/>
            </w:r>
            <w:r w:rsidRPr="00CD5097">
              <w:rPr>
                <w:rStyle w:val="Hyperlink"/>
                <w:noProof/>
              </w:rPr>
              <w:t>SMPTE Labels (6)</w:t>
            </w:r>
            <w:r>
              <w:rPr>
                <w:noProof/>
                <w:webHidden/>
              </w:rPr>
              <w:tab/>
            </w:r>
            <w:r>
              <w:rPr>
                <w:noProof/>
                <w:webHidden/>
              </w:rPr>
              <w:fldChar w:fldCharType="begin"/>
            </w:r>
            <w:r>
              <w:rPr>
                <w:noProof/>
                <w:webHidden/>
              </w:rPr>
              <w:instrText xml:space="preserve"> PAGEREF _Toc528837222 \h </w:instrText>
            </w:r>
          </w:ins>
          <w:r>
            <w:rPr>
              <w:noProof/>
              <w:webHidden/>
            </w:rPr>
          </w:r>
          <w:r>
            <w:rPr>
              <w:noProof/>
              <w:webHidden/>
            </w:rPr>
            <w:fldChar w:fldCharType="separate"/>
          </w:r>
          <w:ins w:id="102" w:author="Laurence Venner" w:date="2018-11-01T12:04:00Z">
            <w:r>
              <w:rPr>
                <w:noProof/>
                <w:webHidden/>
              </w:rPr>
              <w:t>10</w:t>
            </w:r>
            <w:r>
              <w:rPr>
                <w:noProof/>
                <w:webHidden/>
              </w:rPr>
              <w:fldChar w:fldCharType="end"/>
            </w:r>
            <w:r w:rsidRPr="00CD5097">
              <w:rPr>
                <w:rStyle w:val="Hyperlink"/>
                <w:noProof/>
              </w:rPr>
              <w:fldChar w:fldCharType="end"/>
            </w:r>
          </w:ins>
        </w:p>
        <w:p w14:paraId="2D2B3408" w14:textId="037CB8AB" w:rsidR="00A54D1F" w:rsidRDefault="00A54D1F">
          <w:pPr>
            <w:pStyle w:val="TOC2"/>
            <w:tabs>
              <w:tab w:val="right" w:leader="dot" w:pos="9016"/>
            </w:tabs>
            <w:rPr>
              <w:ins w:id="103" w:author="Laurence Venner" w:date="2018-11-01T12:04:00Z"/>
              <w:rFonts w:eastAsiaTheme="minorEastAsia"/>
              <w:noProof/>
              <w:lang w:eastAsia="en-GB"/>
            </w:rPr>
          </w:pPr>
          <w:ins w:id="104"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"_Toc528837223"</w:instrText>
            </w:r>
            <w:r w:rsidRPr="00CD5097">
              <w:rPr>
                <w:rStyle w:val="Hyperlink"/>
                <w:noProof/>
              </w:rPr>
              <w:instrText xml:space="preserve"> </w:instrText>
            </w:r>
            <w:r w:rsidRPr="00CD5097">
              <w:rPr>
                <w:rStyle w:val="Hyperlink"/>
                <w:noProof/>
              </w:rPr>
              <w:fldChar w:fldCharType="separate"/>
            </w:r>
            <w:r w:rsidRPr="00CD5097">
              <w:rPr>
                <w:rStyle w:val="Hyperlink"/>
                <w:noProof/>
              </w:rPr>
              <w:t>ST 2117 Picture Essence (6.1)</w:t>
            </w:r>
            <w:r>
              <w:rPr>
                <w:noProof/>
                <w:webHidden/>
              </w:rPr>
              <w:tab/>
            </w:r>
            <w:r>
              <w:rPr>
                <w:noProof/>
                <w:webHidden/>
              </w:rPr>
              <w:fldChar w:fldCharType="begin"/>
            </w:r>
            <w:r>
              <w:rPr>
                <w:noProof/>
                <w:webHidden/>
              </w:rPr>
              <w:instrText xml:space="preserve"> PAGEREF _Toc528837223 \h </w:instrText>
            </w:r>
          </w:ins>
          <w:r>
            <w:rPr>
              <w:noProof/>
              <w:webHidden/>
            </w:rPr>
          </w:r>
          <w:r>
            <w:rPr>
              <w:noProof/>
              <w:webHidden/>
            </w:rPr>
            <w:fldChar w:fldCharType="separate"/>
          </w:r>
          <w:ins w:id="105" w:author="Laurence Venner" w:date="2018-11-01T12:04:00Z">
            <w:r>
              <w:rPr>
                <w:noProof/>
                <w:webHidden/>
              </w:rPr>
              <w:t>10</w:t>
            </w:r>
            <w:r>
              <w:rPr>
                <w:noProof/>
                <w:webHidden/>
              </w:rPr>
              <w:fldChar w:fldCharType="end"/>
            </w:r>
            <w:r w:rsidRPr="00CD5097">
              <w:rPr>
                <w:rStyle w:val="Hyperlink"/>
                <w:noProof/>
              </w:rPr>
              <w:fldChar w:fldCharType="end"/>
            </w:r>
          </w:ins>
        </w:p>
        <w:p w14:paraId="6D77E3DB" w14:textId="1E629547" w:rsidR="00A54D1F" w:rsidRDefault="00A54D1F">
          <w:pPr>
            <w:pStyle w:val="TOC2"/>
            <w:tabs>
              <w:tab w:val="right" w:leader="dot" w:pos="9016"/>
            </w:tabs>
            <w:rPr>
              <w:ins w:id="106" w:author="Laurence Venner" w:date="2018-11-01T12:04:00Z"/>
              <w:rFonts w:eastAsiaTheme="minorEastAsia"/>
              <w:noProof/>
              <w:lang w:eastAsia="en-GB"/>
            </w:rPr>
          </w:pPr>
          <w:ins w:id="107"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"_Toc528837224"</w:instrText>
            </w:r>
            <w:r w:rsidRPr="00CD5097">
              <w:rPr>
                <w:rStyle w:val="Hyperlink"/>
                <w:noProof/>
              </w:rPr>
              <w:instrText xml:space="preserve"> </w:instrText>
            </w:r>
            <w:r w:rsidRPr="00CD5097">
              <w:rPr>
                <w:rStyle w:val="Hyperlink"/>
                <w:noProof/>
              </w:rPr>
              <w:fldChar w:fldCharType="separate"/>
            </w:r>
            <w:r w:rsidRPr="00CD5097">
              <w:rPr>
                <w:rStyle w:val="Hyperlink"/>
                <w:noProof/>
              </w:rPr>
              <w:t>Sound Essence (6.3)</w:t>
            </w:r>
            <w:r>
              <w:rPr>
                <w:noProof/>
                <w:webHidden/>
              </w:rPr>
              <w:tab/>
            </w:r>
            <w:r>
              <w:rPr>
                <w:noProof/>
                <w:webHidden/>
              </w:rPr>
              <w:fldChar w:fldCharType="begin"/>
            </w:r>
            <w:r>
              <w:rPr>
                <w:noProof/>
                <w:webHidden/>
              </w:rPr>
              <w:instrText xml:space="preserve"> PAGEREF _Toc528837224 \h </w:instrText>
            </w:r>
          </w:ins>
          <w:r>
            <w:rPr>
              <w:noProof/>
              <w:webHidden/>
            </w:rPr>
          </w:r>
          <w:r>
            <w:rPr>
              <w:noProof/>
              <w:webHidden/>
            </w:rPr>
            <w:fldChar w:fldCharType="separate"/>
          </w:r>
          <w:ins w:id="108" w:author="Laurence Venner" w:date="2018-11-01T12:04:00Z">
            <w:r>
              <w:rPr>
                <w:noProof/>
                <w:webHidden/>
              </w:rPr>
              <w:t>10</w:t>
            </w:r>
            <w:r>
              <w:rPr>
                <w:noProof/>
                <w:webHidden/>
              </w:rPr>
              <w:fldChar w:fldCharType="end"/>
            </w:r>
            <w:r w:rsidRPr="00CD5097">
              <w:rPr>
                <w:rStyle w:val="Hyperlink"/>
                <w:noProof/>
              </w:rPr>
              <w:fldChar w:fldCharType="end"/>
            </w:r>
          </w:ins>
        </w:p>
        <w:p w14:paraId="2B6D374E" w14:textId="0001BC2C" w:rsidR="00A54D1F" w:rsidRDefault="00A54D1F">
          <w:pPr>
            <w:pStyle w:val="TOC1"/>
            <w:tabs>
              <w:tab w:val="right" w:leader="dot" w:pos="9016"/>
            </w:tabs>
            <w:rPr>
              <w:ins w:id="109" w:author="Laurence Venner" w:date="2018-11-01T12:04:00Z"/>
              <w:rFonts w:eastAsiaTheme="minorEastAsia"/>
              <w:noProof/>
              <w:lang w:eastAsia="en-GB"/>
            </w:rPr>
          </w:pPr>
          <w:ins w:id="110"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"_Toc528837225"</w:instrText>
            </w:r>
            <w:r w:rsidRPr="00CD5097">
              <w:rPr>
                <w:rStyle w:val="Hyperlink"/>
                <w:noProof/>
              </w:rPr>
              <w:instrText xml:space="preserve"> </w:instrText>
            </w:r>
            <w:r w:rsidRPr="00CD5097">
              <w:rPr>
                <w:rStyle w:val="Hyperlink"/>
                <w:noProof/>
              </w:rPr>
              <w:fldChar w:fldCharType="separate"/>
            </w:r>
            <w:r w:rsidRPr="00CD5097">
              <w:rPr>
                <w:rStyle w:val="Hyperlink"/>
                <w:noProof/>
              </w:rPr>
              <w:t>Application Issues (7)</w:t>
            </w:r>
            <w:r>
              <w:rPr>
                <w:noProof/>
                <w:webHidden/>
              </w:rPr>
              <w:tab/>
            </w:r>
            <w:r>
              <w:rPr>
                <w:noProof/>
                <w:webHidden/>
              </w:rPr>
              <w:fldChar w:fldCharType="begin"/>
            </w:r>
            <w:r>
              <w:rPr>
                <w:noProof/>
                <w:webHidden/>
              </w:rPr>
              <w:instrText xml:space="preserve"> PAGEREF _Toc528837225 \h </w:instrText>
            </w:r>
          </w:ins>
          <w:r>
            <w:rPr>
              <w:noProof/>
              <w:webHidden/>
            </w:rPr>
          </w:r>
          <w:r>
            <w:rPr>
              <w:noProof/>
              <w:webHidden/>
            </w:rPr>
            <w:fldChar w:fldCharType="separate"/>
          </w:r>
          <w:ins w:id="111" w:author="Laurence Venner" w:date="2018-11-01T12:04:00Z">
            <w:r>
              <w:rPr>
                <w:noProof/>
                <w:webHidden/>
              </w:rPr>
              <w:t>10</w:t>
            </w:r>
            <w:r>
              <w:rPr>
                <w:noProof/>
                <w:webHidden/>
              </w:rPr>
              <w:fldChar w:fldCharType="end"/>
            </w:r>
            <w:r w:rsidRPr="00CD5097">
              <w:rPr>
                <w:rStyle w:val="Hyperlink"/>
                <w:noProof/>
              </w:rPr>
              <w:fldChar w:fldCharType="end"/>
            </w:r>
          </w:ins>
        </w:p>
        <w:p w14:paraId="17EF70CC" w14:textId="6F5078A9" w:rsidR="00A54D1F" w:rsidRDefault="00A54D1F">
          <w:pPr>
            <w:pStyle w:val="TOC2"/>
            <w:tabs>
              <w:tab w:val="right" w:leader="dot" w:pos="9016"/>
            </w:tabs>
            <w:rPr>
              <w:ins w:id="112" w:author="Laurence Venner" w:date="2018-11-01T12:04:00Z"/>
              <w:rFonts w:eastAsiaTheme="minorEastAsia"/>
              <w:noProof/>
              <w:lang w:eastAsia="en-GB"/>
            </w:rPr>
          </w:pPr>
          <w:ins w:id="113"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"_Toc528837226"</w:instrText>
            </w:r>
            <w:r w:rsidRPr="00CD5097">
              <w:rPr>
                <w:rStyle w:val="Hyperlink"/>
                <w:noProof/>
              </w:rPr>
              <w:instrText xml:space="preserve"> </w:instrText>
            </w:r>
            <w:r w:rsidRPr="00CD5097">
              <w:rPr>
                <w:rStyle w:val="Hyperlink"/>
                <w:noProof/>
              </w:rPr>
              <w:fldChar w:fldCharType="separate"/>
            </w:r>
            <w:r w:rsidRPr="00CD5097">
              <w:rPr>
                <w:rStyle w:val="Hyperlink"/>
                <w:noProof/>
              </w:rPr>
              <w:t>Partition Pack (7.1)</w:t>
            </w:r>
            <w:r>
              <w:rPr>
                <w:noProof/>
                <w:webHidden/>
              </w:rPr>
              <w:tab/>
            </w:r>
            <w:r>
              <w:rPr>
                <w:noProof/>
                <w:webHidden/>
              </w:rPr>
              <w:fldChar w:fldCharType="begin"/>
            </w:r>
            <w:r>
              <w:rPr>
                <w:noProof/>
                <w:webHidden/>
              </w:rPr>
              <w:instrText xml:space="preserve"> PAGEREF _Toc528837226 \h </w:instrText>
            </w:r>
          </w:ins>
          <w:r>
            <w:rPr>
              <w:noProof/>
              <w:webHidden/>
            </w:rPr>
          </w:r>
          <w:r>
            <w:rPr>
              <w:noProof/>
              <w:webHidden/>
            </w:rPr>
            <w:fldChar w:fldCharType="separate"/>
          </w:r>
          <w:ins w:id="114" w:author="Laurence Venner" w:date="2018-11-01T12:04:00Z">
            <w:r>
              <w:rPr>
                <w:noProof/>
                <w:webHidden/>
              </w:rPr>
              <w:t>10</w:t>
            </w:r>
            <w:r>
              <w:rPr>
                <w:noProof/>
                <w:webHidden/>
              </w:rPr>
              <w:fldChar w:fldCharType="end"/>
            </w:r>
            <w:r w:rsidRPr="00CD5097">
              <w:rPr>
                <w:rStyle w:val="Hyperlink"/>
                <w:noProof/>
              </w:rPr>
              <w:fldChar w:fldCharType="end"/>
            </w:r>
          </w:ins>
        </w:p>
        <w:p w14:paraId="57C70432" w14:textId="7F73C28B" w:rsidR="00A54D1F" w:rsidRDefault="00A54D1F">
          <w:pPr>
            <w:pStyle w:val="TOC2"/>
            <w:tabs>
              <w:tab w:val="right" w:leader="dot" w:pos="9016"/>
            </w:tabs>
            <w:rPr>
              <w:ins w:id="115" w:author="Laurence Venner" w:date="2018-11-01T12:04:00Z"/>
              <w:rFonts w:eastAsiaTheme="minorEastAsia"/>
              <w:noProof/>
              <w:lang w:eastAsia="en-GB"/>
            </w:rPr>
          </w:pPr>
          <w:ins w:id="116"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"_Toc528837227"</w:instrText>
            </w:r>
            <w:r w:rsidRPr="00CD5097">
              <w:rPr>
                <w:rStyle w:val="Hyperlink"/>
                <w:noProof/>
              </w:rPr>
              <w:instrText xml:space="preserve"> </w:instrText>
            </w:r>
            <w:r w:rsidRPr="00CD5097">
              <w:rPr>
                <w:rStyle w:val="Hyperlink"/>
                <w:noProof/>
              </w:rPr>
              <w:fldChar w:fldCharType="separate"/>
            </w:r>
            <w:r w:rsidRPr="00CD5097">
              <w:rPr>
                <w:rStyle w:val="Hyperlink"/>
                <w:noProof/>
              </w:rPr>
              <w:t>Application of the KLV Fill Item (7.2)</w:t>
            </w:r>
            <w:r>
              <w:rPr>
                <w:noProof/>
                <w:webHidden/>
              </w:rPr>
              <w:tab/>
            </w:r>
            <w:r>
              <w:rPr>
                <w:noProof/>
                <w:webHidden/>
              </w:rPr>
              <w:fldChar w:fldCharType="begin"/>
            </w:r>
            <w:r>
              <w:rPr>
                <w:noProof/>
                <w:webHidden/>
              </w:rPr>
              <w:instrText xml:space="preserve"> PAGEREF _Toc528837227 \h </w:instrText>
            </w:r>
          </w:ins>
          <w:r>
            <w:rPr>
              <w:noProof/>
              <w:webHidden/>
            </w:rPr>
          </w:r>
          <w:r>
            <w:rPr>
              <w:noProof/>
              <w:webHidden/>
            </w:rPr>
            <w:fldChar w:fldCharType="separate"/>
          </w:r>
          <w:ins w:id="117" w:author="Laurence Venner" w:date="2018-11-01T12:04:00Z">
            <w:r>
              <w:rPr>
                <w:noProof/>
                <w:webHidden/>
              </w:rPr>
              <w:t>11</w:t>
            </w:r>
            <w:r>
              <w:rPr>
                <w:noProof/>
                <w:webHidden/>
              </w:rPr>
              <w:fldChar w:fldCharType="end"/>
            </w:r>
            <w:r w:rsidRPr="00CD5097">
              <w:rPr>
                <w:rStyle w:val="Hyperlink"/>
                <w:noProof/>
              </w:rPr>
              <w:fldChar w:fldCharType="end"/>
            </w:r>
          </w:ins>
        </w:p>
        <w:p w14:paraId="08F8D3F3" w14:textId="1486DF50" w:rsidR="00A54D1F" w:rsidRDefault="00A54D1F">
          <w:pPr>
            <w:pStyle w:val="TOC2"/>
            <w:tabs>
              <w:tab w:val="right" w:leader="dot" w:pos="9016"/>
            </w:tabs>
            <w:rPr>
              <w:ins w:id="118" w:author="Laurence Venner" w:date="2018-11-01T12:04:00Z"/>
              <w:rFonts w:eastAsiaTheme="minorEastAsia"/>
              <w:noProof/>
              <w:lang w:eastAsia="en-GB"/>
            </w:rPr>
          </w:pPr>
          <w:ins w:id="119" w:author="Laurence Venner" w:date="2018-11-01T12:04:00Z">
            <w:r w:rsidRPr="00CD5097">
              <w:rPr>
                <w:rStyle w:val="Hyperlink"/>
                <w:noProof/>
              </w:rPr>
              <w:lastRenderedPageBreak/>
              <w:fldChar w:fldCharType="begin"/>
            </w:r>
            <w:r w:rsidRPr="00CD5097">
              <w:rPr>
                <w:rStyle w:val="Hyperlink"/>
                <w:noProof/>
              </w:rPr>
              <w:instrText xml:space="preserve"> </w:instrText>
            </w:r>
            <w:r>
              <w:rPr>
                <w:noProof/>
              </w:rPr>
              <w:instrText>HYPERLINK \l "_Toc528837228"</w:instrText>
            </w:r>
            <w:r w:rsidRPr="00CD5097">
              <w:rPr>
                <w:rStyle w:val="Hyperlink"/>
                <w:noProof/>
              </w:rPr>
              <w:instrText xml:space="preserve"> </w:instrText>
            </w:r>
            <w:r w:rsidRPr="00CD5097">
              <w:rPr>
                <w:rStyle w:val="Hyperlink"/>
                <w:noProof/>
              </w:rPr>
              <w:fldChar w:fldCharType="separate"/>
            </w:r>
            <w:r w:rsidRPr="00CD5097">
              <w:rPr>
                <w:rStyle w:val="Hyperlink"/>
                <w:noProof/>
              </w:rPr>
              <w:t>Application of MXF structure and indexing style (7.3)</w:t>
            </w:r>
            <w:r>
              <w:rPr>
                <w:noProof/>
                <w:webHidden/>
              </w:rPr>
              <w:tab/>
            </w:r>
            <w:r>
              <w:rPr>
                <w:noProof/>
                <w:webHidden/>
              </w:rPr>
              <w:fldChar w:fldCharType="begin"/>
            </w:r>
            <w:r>
              <w:rPr>
                <w:noProof/>
                <w:webHidden/>
              </w:rPr>
              <w:instrText xml:space="preserve"> PAGEREF _Toc528837228 \h </w:instrText>
            </w:r>
          </w:ins>
          <w:r>
            <w:rPr>
              <w:noProof/>
              <w:webHidden/>
            </w:rPr>
          </w:r>
          <w:r>
            <w:rPr>
              <w:noProof/>
              <w:webHidden/>
            </w:rPr>
            <w:fldChar w:fldCharType="separate"/>
          </w:r>
          <w:ins w:id="120" w:author="Laurence Venner" w:date="2018-11-01T12:04:00Z">
            <w:r>
              <w:rPr>
                <w:noProof/>
                <w:webHidden/>
              </w:rPr>
              <w:t>11</w:t>
            </w:r>
            <w:r>
              <w:rPr>
                <w:noProof/>
                <w:webHidden/>
              </w:rPr>
              <w:fldChar w:fldCharType="end"/>
            </w:r>
            <w:r w:rsidRPr="00CD5097">
              <w:rPr>
                <w:rStyle w:val="Hyperlink"/>
                <w:noProof/>
              </w:rPr>
              <w:fldChar w:fldCharType="end"/>
            </w:r>
          </w:ins>
        </w:p>
        <w:p w14:paraId="4CE7C653" w14:textId="28E62735" w:rsidR="00A54D1F" w:rsidRDefault="00A54D1F">
          <w:pPr>
            <w:pStyle w:val="TOC3"/>
            <w:tabs>
              <w:tab w:val="right" w:leader="dot" w:pos="9016"/>
            </w:tabs>
            <w:rPr>
              <w:ins w:id="121" w:author="Laurence Venner" w:date="2018-11-01T12:04:00Z"/>
              <w:rFonts w:eastAsiaTheme="minorEastAsia"/>
              <w:noProof/>
              <w:lang w:eastAsia="en-GB"/>
            </w:rPr>
          </w:pPr>
          <w:ins w:id="122"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"_Toc528837229"</w:instrText>
            </w:r>
            <w:r w:rsidRPr="00CD5097">
              <w:rPr>
                <w:rStyle w:val="Hyperlink"/>
                <w:noProof/>
              </w:rPr>
              <w:instrText xml:space="preserve"> </w:instrText>
            </w:r>
            <w:r w:rsidRPr="00CD5097">
              <w:rPr>
                <w:rStyle w:val="Hyperlink"/>
                <w:noProof/>
              </w:rPr>
              <w:fldChar w:fldCharType="separate"/>
            </w:r>
            <w:r w:rsidRPr="00CD5097">
              <w:rPr>
                <w:rStyle w:val="Hyperlink"/>
                <w:noProof/>
              </w:rPr>
              <w:t>Single Essence Location Style (7.3.1)</w:t>
            </w:r>
            <w:r w:rsidRPr="00CD5097">
              <w:rPr>
                <w:rStyle w:val="Hyperlink"/>
                <w:rFonts w:ascii="Arial-BoldMT" w:hAnsi="Arial-BoldMT"/>
                <w:bCs/>
                <w:noProof/>
              </w:rPr>
              <w:t xml:space="preserve"> </w:t>
            </w:r>
            <w:r w:rsidRPr="00CD5097">
              <w:rPr>
                <w:rStyle w:val="Hyperlink"/>
                <w:i/>
                <w:iCs/>
                <w:noProof/>
              </w:rPr>
              <w:t>Indexing structure for CBE Picture format (7.3.1.1)</w:t>
            </w:r>
            <w:r>
              <w:rPr>
                <w:noProof/>
                <w:webHidden/>
              </w:rPr>
              <w:tab/>
            </w:r>
            <w:r>
              <w:rPr>
                <w:noProof/>
                <w:webHidden/>
              </w:rPr>
              <w:fldChar w:fldCharType="begin"/>
            </w:r>
            <w:r>
              <w:rPr>
                <w:noProof/>
                <w:webHidden/>
              </w:rPr>
              <w:instrText xml:space="preserve"> PAGEREF _Toc528837229 \h </w:instrText>
            </w:r>
          </w:ins>
          <w:r>
            <w:rPr>
              <w:noProof/>
              <w:webHidden/>
            </w:rPr>
          </w:r>
          <w:r>
            <w:rPr>
              <w:noProof/>
              <w:webHidden/>
            </w:rPr>
            <w:fldChar w:fldCharType="separate"/>
          </w:r>
          <w:ins w:id="123" w:author="Laurence Venner" w:date="2018-11-01T12:04:00Z">
            <w:r>
              <w:rPr>
                <w:noProof/>
                <w:webHidden/>
              </w:rPr>
              <w:t>11</w:t>
            </w:r>
            <w:r>
              <w:rPr>
                <w:noProof/>
                <w:webHidden/>
              </w:rPr>
              <w:fldChar w:fldCharType="end"/>
            </w:r>
            <w:r w:rsidRPr="00CD5097">
              <w:rPr>
                <w:rStyle w:val="Hyperlink"/>
                <w:noProof/>
              </w:rPr>
              <w:fldChar w:fldCharType="end"/>
            </w:r>
          </w:ins>
        </w:p>
        <w:p w14:paraId="72B04F11" w14:textId="55AE59B1" w:rsidR="00A54D1F" w:rsidRDefault="00A54D1F">
          <w:pPr>
            <w:pStyle w:val="TOC3"/>
            <w:tabs>
              <w:tab w:val="right" w:leader="dot" w:pos="9016"/>
            </w:tabs>
            <w:rPr>
              <w:ins w:id="124" w:author="Laurence Venner" w:date="2018-11-01T12:04:00Z"/>
              <w:rFonts w:eastAsiaTheme="minorEastAsia"/>
              <w:noProof/>
              <w:lang w:eastAsia="en-GB"/>
            </w:rPr>
          </w:pPr>
          <w:ins w:id="125"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"_Toc528837230"</w:instrText>
            </w:r>
            <w:r w:rsidRPr="00CD5097">
              <w:rPr>
                <w:rStyle w:val="Hyperlink"/>
                <w:noProof/>
              </w:rPr>
              <w:instrText xml:space="preserve"> </w:instrText>
            </w:r>
            <w:r w:rsidRPr="00CD5097">
              <w:rPr>
                <w:rStyle w:val="Hyperlink"/>
                <w:noProof/>
              </w:rPr>
              <w:fldChar w:fldCharType="separate"/>
            </w:r>
            <w:r w:rsidRPr="00CD5097">
              <w:rPr>
                <w:rStyle w:val="Hyperlink"/>
                <w:noProof/>
              </w:rPr>
              <w:t>Multiple Essence Location Style (7.3.2)</w:t>
            </w:r>
            <w:r>
              <w:rPr>
                <w:noProof/>
                <w:webHidden/>
              </w:rPr>
              <w:tab/>
            </w:r>
            <w:r>
              <w:rPr>
                <w:noProof/>
                <w:webHidden/>
              </w:rPr>
              <w:fldChar w:fldCharType="begin"/>
            </w:r>
            <w:r>
              <w:rPr>
                <w:noProof/>
                <w:webHidden/>
              </w:rPr>
              <w:instrText xml:space="preserve"> PAGEREF _Toc528837230 \h </w:instrText>
            </w:r>
          </w:ins>
          <w:r>
            <w:rPr>
              <w:noProof/>
              <w:webHidden/>
            </w:rPr>
          </w:r>
          <w:r>
            <w:rPr>
              <w:noProof/>
              <w:webHidden/>
            </w:rPr>
            <w:fldChar w:fldCharType="separate"/>
          </w:r>
          <w:ins w:id="126" w:author="Laurence Venner" w:date="2018-11-01T12:04:00Z">
            <w:r>
              <w:rPr>
                <w:noProof/>
                <w:webHidden/>
              </w:rPr>
              <w:t>12</w:t>
            </w:r>
            <w:r>
              <w:rPr>
                <w:noProof/>
                <w:webHidden/>
              </w:rPr>
              <w:fldChar w:fldCharType="end"/>
            </w:r>
            <w:r w:rsidRPr="00CD5097">
              <w:rPr>
                <w:rStyle w:val="Hyperlink"/>
                <w:noProof/>
              </w:rPr>
              <w:fldChar w:fldCharType="end"/>
            </w:r>
          </w:ins>
        </w:p>
        <w:p w14:paraId="70D6351C" w14:textId="778CB510" w:rsidR="00A54D1F" w:rsidRDefault="00A54D1F">
          <w:pPr>
            <w:pStyle w:val="TOC2"/>
            <w:tabs>
              <w:tab w:val="right" w:leader="dot" w:pos="9016"/>
            </w:tabs>
            <w:rPr>
              <w:ins w:id="127" w:author="Laurence Venner" w:date="2018-11-01T12:04:00Z"/>
              <w:rFonts w:eastAsiaTheme="minorEastAsia"/>
              <w:noProof/>
              <w:lang w:eastAsia="en-GB"/>
            </w:rPr>
          </w:pPr>
          <w:ins w:id="128"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"_Toc528837231"</w:instrText>
            </w:r>
            <w:r w:rsidRPr="00CD5097">
              <w:rPr>
                <w:rStyle w:val="Hyperlink"/>
                <w:noProof/>
              </w:rPr>
              <w:instrText xml:space="preserve"> </w:instrText>
            </w:r>
            <w:r w:rsidRPr="00CD5097">
              <w:rPr>
                <w:rStyle w:val="Hyperlink"/>
                <w:noProof/>
              </w:rPr>
              <w:fldChar w:fldCharType="separate"/>
            </w:r>
            <w:r w:rsidRPr="00CD5097">
              <w:rPr>
                <w:rStyle w:val="Hyperlink"/>
                <w:noProof/>
              </w:rPr>
              <w:t>Application of Index Table for Frame Wrapped SMPTE ST-2117 Picture and AES Sound Essence (7.4)</w:t>
            </w:r>
            <w:r>
              <w:rPr>
                <w:noProof/>
                <w:webHidden/>
              </w:rPr>
              <w:tab/>
            </w:r>
            <w:r>
              <w:rPr>
                <w:noProof/>
                <w:webHidden/>
              </w:rPr>
              <w:fldChar w:fldCharType="begin"/>
            </w:r>
            <w:r>
              <w:rPr>
                <w:noProof/>
                <w:webHidden/>
              </w:rPr>
              <w:instrText xml:space="preserve"> PAGEREF _Toc528837231 \h </w:instrText>
            </w:r>
          </w:ins>
          <w:r>
            <w:rPr>
              <w:noProof/>
              <w:webHidden/>
            </w:rPr>
          </w:r>
          <w:r>
            <w:rPr>
              <w:noProof/>
              <w:webHidden/>
            </w:rPr>
            <w:fldChar w:fldCharType="separate"/>
          </w:r>
          <w:ins w:id="129" w:author="Laurence Venner" w:date="2018-11-01T12:04:00Z">
            <w:r>
              <w:rPr>
                <w:noProof/>
                <w:webHidden/>
              </w:rPr>
              <w:t>13</w:t>
            </w:r>
            <w:r>
              <w:rPr>
                <w:noProof/>
                <w:webHidden/>
              </w:rPr>
              <w:fldChar w:fldCharType="end"/>
            </w:r>
            <w:r w:rsidRPr="00CD5097">
              <w:rPr>
                <w:rStyle w:val="Hyperlink"/>
                <w:noProof/>
              </w:rPr>
              <w:fldChar w:fldCharType="end"/>
            </w:r>
          </w:ins>
        </w:p>
        <w:p w14:paraId="64C06FC7" w14:textId="289D4E15" w:rsidR="00A54D1F" w:rsidRDefault="00A54D1F">
          <w:pPr>
            <w:pStyle w:val="TOC3"/>
            <w:tabs>
              <w:tab w:val="right" w:leader="dot" w:pos="9016"/>
            </w:tabs>
            <w:rPr>
              <w:ins w:id="130" w:author="Laurence Venner" w:date="2018-11-01T12:04:00Z"/>
              <w:rFonts w:eastAsiaTheme="minorEastAsia"/>
              <w:noProof/>
              <w:lang w:eastAsia="en-GB"/>
            </w:rPr>
          </w:pPr>
          <w:ins w:id="131"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"_Toc528837232"</w:instrText>
            </w:r>
            <w:r w:rsidRPr="00CD5097">
              <w:rPr>
                <w:rStyle w:val="Hyperlink"/>
                <w:noProof/>
              </w:rPr>
              <w:instrText xml:space="preserve"> </w:instrText>
            </w:r>
            <w:r w:rsidRPr="00CD5097">
              <w:rPr>
                <w:rStyle w:val="Hyperlink"/>
                <w:noProof/>
              </w:rPr>
              <w:fldChar w:fldCharType="separate"/>
            </w:r>
            <w:r w:rsidRPr="00CD5097">
              <w:rPr>
                <w:rStyle w:val="Hyperlink"/>
                <w:noProof/>
              </w:rPr>
              <w:t>Implementation of the Set (7.4.2)</w:t>
            </w:r>
            <w:r>
              <w:rPr>
                <w:noProof/>
                <w:webHidden/>
              </w:rPr>
              <w:tab/>
            </w:r>
            <w:r>
              <w:rPr>
                <w:noProof/>
                <w:webHidden/>
              </w:rPr>
              <w:fldChar w:fldCharType="begin"/>
            </w:r>
            <w:r>
              <w:rPr>
                <w:noProof/>
                <w:webHidden/>
              </w:rPr>
              <w:instrText xml:space="preserve"> PAGEREF _Toc528837232 \h </w:instrText>
            </w:r>
          </w:ins>
          <w:r>
            <w:rPr>
              <w:noProof/>
              <w:webHidden/>
            </w:rPr>
          </w:r>
          <w:r>
            <w:rPr>
              <w:noProof/>
              <w:webHidden/>
            </w:rPr>
            <w:fldChar w:fldCharType="separate"/>
          </w:r>
          <w:ins w:id="132" w:author="Laurence Venner" w:date="2018-11-01T12:04:00Z">
            <w:r>
              <w:rPr>
                <w:noProof/>
                <w:webHidden/>
              </w:rPr>
              <w:t>14</w:t>
            </w:r>
            <w:r>
              <w:rPr>
                <w:noProof/>
                <w:webHidden/>
              </w:rPr>
              <w:fldChar w:fldCharType="end"/>
            </w:r>
            <w:r w:rsidRPr="00CD5097">
              <w:rPr>
                <w:rStyle w:val="Hyperlink"/>
                <w:noProof/>
              </w:rPr>
              <w:fldChar w:fldCharType="end"/>
            </w:r>
          </w:ins>
        </w:p>
        <w:p w14:paraId="458D01D4" w14:textId="010FA2B8" w:rsidR="00A54D1F" w:rsidRDefault="00A54D1F">
          <w:pPr>
            <w:pStyle w:val="TOC1"/>
            <w:tabs>
              <w:tab w:val="right" w:leader="dot" w:pos="9016"/>
            </w:tabs>
            <w:rPr>
              <w:ins w:id="133" w:author="Laurence Venner" w:date="2018-11-01T12:04:00Z"/>
              <w:rFonts w:eastAsiaTheme="minorEastAsia"/>
              <w:noProof/>
              <w:lang w:eastAsia="en-GB"/>
            </w:rPr>
          </w:pPr>
          <w:ins w:id="134"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"_Toc528837233"</w:instrText>
            </w:r>
            <w:r w:rsidRPr="00CD5097">
              <w:rPr>
                <w:rStyle w:val="Hyperlink"/>
                <w:noProof/>
              </w:rPr>
              <w:instrText xml:space="preserve"> </w:instrText>
            </w:r>
            <w:r w:rsidRPr="00CD5097">
              <w:rPr>
                <w:rStyle w:val="Hyperlink"/>
                <w:noProof/>
              </w:rPr>
              <w:fldChar w:fldCharType="separate"/>
            </w:r>
            <w:r w:rsidRPr="00CD5097">
              <w:rPr>
                <w:rStyle w:val="Hyperlink"/>
                <w:noProof/>
              </w:rPr>
              <w:t>Annex A UL Code List</w:t>
            </w:r>
            <w:r>
              <w:rPr>
                <w:noProof/>
                <w:webHidden/>
              </w:rPr>
              <w:tab/>
            </w:r>
            <w:r>
              <w:rPr>
                <w:noProof/>
                <w:webHidden/>
              </w:rPr>
              <w:fldChar w:fldCharType="begin"/>
            </w:r>
            <w:r>
              <w:rPr>
                <w:noProof/>
                <w:webHidden/>
              </w:rPr>
              <w:instrText xml:space="preserve"> PAGEREF _Toc528837233 \h </w:instrText>
            </w:r>
          </w:ins>
          <w:r>
            <w:rPr>
              <w:noProof/>
              <w:webHidden/>
            </w:rPr>
          </w:r>
          <w:r>
            <w:rPr>
              <w:noProof/>
              <w:webHidden/>
            </w:rPr>
            <w:fldChar w:fldCharType="separate"/>
          </w:r>
          <w:ins w:id="135" w:author="Laurence Venner" w:date="2018-11-01T12:04:00Z">
            <w:r>
              <w:rPr>
                <w:noProof/>
                <w:webHidden/>
              </w:rPr>
              <w:t>14</w:t>
            </w:r>
            <w:r>
              <w:rPr>
                <w:noProof/>
                <w:webHidden/>
              </w:rPr>
              <w:fldChar w:fldCharType="end"/>
            </w:r>
            <w:r w:rsidRPr="00CD5097">
              <w:rPr>
                <w:rStyle w:val="Hyperlink"/>
                <w:noProof/>
              </w:rPr>
              <w:fldChar w:fldCharType="end"/>
            </w:r>
          </w:ins>
        </w:p>
        <w:p w14:paraId="4D8C085E" w14:textId="438B35BD" w:rsidR="00A54D1F" w:rsidRDefault="00A54D1F">
          <w:pPr>
            <w:pStyle w:val="TOC1"/>
            <w:tabs>
              <w:tab w:val="right" w:leader="dot" w:pos="9016"/>
            </w:tabs>
            <w:rPr>
              <w:ins w:id="136" w:author="Laurence Venner" w:date="2018-11-01T12:04:00Z"/>
              <w:rFonts w:eastAsiaTheme="minorEastAsia"/>
              <w:noProof/>
              <w:lang w:eastAsia="en-GB"/>
            </w:rPr>
          </w:pPr>
          <w:ins w:id="137"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"_Toc528837234"</w:instrText>
            </w:r>
            <w:r w:rsidRPr="00CD5097">
              <w:rPr>
                <w:rStyle w:val="Hyperlink"/>
                <w:noProof/>
              </w:rPr>
              <w:instrText xml:space="preserve"> </w:instrText>
            </w:r>
            <w:r w:rsidRPr="00CD5097">
              <w:rPr>
                <w:rStyle w:val="Hyperlink"/>
                <w:noProof/>
              </w:rPr>
              <w:fldChar w:fldCharType="separate"/>
            </w:r>
            <w:r w:rsidRPr="00CD5097">
              <w:rPr>
                <w:rStyle w:val="Hyperlink"/>
                <w:noProof/>
              </w:rPr>
              <w:t>Annex B Constraints of a Conformant Implementation</w:t>
            </w:r>
            <w:r>
              <w:rPr>
                <w:noProof/>
                <w:webHidden/>
              </w:rPr>
              <w:tab/>
            </w:r>
            <w:r>
              <w:rPr>
                <w:noProof/>
                <w:webHidden/>
              </w:rPr>
              <w:fldChar w:fldCharType="begin"/>
            </w:r>
            <w:r>
              <w:rPr>
                <w:noProof/>
                <w:webHidden/>
              </w:rPr>
              <w:instrText xml:space="preserve"> PAGEREF _Toc528837234 \h </w:instrText>
            </w:r>
          </w:ins>
          <w:r>
            <w:rPr>
              <w:noProof/>
              <w:webHidden/>
            </w:rPr>
          </w:r>
          <w:r>
            <w:rPr>
              <w:noProof/>
              <w:webHidden/>
            </w:rPr>
            <w:fldChar w:fldCharType="separate"/>
          </w:r>
          <w:ins w:id="138" w:author="Laurence Venner" w:date="2018-11-01T12:04:00Z">
            <w:r>
              <w:rPr>
                <w:noProof/>
                <w:webHidden/>
              </w:rPr>
              <w:t>14</w:t>
            </w:r>
            <w:r>
              <w:rPr>
                <w:noProof/>
                <w:webHidden/>
              </w:rPr>
              <w:fldChar w:fldCharType="end"/>
            </w:r>
            <w:r w:rsidRPr="00CD5097">
              <w:rPr>
                <w:rStyle w:val="Hyperlink"/>
                <w:noProof/>
              </w:rPr>
              <w:fldChar w:fldCharType="end"/>
            </w:r>
          </w:ins>
        </w:p>
        <w:p w14:paraId="1029DCA3" w14:textId="0B69511D" w:rsidR="00A54D1F" w:rsidRDefault="00A54D1F">
          <w:pPr>
            <w:pStyle w:val="TOC2"/>
            <w:tabs>
              <w:tab w:val="right" w:leader="dot" w:pos="9016"/>
            </w:tabs>
            <w:rPr>
              <w:ins w:id="139" w:author="Laurence Venner" w:date="2018-11-01T12:04:00Z"/>
              <w:rFonts w:eastAsiaTheme="minorEastAsia"/>
              <w:noProof/>
              <w:lang w:eastAsia="en-GB"/>
            </w:rPr>
          </w:pPr>
          <w:ins w:id="140"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"_Toc528837235"</w:instrText>
            </w:r>
            <w:r w:rsidRPr="00CD5097">
              <w:rPr>
                <w:rStyle w:val="Hyperlink"/>
                <w:noProof/>
              </w:rPr>
              <w:instrText xml:space="preserve"> </w:instrText>
            </w:r>
            <w:r w:rsidRPr="00CD5097">
              <w:rPr>
                <w:rStyle w:val="Hyperlink"/>
                <w:noProof/>
              </w:rPr>
              <w:fldChar w:fldCharType="separate"/>
            </w:r>
            <w:r w:rsidRPr="00CD5097">
              <w:rPr>
                <w:rStyle w:val="Hyperlink"/>
                <w:noProof/>
              </w:rPr>
              <w:t>Structure (B.1)</w:t>
            </w:r>
            <w:r>
              <w:rPr>
                <w:noProof/>
                <w:webHidden/>
              </w:rPr>
              <w:tab/>
            </w:r>
            <w:r>
              <w:rPr>
                <w:noProof/>
                <w:webHidden/>
              </w:rPr>
              <w:fldChar w:fldCharType="begin"/>
            </w:r>
            <w:r>
              <w:rPr>
                <w:noProof/>
                <w:webHidden/>
              </w:rPr>
              <w:instrText xml:space="preserve"> PAGEREF _Toc528837235 \h </w:instrText>
            </w:r>
          </w:ins>
          <w:r>
            <w:rPr>
              <w:noProof/>
              <w:webHidden/>
            </w:rPr>
          </w:r>
          <w:r>
            <w:rPr>
              <w:noProof/>
              <w:webHidden/>
            </w:rPr>
            <w:fldChar w:fldCharType="separate"/>
          </w:r>
          <w:ins w:id="141" w:author="Laurence Venner" w:date="2018-11-01T12:04:00Z">
            <w:r>
              <w:rPr>
                <w:noProof/>
                <w:webHidden/>
              </w:rPr>
              <w:t>15</w:t>
            </w:r>
            <w:r>
              <w:rPr>
                <w:noProof/>
                <w:webHidden/>
              </w:rPr>
              <w:fldChar w:fldCharType="end"/>
            </w:r>
            <w:r w:rsidRPr="00CD5097">
              <w:rPr>
                <w:rStyle w:val="Hyperlink"/>
                <w:noProof/>
              </w:rPr>
              <w:fldChar w:fldCharType="end"/>
            </w:r>
          </w:ins>
        </w:p>
        <w:p w14:paraId="31020E91" w14:textId="27B8D8C0" w:rsidR="00A54D1F" w:rsidRDefault="00A54D1F">
          <w:pPr>
            <w:pStyle w:val="TOC2"/>
            <w:tabs>
              <w:tab w:val="right" w:leader="dot" w:pos="9016"/>
            </w:tabs>
            <w:rPr>
              <w:ins w:id="142" w:author="Laurence Venner" w:date="2018-11-01T12:04:00Z"/>
              <w:rFonts w:eastAsiaTheme="minorEastAsia"/>
              <w:noProof/>
              <w:lang w:eastAsia="en-GB"/>
            </w:rPr>
          </w:pPr>
          <w:ins w:id="143"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"_Toc528837236"</w:instrText>
            </w:r>
            <w:r w:rsidRPr="00CD5097">
              <w:rPr>
                <w:rStyle w:val="Hyperlink"/>
                <w:noProof/>
              </w:rPr>
              <w:instrText xml:space="preserve"> </w:instrText>
            </w:r>
            <w:r w:rsidRPr="00CD5097">
              <w:rPr>
                <w:rStyle w:val="Hyperlink"/>
                <w:noProof/>
              </w:rPr>
              <w:fldChar w:fldCharType="separate"/>
            </w:r>
            <w:r w:rsidRPr="00CD5097">
              <w:rPr>
                <w:rStyle w:val="Hyperlink"/>
                <w:noProof/>
              </w:rPr>
              <w:t>Header and Body Partition Pack Values (B.2)</w:t>
            </w:r>
            <w:r>
              <w:rPr>
                <w:noProof/>
                <w:webHidden/>
              </w:rPr>
              <w:tab/>
            </w:r>
            <w:r>
              <w:rPr>
                <w:noProof/>
                <w:webHidden/>
              </w:rPr>
              <w:fldChar w:fldCharType="begin"/>
            </w:r>
            <w:r>
              <w:rPr>
                <w:noProof/>
                <w:webHidden/>
              </w:rPr>
              <w:instrText xml:space="preserve"> PAGEREF _Toc528837236 \h </w:instrText>
            </w:r>
          </w:ins>
          <w:r>
            <w:rPr>
              <w:noProof/>
              <w:webHidden/>
            </w:rPr>
          </w:r>
          <w:r>
            <w:rPr>
              <w:noProof/>
              <w:webHidden/>
            </w:rPr>
            <w:fldChar w:fldCharType="separate"/>
          </w:r>
          <w:ins w:id="144" w:author="Laurence Venner" w:date="2018-11-01T12:04:00Z">
            <w:r>
              <w:rPr>
                <w:noProof/>
                <w:webHidden/>
              </w:rPr>
              <w:t>15</w:t>
            </w:r>
            <w:r>
              <w:rPr>
                <w:noProof/>
                <w:webHidden/>
              </w:rPr>
              <w:fldChar w:fldCharType="end"/>
            </w:r>
            <w:r w:rsidRPr="00CD5097">
              <w:rPr>
                <w:rStyle w:val="Hyperlink"/>
                <w:noProof/>
              </w:rPr>
              <w:fldChar w:fldCharType="end"/>
            </w:r>
          </w:ins>
        </w:p>
        <w:p w14:paraId="36F590BE" w14:textId="7E671164" w:rsidR="00A54D1F" w:rsidRDefault="00A54D1F">
          <w:pPr>
            <w:pStyle w:val="TOC2"/>
            <w:tabs>
              <w:tab w:val="right" w:leader="dot" w:pos="9016"/>
            </w:tabs>
            <w:rPr>
              <w:ins w:id="145" w:author="Laurence Venner" w:date="2018-11-01T12:04:00Z"/>
              <w:rFonts w:eastAsiaTheme="minorEastAsia"/>
              <w:noProof/>
              <w:lang w:eastAsia="en-GB"/>
            </w:rPr>
          </w:pPr>
          <w:ins w:id="146"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"_Toc528837237"</w:instrText>
            </w:r>
            <w:r w:rsidRPr="00CD5097">
              <w:rPr>
                <w:rStyle w:val="Hyperlink"/>
                <w:noProof/>
              </w:rPr>
              <w:instrText xml:space="preserve"> </w:instrText>
            </w:r>
            <w:r w:rsidRPr="00CD5097">
              <w:rPr>
                <w:rStyle w:val="Hyperlink"/>
                <w:noProof/>
              </w:rPr>
              <w:fldChar w:fldCharType="separate"/>
            </w:r>
            <w:r w:rsidRPr="00CD5097">
              <w:rPr>
                <w:rStyle w:val="Hyperlink"/>
                <w:noProof/>
              </w:rPr>
              <w:t>Essence Descriptors</w:t>
            </w:r>
            <w:r>
              <w:rPr>
                <w:noProof/>
                <w:webHidden/>
              </w:rPr>
              <w:tab/>
            </w:r>
            <w:r>
              <w:rPr>
                <w:noProof/>
                <w:webHidden/>
              </w:rPr>
              <w:fldChar w:fldCharType="begin"/>
            </w:r>
            <w:r>
              <w:rPr>
                <w:noProof/>
                <w:webHidden/>
              </w:rPr>
              <w:instrText xml:space="preserve"> PAGEREF _Toc528837237 \h </w:instrText>
            </w:r>
          </w:ins>
          <w:r>
            <w:rPr>
              <w:noProof/>
              <w:webHidden/>
            </w:rPr>
          </w:r>
          <w:r>
            <w:rPr>
              <w:noProof/>
              <w:webHidden/>
            </w:rPr>
            <w:fldChar w:fldCharType="separate"/>
          </w:r>
          <w:ins w:id="147" w:author="Laurence Venner" w:date="2018-11-01T12:04:00Z">
            <w:r>
              <w:rPr>
                <w:noProof/>
                <w:webHidden/>
              </w:rPr>
              <w:t>15</w:t>
            </w:r>
            <w:r>
              <w:rPr>
                <w:noProof/>
                <w:webHidden/>
              </w:rPr>
              <w:fldChar w:fldCharType="end"/>
            </w:r>
            <w:r w:rsidRPr="00CD5097">
              <w:rPr>
                <w:rStyle w:val="Hyperlink"/>
                <w:noProof/>
              </w:rPr>
              <w:fldChar w:fldCharType="end"/>
            </w:r>
          </w:ins>
        </w:p>
        <w:p w14:paraId="05BE881E" w14:textId="07DEB46C" w:rsidR="00A54D1F" w:rsidRDefault="00A54D1F">
          <w:pPr>
            <w:pStyle w:val="TOC2"/>
            <w:tabs>
              <w:tab w:val="right" w:leader="dot" w:pos="9016"/>
            </w:tabs>
            <w:rPr>
              <w:ins w:id="148" w:author="Laurence Venner" w:date="2018-11-01T12:04:00Z"/>
              <w:rFonts w:eastAsiaTheme="minorEastAsia"/>
              <w:noProof/>
              <w:lang w:eastAsia="en-GB"/>
            </w:rPr>
          </w:pPr>
          <w:ins w:id="149"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"_Toc528837238"</w:instrText>
            </w:r>
            <w:r w:rsidRPr="00CD5097">
              <w:rPr>
                <w:rStyle w:val="Hyperlink"/>
                <w:noProof/>
              </w:rPr>
              <w:instrText xml:space="preserve"> </w:instrText>
            </w:r>
            <w:r w:rsidRPr="00CD5097">
              <w:rPr>
                <w:rStyle w:val="Hyperlink"/>
                <w:noProof/>
              </w:rPr>
              <w:fldChar w:fldCharType="separate"/>
            </w:r>
            <w:r w:rsidRPr="00CD5097">
              <w:rPr>
                <w:rStyle w:val="Hyperlink"/>
                <w:noProof/>
              </w:rPr>
              <w:t>Identification Set Value (B.4)</w:t>
            </w:r>
            <w:r>
              <w:rPr>
                <w:noProof/>
                <w:webHidden/>
              </w:rPr>
              <w:tab/>
            </w:r>
            <w:r>
              <w:rPr>
                <w:noProof/>
                <w:webHidden/>
              </w:rPr>
              <w:fldChar w:fldCharType="begin"/>
            </w:r>
            <w:r>
              <w:rPr>
                <w:noProof/>
                <w:webHidden/>
              </w:rPr>
              <w:instrText xml:space="preserve"> PAGEREF _Toc528837238 \h </w:instrText>
            </w:r>
          </w:ins>
          <w:r>
            <w:rPr>
              <w:noProof/>
              <w:webHidden/>
            </w:rPr>
          </w:r>
          <w:r>
            <w:rPr>
              <w:noProof/>
              <w:webHidden/>
            </w:rPr>
            <w:fldChar w:fldCharType="separate"/>
          </w:r>
          <w:ins w:id="150" w:author="Laurence Venner" w:date="2018-11-01T12:04:00Z">
            <w:r>
              <w:rPr>
                <w:noProof/>
                <w:webHidden/>
              </w:rPr>
              <w:t>16</w:t>
            </w:r>
            <w:r>
              <w:rPr>
                <w:noProof/>
                <w:webHidden/>
              </w:rPr>
              <w:fldChar w:fldCharType="end"/>
            </w:r>
            <w:r w:rsidRPr="00CD5097">
              <w:rPr>
                <w:rStyle w:val="Hyperlink"/>
                <w:noProof/>
              </w:rPr>
              <w:fldChar w:fldCharType="end"/>
            </w:r>
          </w:ins>
        </w:p>
        <w:p w14:paraId="79789820" w14:textId="4E4BA87E" w:rsidR="00A54D1F" w:rsidRDefault="00A54D1F">
          <w:pPr>
            <w:pStyle w:val="TOC2"/>
            <w:tabs>
              <w:tab w:val="right" w:leader="dot" w:pos="9016"/>
            </w:tabs>
            <w:rPr>
              <w:ins w:id="151" w:author="Laurence Venner" w:date="2018-11-01T12:04:00Z"/>
              <w:rFonts w:eastAsiaTheme="minorEastAsia"/>
              <w:noProof/>
              <w:lang w:eastAsia="en-GB"/>
            </w:rPr>
          </w:pPr>
          <w:ins w:id="152"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"_Toc528837239"</w:instrText>
            </w:r>
            <w:r w:rsidRPr="00CD5097">
              <w:rPr>
                <w:rStyle w:val="Hyperlink"/>
                <w:noProof/>
              </w:rPr>
              <w:instrText xml:space="preserve"> </w:instrText>
            </w:r>
            <w:r w:rsidRPr="00CD5097">
              <w:rPr>
                <w:rStyle w:val="Hyperlink"/>
                <w:noProof/>
              </w:rPr>
              <w:fldChar w:fldCharType="separate"/>
            </w:r>
            <w:r w:rsidRPr="00CD5097">
              <w:rPr>
                <w:rStyle w:val="Hyperlink"/>
                <w:noProof/>
              </w:rPr>
              <w:t>Timecode Representation in MXF Header and an Essence Container (B.5)</w:t>
            </w:r>
            <w:r>
              <w:rPr>
                <w:noProof/>
                <w:webHidden/>
              </w:rPr>
              <w:tab/>
            </w:r>
            <w:r>
              <w:rPr>
                <w:noProof/>
                <w:webHidden/>
              </w:rPr>
              <w:fldChar w:fldCharType="begin"/>
            </w:r>
            <w:r>
              <w:rPr>
                <w:noProof/>
                <w:webHidden/>
              </w:rPr>
              <w:instrText xml:space="preserve"> PAGEREF _Toc528837239 \h </w:instrText>
            </w:r>
          </w:ins>
          <w:r>
            <w:rPr>
              <w:noProof/>
              <w:webHidden/>
            </w:rPr>
          </w:r>
          <w:r>
            <w:rPr>
              <w:noProof/>
              <w:webHidden/>
            </w:rPr>
            <w:fldChar w:fldCharType="separate"/>
          </w:r>
          <w:ins w:id="153" w:author="Laurence Venner" w:date="2018-11-01T12:04:00Z">
            <w:r>
              <w:rPr>
                <w:noProof/>
                <w:webHidden/>
              </w:rPr>
              <w:t>16</w:t>
            </w:r>
            <w:r>
              <w:rPr>
                <w:noProof/>
                <w:webHidden/>
              </w:rPr>
              <w:fldChar w:fldCharType="end"/>
            </w:r>
            <w:r w:rsidRPr="00CD5097">
              <w:rPr>
                <w:rStyle w:val="Hyperlink"/>
                <w:noProof/>
              </w:rPr>
              <w:fldChar w:fldCharType="end"/>
            </w:r>
          </w:ins>
        </w:p>
        <w:p w14:paraId="2270EA6E" w14:textId="47127194" w:rsidR="00A54D1F" w:rsidRDefault="00A54D1F">
          <w:pPr>
            <w:pStyle w:val="TOC2"/>
            <w:tabs>
              <w:tab w:val="right" w:leader="dot" w:pos="9016"/>
            </w:tabs>
            <w:rPr>
              <w:ins w:id="154" w:author="Laurence Venner" w:date="2018-11-01T12:04:00Z"/>
              <w:rFonts w:eastAsiaTheme="minorEastAsia"/>
              <w:noProof/>
              <w:lang w:eastAsia="en-GB"/>
            </w:rPr>
          </w:pPr>
          <w:ins w:id="155"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"_Toc528837240"</w:instrText>
            </w:r>
            <w:r w:rsidRPr="00CD5097">
              <w:rPr>
                <w:rStyle w:val="Hyperlink"/>
                <w:noProof/>
              </w:rPr>
              <w:instrText xml:space="preserve"> </w:instrText>
            </w:r>
            <w:r w:rsidRPr="00CD5097">
              <w:rPr>
                <w:rStyle w:val="Hyperlink"/>
                <w:noProof/>
              </w:rPr>
              <w:fldChar w:fldCharType="separate"/>
            </w:r>
            <w:r w:rsidRPr="00CD5097">
              <w:rPr>
                <w:rStyle w:val="Hyperlink"/>
                <w:noProof/>
              </w:rPr>
              <w:t>Index Table Segments (B.6)</w:t>
            </w:r>
            <w:r>
              <w:rPr>
                <w:noProof/>
                <w:webHidden/>
              </w:rPr>
              <w:tab/>
            </w:r>
            <w:r>
              <w:rPr>
                <w:noProof/>
                <w:webHidden/>
              </w:rPr>
              <w:fldChar w:fldCharType="begin"/>
            </w:r>
            <w:r>
              <w:rPr>
                <w:noProof/>
                <w:webHidden/>
              </w:rPr>
              <w:instrText xml:space="preserve"> PAGEREF _Toc528837240 \h </w:instrText>
            </w:r>
          </w:ins>
          <w:r>
            <w:rPr>
              <w:noProof/>
              <w:webHidden/>
            </w:rPr>
          </w:r>
          <w:r>
            <w:rPr>
              <w:noProof/>
              <w:webHidden/>
            </w:rPr>
            <w:fldChar w:fldCharType="separate"/>
          </w:r>
          <w:ins w:id="156" w:author="Laurence Venner" w:date="2018-11-01T12:04:00Z">
            <w:r>
              <w:rPr>
                <w:noProof/>
                <w:webHidden/>
              </w:rPr>
              <w:t>16</w:t>
            </w:r>
            <w:r>
              <w:rPr>
                <w:noProof/>
                <w:webHidden/>
              </w:rPr>
              <w:fldChar w:fldCharType="end"/>
            </w:r>
            <w:r w:rsidRPr="00CD5097">
              <w:rPr>
                <w:rStyle w:val="Hyperlink"/>
                <w:noProof/>
              </w:rPr>
              <w:fldChar w:fldCharType="end"/>
            </w:r>
          </w:ins>
        </w:p>
        <w:p w14:paraId="60DE3987" w14:textId="77C08E71" w:rsidR="00A54D1F" w:rsidRDefault="00A54D1F">
          <w:pPr>
            <w:pStyle w:val="TOC2"/>
            <w:tabs>
              <w:tab w:val="right" w:leader="dot" w:pos="9016"/>
            </w:tabs>
            <w:rPr>
              <w:ins w:id="157" w:author="Laurence Venner" w:date="2018-11-01T12:04:00Z"/>
              <w:rFonts w:eastAsiaTheme="minorEastAsia"/>
              <w:noProof/>
              <w:lang w:eastAsia="en-GB"/>
            </w:rPr>
          </w:pPr>
          <w:ins w:id="158"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"_Toc528837241"</w:instrText>
            </w:r>
            <w:r w:rsidRPr="00CD5097">
              <w:rPr>
                <w:rStyle w:val="Hyperlink"/>
                <w:noProof/>
              </w:rPr>
              <w:instrText xml:space="preserve"> </w:instrText>
            </w:r>
            <w:r w:rsidRPr="00CD5097">
              <w:rPr>
                <w:rStyle w:val="Hyperlink"/>
                <w:noProof/>
              </w:rPr>
              <w:fldChar w:fldCharType="separate"/>
            </w:r>
            <w:r w:rsidRPr="00CD5097">
              <w:rPr>
                <w:rStyle w:val="Hyperlink"/>
                <w:noProof/>
              </w:rPr>
              <w:t>Random Index Pack (B.7)</w:t>
            </w:r>
            <w:r>
              <w:rPr>
                <w:noProof/>
                <w:webHidden/>
              </w:rPr>
              <w:tab/>
            </w:r>
            <w:r>
              <w:rPr>
                <w:noProof/>
                <w:webHidden/>
              </w:rPr>
              <w:fldChar w:fldCharType="begin"/>
            </w:r>
            <w:r>
              <w:rPr>
                <w:noProof/>
                <w:webHidden/>
              </w:rPr>
              <w:instrText xml:space="preserve"> PAGEREF _Toc528837241 \h </w:instrText>
            </w:r>
          </w:ins>
          <w:r>
            <w:rPr>
              <w:noProof/>
              <w:webHidden/>
            </w:rPr>
          </w:r>
          <w:r>
            <w:rPr>
              <w:noProof/>
              <w:webHidden/>
            </w:rPr>
            <w:fldChar w:fldCharType="separate"/>
          </w:r>
          <w:ins w:id="159" w:author="Laurence Venner" w:date="2018-11-01T12:04:00Z">
            <w:r>
              <w:rPr>
                <w:noProof/>
                <w:webHidden/>
              </w:rPr>
              <w:t>17</w:t>
            </w:r>
            <w:r>
              <w:rPr>
                <w:noProof/>
                <w:webHidden/>
              </w:rPr>
              <w:fldChar w:fldCharType="end"/>
            </w:r>
            <w:r w:rsidRPr="00CD5097">
              <w:rPr>
                <w:rStyle w:val="Hyperlink"/>
                <w:noProof/>
              </w:rPr>
              <w:fldChar w:fldCharType="end"/>
            </w:r>
          </w:ins>
        </w:p>
        <w:p w14:paraId="4851D964" w14:textId="369C5A62" w:rsidR="00A54D1F" w:rsidRDefault="00A54D1F">
          <w:pPr>
            <w:pStyle w:val="TOC2"/>
            <w:tabs>
              <w:tab w:val="right" w:leader="dot" w:pos="9016"/>
            </w:tabs>
            <w:rPr>
              <w:ins w:id="160" w:author="Laurence Venner" w:date="2018-11-01T12:04:00Z"/>
              <w:rFonts w:eastAsiaTheme="minorEastAsia"/>
              <w:noProof/>
              <w:lang w:eastAsia="en-GB"/>
            </w:rPr>
          </w:pPr>
          <w:ins w:id="161"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"_Toc528837242"</w:instrText>
            </w:r>
            <w:r w:rsidRPr="00CD5097">
              <w:rPr>
                <w:rStyle w:val="Hyperlink"/>
                <w:noProof/>
              </w:rPr>
              <w:instrText xml:space="preserve"> </w:instrText>
            </w:r>
            <w:r w:rsidRPr="00CD5097">
              <w:rPr>
                <w:rStyle w:val="Hyperlink"/>
                <w:noProof/>
              </w:rPr>
              <w:fldChar w:fldCharType="separate"/>
            </w:r>
            <w:r w:rsidRPr="00CD5097">
              <w:rPr>
                <w:rStyle w:val="Hyperlink"/>
                <w:noProof/>
              </w:rPr>
              <w:t>Essence (B.8)</w:t>
            </w:r>
            <w:r>
              <w:rPr>
                <w:noProof/>
                <w:webHidden/>
              </w:rPr>
              <w:tab/>
            </w:r>
            <w:r>
              <w:rPr>
                <w:noProof/>
                <w:webHidden/>
              </w:rPr>
              <w:fldChar w:fldCharType="begin"/>
            </w:r>
            <w:r>
              <w:rPr>
                <w:noProof/>
                <w:webHidden/>
              </w:rPr>
              <w:instrText xml:space="preserve"> PAGEREF _Toc528837242 \h </w:instrText>
            </w:r>
          </w:ins>
          <w:r>
            <w:rPr>
              <w:noProof/>
              <w:webHidden/>
            </w:rPr>
          </w:r>
          <w:r>
            <w:rPr>
              <w:noProof/>
              <w:webHidden/>
            </w:rPr>
            <w:fldChar w:fldCharType="separate"/>
          </w:r>
          <w:ins w:id="162" w:author="Laurence Venner" w:date="2018-11-01T12:04:00Z">
            <w:r>
              <w:rPr>
                <w:noProof/>
                <w:webHidden/>
              </w:rPr>
              <w:t>17</w:t>
            </w:r>
            <w:r>
              <w:rPr>
                <w:noProof/>
                <w:webHidden/>
              </w:rPr>
              <w:fldChar w:fldCharType="end"/>
            </w:r>
            <w:r w:rsidRPr="00CD5097">
              <w:rPr>
                <w:rStyle w:val="Hyperlink"/>
                <w:noProof/>
              </w:rPr>
              <w:fldChar w:fldCharType="end"/>
            </w:r>
          </w:ins>
        </w:p>
        <w:p w14:paraId="070DBA02" w14:textId="112A7DAB" w:rsidR="00A54D1F" w:rsidRDefault="00A54D1F">
          <w:pPr>
            <w:pStyle w:val="TOC3"/>
            <w:tabs>
              <w:tab w:val="right" w:leader="dot" w:pos="9016"/>
            </w:tabs>
            <w:rPr>
              <w:ins w:id="163" w:author="Laurence Venner" w:date="2018-11-01T12:04:00Z"/>
              <w:rFonts w:eastAsiaTheme="minorEastAsia"/>
              <w:noProof/>
              <w:lang w:eastAsia="en-GB"/>
            </w:rPr>
          </w:pPr>
          <w:ins w:id="164"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"_Toc528837243"</w:instrText>
            </w:r>
            <w:r w:rsidRPr="00CD5097">
              <w:rPr>
                <w:rStyle w:val="Hyperlink"/>
                <w:noProof/>
              </w:rPr>
              <w:instrText xml:space="preserve"> </w:instrText>
            </w:r>
            <w:r w:rsidRPr="00CD5097">
              <w:rPr>
                <w:rStyle w:val="Hyperlink"/>
                <w:noProof/>
              </w:rPr>
              <w:fldChar w:fldCharType="separate"/>
            </w:r>
            <w:r w:rsidRPr="00CD5097">
              <w:rPr>
                <w:rStyle w:val="Hyperlink"/>
                <w:noProof/>
              </w:rPr>
              <w:t>System Item (B.8.1)</w:t>
            </w:r>
            <w:r>
              <w:rPr>
                <w:noProof/>
                <w:webHidden/>
              </w:rPr>
              <w:tab/>
            </w:r>
            <w:r>
              <w:rPr>
                <w:noProof/>
                <w:webHidden/>
              </w:rPr>
              <w:fldChar w:fldCharType="begin"/>
            </w:r>
            <w:r>
              <w:rPr>
                <w:noProof/>
                <w:webHidden/>
              </w:rPr>
              <w:instrText xml:space="preserve"> PAGEREF _Toc528837243 \h </w:instrText>
            </w:r>
          </w:ins>
          <w:r>
            <w:rPr>
              <w:noProof/>
              <w:webHidden/>
            </w:rPr>
          </w:r>
          <w:r>
            <w:rPr>
              <w:noProof/>
              <w:webHidden/>
            </w:rPr>
            <w:fldChar w:fldCharType="separate"/>
          </w:r>
          <w:ins w:id="165" w:author="Laurence Venner" w:date="2018-11-01T12:04:00Z">
            <w:r>
              <w:rPr>
                <w:noProof/>
                <w:webHidden/>
              </w:rPr>
              <w:t>17</w:t>
            </w:r>
            <w:r>
              <w:rPr>
                <w:noProof/>
                <w:webHidden/>
              </w:rPr>
              <w:fldChar w:fldCharType="end"/>
            </w:r>
            <w:r w:rsidRPr="00CD5097">
              <w:rPr>
                <w:rStyle w:val="Hyperlink"/>
                <w:noProof/>
              </w:rPr>
              <w:fldChar w:fldCharType="end"/>
            </w:r>
          </w:ins>
        </w:p>
        <w:p w14:paraId="34A588B0" w14:textId="7EEA3922" w:rsidR="00A54D1F" w:rsidRDefault="00A54D1F">
          <w:pPr>
            <w:pStyle w:val="TOC3"/>
            <w:tabs>
              <w:tab w:val="right" w:leader="dot" w:pos="9016"/>
            </w:tabs>
            <w:rPr>
              <w:ins w:id="166" w:author="Laurence Venner" w:date="2018-11-01T12:04:00Z"/>
              <w:rFonts w:eastAsiaTheme="minorEastAsia"/>
              <w:noProof/>
              <w:lang w:eastAsia="en-GB"/>
            </w:rPr>
          </w:pPr>
          <w:ins w:id="167"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"_Toc528837244"</w:instrText>
            </w:r>
            <w:r w:rsidRPr="00CD5097">
              <w:rPr>
                <w:rStyle w:val="Hyperlink"/>
                <w:noProof/>
              </w:rPr>
              <w:instrText xml:space="preserve"> </w:instrText>
            </w:r>
            <w:r w:rsidRPr="00CD5097">
              <w:rPr>
                <w:rStyle w:val="Hyperlink"/>
                <w:noProof/>
              </w:rPr>
              <w:fldChar w:fldCharType="separate"/>
            </w:r>
            <w:r w:rsidRPr="00CD5097">
              <w:rPr>
                <w:rStyle w:val="Hyperlink"/>
                <w:noProof/>
              </w:rPr>
              <w:t>Picture Item (B.8.2)</w:t>
            </w:r>
            <w:r>
              <w:rPr>
                <w:noProof/>
                <w:webHidden/>
              </w:rPr>
              <w:tab/>
            </w:r>
            <w:r>
              <w:rPr>
                <w:noProof/>
                <w:webHidden/>
              </w:rPr>
              <w:fldChar w:fldCharType="begin"/>
            </w:r>
            <w:r>
              <w:rPr>
                <w:noProof/>
                <w:webHidden/>
              </w:rPr>
              <w:instrText xml:space="preserve"> PAGEREF _Toc528837244 \h </w:instrText>
            </w:r>
          </w:ins>
          <w:r>
            <w:rPr>
              <w:noProof/>
              <w:webHidden/>
            </w:rPr>
          </w:r>
          <w:r>
            <w:rPr>
              <w:noProof/>
              <w:webHidden/>
            </w:rPr>
            <w:fldChar w:fldCharType="separate"/>
          </w:r>
          <w:ins w:id="168" w:author="Laurence Venner" w:date="2018-11-01T12:04:00Z">
            <w:r>
              <w:rPr>
                <w:noProof/>
                <w:webHidden/>
              </w:rPr>
              <w:t>17</w:t>
            </w:r>
            <w:r>
              <w:rPr>
                <w:noProof/>
                <w:webHidden/>
              </w:rPr>
              <w:fldChar w:fldCharType="end"/>
            </w:r>
            <w:r w:rsidRPr="00CD5097">
              <w:rPr>
                <w:rStyle w:val="Hyperlink"/>
                <w:noProof/>
              </w:rPr>
              <w:fldChar w:fldCharType="end"/>
            </w:r>
          </w:ins>
        </w:p>
        <w:p w14:paraId="4D7996FD" w14:textId="0D083CDB" w:rsidR="00A54D1F" w:rsidRDefault="00A54D1F">
          <w:pPr>
            <w:pStyle w:val="TOC3"/>
            <w:tabs>
              <w:tab w:val="right" w:leader="dot" w:pos="9016"/>
            </w:tabs>
            <w:rPr>
              <w:ins w:id="169" w:author="Laurence Venner" w:date="2018-11-01T12:04:00Z"/>
              <w:rFonts w:eastAsiaTheme="minorEastAsia"/>
              <w:noProof/>
              <w:lang w:eastAsia="en-GB"/>
            </w:rPr>
          </w:pPr>
          <w:ins w:id="170"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"_Toc528837245"</w:instrText>
            </w:r>
            <w:r w:rsidRPr="00CD5097">
              <w:rPr>
                <w:rStyle w:val="Hyperlink"/>
                <w:noProof/>
              </w:rPr>
              <w:instrText xml:space="preserve"> </w:instrText>
            </w:r>
            <w:r w:rsidRPr="00CD5097">
              <w:rPr>
                <w:rStyle w:val="Hyperlink"/>
                <w:noProof/>
              </w:rPr>
              <w:fldChar w:fldCharType="separate"/>
            </w:r>
            <w:r w:rsidRPr="00CD5097">
              <w:rPr>
                <w:rStyle w:val="Hyperlink"/>
                <w:noProof/>
              </w:rPr>
              <w:t>Sound Item (B.8.3)</w:t>
            </w:r>
            <w:r>
              <w:rPr>
                <w:noProof/>
                <w:webHidden/>
              </w:rPr>
              <w:tab/>
            </w:r>
            <w:r>
              <w:rPr>
                <w:noProof/>
                <w:webHidden/>
              </w:rPr>
              <w:fldChar w:fldCharType="begin"/>
            </w:r>
            <w:r>
              <w:rPr>
                <w:noProof/>
                <w:webHidden/>
              </w:rPr>
              <w:instrText xml:space="preserve"> PAGEREF _Toc528837245 \h </w:instrText>
            </w:r>
          </w:ins>
          <w:r>
            <w:rPr>
              <w:noProof/>
              <w:webHidden/>
            </w:rPr>
          </w:r>
          <w:r>
            <w:rPr>
              <w:noProof/>
              <w:webHidden/>
            </w:rPr>
            <w:fldChar w:fldCharType="separate"/>
          </w:r>
          <w:ins w:id="171" w:author="Laurence Venner" w:date="2018-11-01T12:04:00Z">
            <w:r>
              <w:rPr>
                <w:noProof/>
                <w:webHidden/>
              </w:rPr>
              <w:t>17</w:t>
            </w:r>
            <w:r>
              <w:rPr>
                <w:noProof/>
                <w:webHidden/>
              </w:rPr>
              <w:fldChar w:fldCharType="end"/>
            </w:r>
            <w:r w:rsidRPr="00CD5097">
              <w:rPr>
                <w:rStyle w:val="Hyperlink"/>
                <w:noProof/>
              </w:rPr>
              <w:fldChar w:fldCharType="end"/>
            </w:r>
          </w:ins>
        </w:p>
        <w:p w14:paraId="4CA23396" w14:textId="36BB987C" w:rsidR="00A54D1F" w:rsidRDefault="00A54D1F">
          <w:pPr>
            <w:pStyle w:val="TOC3"/>
            <w:tabs>
              <w:tab w:val="right" w:leader="dot" w:pos="9016"/>
            </w:tabs>
            <w:rPr>
              <w:ins w:id="172" w:author="Laurence Venner" w:date="2018-11-01T12:04:00Z"/>
              <w:rFonts w:eastAsiaTheme="minorEastAsia"/>
              <w:noProof/>
              <w:lang w:eastAsia="en-GB"/>
            </w:rPr>
          </w:pPr>
          <w:ins w:id="173"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"_Toc528837246"</w:instrText>
            </w:r>
            <w:r w:rsidRPr="00CD5097">
              <w:rPr>
                <w:rStyle w:val="Hyperlink"/>
                <w:noProof/>
              </w:rPr>
              <w:instrText xml:space="preserve"> </w:instrText>
            </w:r>
            <w:r w:rsidRPr="00CD5097">
              <w:rPr>
                <w:rStyle w:val="Hyperlink"/>
                <w:noProof/>
              </w:rPr>
              <w:fldChar w:fldCharType="separate"/>
            </w:r>
            <w:r w:rsidRPr="00CD5097">
              <w:rPr>
                <w:rStyle w:val="Hyperlink"/>
                <w:noProof/>
              </w:rPr>
              <w:t>Data Item (B.8.4)</w:t>
            </w:r>
            <w:r>
              <w:rPr>
                <w:noProof/>
                <w:webHidden/>
              </w:rPr>
              <w:tab/>
            </w:r>
            <w:r>
              <w:rPr>
                <w:noProof/>
                <w:webHidden/>
              </w:rPr>
              <w:fldChar w:fldCharType="begin"/>
            </w:r>
            <w:r>
              <w:rPr>
                <w:noProof/>
                <w:webHidden/>
              </w:rPr>
              <w:instrText xml:space="preserve"> PAGEREF _Toc528837246 \h </w:instrText>
            </w:r>
          </w:ins>
          <w:r>
            <w:rPr>
              <w:noProof/>
              <w:webHidden/>
            </w:rPr>
          </w:r>
          <w:r>
            <w:rPr>
              <w:noProof/>
              <w:webHidden/>
            </w:rPr>
            <w:fldChar w:fldCharType="separate"/>
          </w:r>
          <w:ins w:id="174" w:author="Laurence Venner" w:date="2018-11-01T12:04:00Z">
            <w:r>
              <w:rPr>
                <w:noProof/>
                <w:webHidden/>
              </w:rPr>
              <w:t>17</w:t>
            </w:r>
            <w:r>
              <w:rPr>
                <w:noProof/>
                <w:webHidden/>
              </w:rPr>
              <w:fldChar w:fldCharType="end"/>
            </w:r>
            <w:r w:rsidRPr="00CD5097">
              <w:rPr>
                <w:rStyle w:val="Hyperlink"/>
                <w:noProof/>
              </w:rPr>
              <w:fldChar w:fldCharType="end"/>
            </w:r>
          </w:ins>
        </w:p>
        <w:p w14:paraId="05A1ECDE" w14:textId="732E70E1" w:rsidR="00A54D1F" w:rsidRDefault="00A54D1F">
          <w:pPr>
            <w:pStyle w:val="TOC1"/>
            <w:tabs>
              <w:tab w:val="right" w:leader="dot" w:pos="9016"/>
            </w:tabs>
            <w:rPr>
              <w:ins w:id="175" w:author="Laurence Venner" w:date="2018-11-01T12:04:00Z"/>
              <w:rFonts w:eastAsiaTheme="minorEastAsia"/>
              <w:noProof/>
              <w:lang w:eastAsia="en-GB"/>
            </w:rPr>
          </w:pPr>
          <w:ins w:id="176"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"_Toc528837247"</w:instrText>
            </w:r>
            <w:r w:rsidRPr="00CD5097">
              <w:rPr>
                <w:rStyle w:val="Hyperlink"/>
                <w:noProof/>
              </w:rPr>
              <w:instrText xml:space="preserve"> </w:instrText>
            </w:r>
            <w:r w:rsidRPr="00CD5097">
              <w:rPr>
                <w:rStyle w:val="Hyperlink"/>
                <w:noProof/>
              </w:rPr>
              <w:fldChar w:fldCharType="separate"/>
            </w:r>
            <w:r w:rsidRPr="00CD5097">
              <w:rPr>
                <w:rStyle w:val="Hyperlink"/>
                <w:noProof/>
              </w:rPr>
              <w:t>Annex C Operating Points</w:t>
            </w:r>
            <w:r>
              <w:rPr>
                <w:noProof/>
                <w:webHidden/>
              </w:rPr>
              <w:tab/>
            </w:r>
            <w:r>
              <w:rPr>
                <w:noProof/>
                <w:webHidden/>
              </w:rPr>
              <w:fldChar w:fldCharType="begin"/>
            </w:r>
            <w:r>
              <w:rPr>
                <w:noProof/>
                <w:webHidden/>
              </w:rPr>
              <w:instrText xml:space="preserve"> PAGEREF _Toc528837247 \h </w:instrText>
            </w:r>
          </w:ins>
          <w:r>
            <w:rPr>
              <w:noProof/>
              <w:webHidden/>
            </w:rPr>
          </w:r>
          <w:r>
            <w:rPr>
              <w:noProof/>
              <w:webHidden/>
            </w:rPr>
            <w:fldChar w:fldCharType="separate"/>
          </w:r>
          <w:ins w:id="177" w:author="Laurence Venner" w:date="2018-11-01T12:04:00Z">
            <w:r>
              <w:rPr>
                <w:noProof/>
                <w:webHidden/>
              </w:rPr>
              <w:t>17</w:t>
            </w:r>
            <w:r>
              <w:rPr>
                <w:noProof/>
                <w:webHidden/>
              </w:rPr>
              <w:fldChar w:fldCharType="end"/>
            </w:r>
            <w:r w:rsidRPr="00CD5097">
              <w:rPr>
                <w:rStyle w:val="Hyperlink"/>
                <w:noProof/>
              </w:rPr>
              <w:fldChar w:fldCharType="end"/>
            </w:r>
          </w:ins>
        </w:p>
        <w:p w14:paraId="3008BF4A" w14:textId="45ACCB64" w:rsidR="00A54D1F" w:rsidRDefault="00A54D1F">
          <w:pPr>
            <w:pStyle w:val="TOC1"/>
            <w:tabs>
              <w:tab w:val="right" w:leader="dot" w:pos="9016"/>
            </w:tabs>
            <w:rPr>
              <w:ins w:id="178" w:author="Laurence Venner" w:date="2018-11-01T12:04:00Z"/>
              <w:rFonts w:eastAsiaTheme="minorEastAsia"/>
              <w:noProof/>
              <w:lang w:eastAsia="en-GB"/>
            </w:rPr>
          </w:pPr>
          <w:ins w:id="179" w:author="Laurence Venner" w:date="2018-11-01T12:04:00Z">
            <w:r w:rsidRPr="00CD5097">
              <w:rPr>
                <w:rStyle w:val="Hyperlink"/>
                <w:noProof/>
              </w:rPr>
              <w:fldChar w:fldCharType="begin"/>
            </w:r>
            <w:r w:rsidRPr="00CD5097">
              <w:rPr>
                <w:rStyle w:val="Hyperlink"/>
                <w:noProof/>
              </w:rPr>
              <w:instrText xml:space="preserve"> </w:instrText>
            </w:r>
            <w:r>
              <w:rPr>
                <w:noProof/>
              </w:rPr>
              <w:instrText>HYPERLINK \l "_Toc528837248"</w:instrText>
            </w:r>
            <w:r w:rsidRPr="00CD5097">
              <w:rPr>
                <w:rStyle w:val="Hyperlink"/>
                <w:noProof/>
              </w:rPr>
              <w:instrText xml:space="preserve"> </w:instrText>
            </w:r>
            <w:r w:rsidRPr="00CD5097">
              <w:rPr>
                <w:rStyle w:val="Hyperlink"/>
                <w:noProof/>
              </w:rPr>
              <w:fldChar w:fldCharType="separate"/>
            </w:r>
            <w:r w:rsidRPr="00CD5097">
              <w:rPr>
                <w:rStyle w:val="Hyperlink"/>
                <w:noProof/>
              </w:rPr>
              <w:t>Annex D Property Values of the Essence Descriptors</w:t>
            </w:r>
            <w:r>
              <w:rPr>
                <w:noProof/>
                <w:webHidden/>
              </w:rPr>
              <w:tab/>
            </w:r>
            <w:r>
              <w:rPr>
                <w:noProof/>
                <w:webHidden/>
              </w:rPr>
              <w:fldChar w:fldCharType="begin"/>
            </w:r>
            <w:r>
              <w:rPr>
                <w:noProof/>
                <w:webHidden/>
              </w:rPr>
              <w:instrText xml:space="preserve"> PAGEREF _Toc528837248 \h </w:instrText>
            </w:r>
          </w:ins>
          <w:r>
            <w:rPr>
              <w:noProof/>
              <w:webHidden/>
            </w:rPr>
          </w:r>
          <w:r>
            <w:rPr>
              <w:noProof/>
              <w:webHidden/>
            </w:rPr>
            <w:fldChar w:fldCharType="separate"/>
          </w:r>
          <w:ins w:id="180" w:author="Laurence Venner" w:date="2018-11-01T12:04:00Z">
            <w:r>
              <w:rPr>
                <w:noProof/>
                <w:webHidden/>
              </w:rPr>
              <w:t>17</w:t>
            </w:r>
            <w:r>
              <w:rPr>
                <w:noProof/>
                <w:webHidden/>
              </w:rPr>
              <w:fldChar w:fldCharType="end"/>
            </w:r>
            <w:r w:rsidRPr="00CD5097">
              <w:rPr>
                <w:rStyle w:val="Hyperlink"/>
                <w:noProof/>
              </w:rPr>
              <w:fldChar w:fldCharType="end"/>
            </w:r>
          </w:ins>
        </w:p>
        <w:p w14:paraId="7947A3CE" w14:textId="7CF51577" w:rsidR="00F657D9" w:rsidDel="00247348" w:rsidRDefault="00F657D9">
          <w:pPr>
            <w:pStyle w:val="TOC1"/>
            <w:tabs>
              <w:tab w:val="right" w:leader="dot" w:pos="9016"/>
            </w:tabs>
            <w:rPr>
              <w:del w:id="181" w:author="Laurence Venner" w:date="2018-11-01T12:03:00Z"/>
              <w:rFonts w:eastAsiaTheme="minorEastAsia"/>
              <w:noProof/>
              <w:lang w:eastAsia="en-GB"/>
            </w:rPr>
          </w:pPr>
          <w:del w:id="182" w:author="Laurence Venner" w:date="2018-11-01T12:03:00Z">
            <w:r w:rsidRPr="00247348" w:rsidDel="00247348">
              <w:rPr>
                <w:rPrChange w:id="183" w:author="Laurence Venner" w:date="2018-11-01T12:03:00Z">
                  <w:rPr>
                    <w:rStyle w:val="Hyperlink"/>
                    <w:noProof/>
                  </w:rPr>
                </w:rPrChange>
              </w:rPr>
              <w:delText>Scope (1)</w:delText>
            </w:r>
            <w:r w:rsidDel="00247348">
              <w:rPr>
                <w:noProof/>
                <w:webHidden/>
              </w:rPr>
              <w:tab/>
              <w:delText>4</w:delText>
            </w:r>
          </w:del>
        </w:p>
        <w:p w14:paraId="4C6403E8" w14:textId="49369CCC" w:rsidR="00F657D9" w:rsidDel="00247348" w:rsidRDefault="00F657D9">
          <w:pPr>
            <w:pStyle w:val="TOC1"/>
            <w:tabs>
              <w:tab w:val="right" w:leader="dot" w:pos="9016"/>
            </w:tabs>
            <w:rPr>
              <w:del w:id="184" w:author="Laurence Venner" w:date="2018-11-01T12:03:00Z"/>
              <w:rFonts w:eastAsiaTheme="minorEastAsia"/>
              <w:noProof/>
              <w:lang w:eastAsia="en-GB"/>
            </w:rPr>
          </w:pPr>
          <w:del w:id="185" w:author="Laurence Venner" w:date="2018-11-01T12:03:00Z">
            <w:r w:rsidRPr="00247348" w:rsidDel="00247348">
              <w:rPr>
                <w:rPrChange w:id="186" w:author="Laurence Venner" w:date="2018-11-01T12:03:00Z">
                  <w:rPr>
                    <w:rStyle w:val="Hyperlink"/>
                    <w:noProof/>
                  </w:rPr>
                </w:rPrChange>
              </w:rPr>
              <w:delText>Related Documents (2)</w:delText>
            </w:r>
            <w:r w:rsidDel="00247348">
              <w:rPr>
                <w:noProof/>
                <w:webHidden/>
              </w:rPr>
              <w:tab/>
              <w:delText>4</w:delText>
            </w:r>
          </w:del>
        </w:p>
        <w:p w14:paraId="33F6AEAD" w14:textId="28610D8B" w:rsidR="00F657D9" w:rsidDel="00247348" w:rsidRDefault="00F657D9">
          <w:pPr>
            <w:pStyle w:val="TOC1"/>
            <w:tabs>
              <w:tab w:val="right" w:leader="dot" w:pos="9016"/>
            </w:tabs>
            <w:rPr>
              <w:del w:id="187" w:author="Laurence Venner" w:date="2018-11-01T12:03:00Z"/>
              <w:rFonts w:eastAsiaTheme="minorEastAsia"/>
              <w:noProof/>
              <w:lang w:eastAsia="en-GB"/>
            </w:rPr>
          </w:pPr>
          <w:del w:id="188" w:author="Laurence Venner" w:date="2018-11-01T12:03:00Z">
            <w:r w:rsidRPr="00247348" w:rsidDel="00247348">
              <w:rPr>
                <w:rPrChange w:id="189" w:author="Laurence Venner" w:date="2018-11-01T12:03:00Z">
                  <w:rPr>
                    <w:rStyle w:val="Hyperlink"/>
                    <w:noProof/>
                  </w:rPr>
                </w:rPrChange>
              </w:rPr>
              <w:delText>Introduction (3)</w:delText>
            </w:r>
            <w:r w:rsidDel="00247348">
              <w:rPr>
                <w:noProof/>
                <w:webHidden/>
              </w:rPr>
              <w:tab/>
              <w:delText>4</w:delText>
            </w:r>
          </w:del>
        </w:p>
        <w:p w14:paraId="1998030F" w14:textId="645FEFED" w:rsidR="00F657D9" w:rsidDel="00247348" w:rsidRDefault="00F657D9">
          <w:pPr>
            <w:pStyle w:val="TOC1"/>
            <w:tabs>
              <w:tab w:val="right" w:leader="dot" w:pos="9016"/>
            </w:tabs>
            <w:rPr>
              <w:del w:id="190" w:author="Laurence Venner" w:date="2018-11-01T12:03:00Z"/>
              <w:rFonts w:eastAsiaTheme="minorEastAsia"/>
              <w:noProof/>
              <w:lang w:eastAsia="en-GB"/>
            </w:rPr>
          </w:pPr>
          <w:del w:id="191" w:author="Laurence Venner" w:date="2018-11-01T12:03:00Z">
            <w:r w:rsidRPr="00247348" w:rsidDel="00247348">
              <w:rPr>
                <w:rPrChange w:id="192" w:author="Laurence Venner" w:date="2018-11-01T12:03:00Z">
                  <w:rPr>
                    <w:rStyle w:val="Hyperlink"/>
                    <w:noProof/>
                  </w:rPr>
                </w:rPrChange>
              </w:rPr>
              <w:delText>Outline of the MXF File Structure and Mapping (4)</w:delText>
            </w:r>
            <w:r w:rsidDel="00247348">
              <w:rPr>
                <w:noProof/>
                <w:webHidden/>
              </w:rPr>
              <w:tab/>
              <w:delText>5</w:delText>
            </w:r>
          </w:del>
        </w:p>
        <w:p w14:paraId="77BA129D" w14:textId="7C8E4192" w:rsidR="00F657D9" w:rsidDel="00247348" w:rsidRDefault="00F657D9">
          <w:pPr>
            <w:pStyle w:val="TOC2"/>
            <w:tabs>
              <w:tab w:val="right" w:leader="dot" w:pos="9016"/>
            </w:tabs>
            <w:rPr>
              <w:del w:id="193" w:author="Laurence Venner" w:date="2018-11-01T12:03:00Z"/>
              <w:rFonts w:eastAsiaTheme="minorEastAsia"/>
              <w:noProof/>
              <w:lang w:eastAsia="en-GB"/>
            </w:rPr>
          </w:pPr>
          <w:del w:id="194" w:author="Laurence Venner" w:date="2018-11-01T12:03:00Z">
            <w:r w:rsidRPr="00247348" w:rsidDel="00247348">
              <w:rPr>
                <w:rPrChange w:id="195" w:author="Laurence Venner" w:date="2018-11-01T12:03:00Z">
                  <w:rPr>
                    <w:rStyle w:val="Hyperlink"/>
                    <w:noProof/>
                  </w:rPr>
                </w:rPrChange>
              </w:rPr>
              <w:delText>General (4.1)</w:delText>
            </w:r>
            <w:r w:rsidDel="00247348">
              <w:rPr>
                <w:noProof/>
                <w:webHidden/>
              </w:rPr>
              <w:tab/>
              <w:delText>5</w:delText>
            </w:r>
          </w:del>
        </w:p>
        <w:p w14:paraId="38690BC5" w14:textId="4562A2D7" w:rsidR="00F657D9" w:rsidDel="00247348" w:rsidRDefault="00F657D9">
          <w:pPr>
            <w:pStyle w:val="TOC2"/>
            <w:tabs>
              <w:tab w:val="right" w:leader="dot" w:pos="9016"/>
            </w:tabs>
            <w:rPr>
              <w:del w:id="196" w:author="Laurence Venner" w:date="2018-11-01T12:03:00Z"/>
              <w:rFonts w:eastAsiaTheme="minorEastAsia"/>
              <w:noProof/>
              <w:lang w:eastAsia="en-GB"/>
            </w:rPr>
          </w:pPr>
          <w:del w:id="197" w:author="Laurence Venner" w:date="2018-11-01T12:03:00Z">
            <w:r w:rsidRPr="00247348" w:rsidDel="00247348">
              <w:rPr>
                <w:rPrChange w:id="198" w:author="Laurence Venner" w:date="2018-11-01T12:03:00Z">
                  <w:rPr>
                    <w:rStyle w:val="Hyperlink"/>
                    <w:noProof/>
                  </w:rPr>
                </w:rPrChange>
              </w:rPr>
              <w:delText>Single Essence Location Style (4.2)</w:delText>
            </w:r>
            <w:r w:rsidDel="00247348">
              <w:rPr>
                <w:noProof/>
                <w:webHidden/>
              </w:rPr>
              <w:tab/>
              <w:delText>6</w:delText>
            </w:r>
          </w:del>
        </w:p>
        <w:p w14:paraId="30F54C6D" w14:textId="783D2A80" w:rsidR="00F657D9" w:rsidDel="00247348" w:rsidRDefault="00F657D9">
          <w:pPr>
            <w:pStyle w:val="TOC2"/>
            <w:tabs>
              <w:tab w:val="right" w:leader="dot" w:pos="9016"/>
            </w:tabs>
            <w:rPr>
              <w:del w:id="199" w:author="Laurence Venner" w:date="2018-11-01T12:03:00Z"/>
              <w:rFonts w:eastAsiaTheme="minorEastAsia"/>
              <w:noProof/>
              <w:lang w:eastAsia="en-GB"/>
            </w:rPr>
          </w:pPr>
          <w:del w:id="200" w:author="Laurence Venner" w:date="2018-11-01T12:03:00Z">
            <w:r w:rsidRPr="00247348" w:rsidDel="00247348">
              <w:rPr>
                <w:rPrChange w:id="201" w:author="Laurence Venner" w:date="2018-11-01T12:03:00Z">
                  <w:rPr>
                    <w:rStyle w:val="Hyperlink"/>
                    <w:noProof/>
                  </w:rPr>
                </w:rPrChange>
              </w:rPr>
              <w:delText>Multiple Essence Location Style (4.3)</w:delText>
            </w:r>
            <w:r w:rsidDel="00247348">
              <w:rPr>
                <w:noProof/>
                <w:webHidden/>
              </w:rPr>
              <w:tab/>
              <w:delText>6</w:delText>
            </w:r>
          </w:del>
        </w:p>
        <w:p w14:paraId="4D81AC7E" w14:textId="545CEB5B" w:rsidR="00F657D9" w:rsidDel="00247348" w:rsidRDefault="00F657D9">
          <w:pPr>
            <w:pStyle w:val="TOC1"/>
            <w:tabs>
              <w:tab w:val="right" w:leader="dot" w:pos="9016"/>
            </w:tabs>
            <w:rPr>
              <w:del w:id="202" w:author="Laurence Venner" w:date="2018-11-01T12:03:00Z"/>
              <w:rFonts w:eastAsiaTheme="minorEastAsia"/>
              <w:noProof/>
              <w:lang w:eastAsia="en-GB"/>
            </w:rPr>
          </w:pPr>
          <w:del w:id="203" w:author="Laurence Venner" w:date="2018-11-01T12:03:00Z">
            <w:r w:rsidRPr="00247348" w:rsidDel="00247348">
              <w:rPr>
                <w:rPrChange w:id="204" w:author="Laurence Venner" w:date="2018-11-01T12:03:00Z">
                  <w:rPr>
                    <w:rStyle w:val="Hyperlink"/>
                    <w:noProof/>
                  </w:rPr>
                </w:rPrChange>
              </w:rPr>
              <w:delText>SMPTE ST 2117 Picture Data and AES3 Data Mapping (5)</w:delText>
            </w:r>
            <w:r w:rsidDel="00247348">
              <w:rPr>
                <w:noProof/>
                <w:webHidden/>
              </w:rPr>
              <w:tab/>
              <w:delText>6</w:delText>
            </w:r>
          </w:del>
        </w:p>
        <w:p w14:paraId="02C32EC6" w14:textId="2EC29C76" w:rsidR="00F657D9" w:rsidDel="00247348" w:rsidRDefault="00F657D9">
          <w:pPr>
            <w:pStyle w:val="TOC2"/>
            <w:tabs>
              <w:tab w:val="right" w:leader="dot" w:pos="9016"/>
            </w:tabs>
            <w:rPr>
              <w:del w:id="205" w:author="Laurence Venner" w:date="2018-11-01T12:03:00Z"/>
              <w:rFonts w:eastAsiaTheme="minorEastAsia"/>
              <w:noProof/>
              <w:lang w:eastAsia="en-GB"/>
            </w:rPr>
          </w:pPr>
          <w:del w:id="206" w:author="Laurence Venner" w:date="2018-11-01T12:03:00Z">
            <w:r w:rsidRPr="00247348" w:rsidDel="00247348">
              <w:rPr>
                <w:rPrChange w:id="207" w:author="Laurence Venner" w:date="2018-11-01T12:03:00Z">
                  <w:rPr>
                    <w:rStyle w:val="Hyperlink"/>
                    <w:noProof/>
                  </w:rPr>
                </w:rPrChange>
              </w:rPr>
              <w:delText>General (5.1)</w:delText>
            </w:r>
            <w:r w:rsidDel="00247348">
              <w:rPr>
                <w:noProof/>
                <w:webHidden/>
              </w:rPr>
              <w:tab/>
              <w:delText>6</w:delText>
            </w:r>
          </w:del>
        </w:p>
        <w:p w14:paraId="14E622F8" w14:textId="26F92183" w:rsidR="00F657D9" w:rsidDel="00247348" w:rsidRDefault="00F657D9">
          <w:pPr>
            <w:pStyle w:val="TOC2"/>
            <w:tabs>
              <w:tab w:val="right" w:leader="dot" w:pos="9016"/>
            </w:tabs>
            <w:rPr>
              <w:del w:id="208" w:author="Laurence Venner" w:date="2018-11-01T12:03:00Z"/>
              <w:rFonts w:eastAsiaTheme="minorEastAsia"/>
              <w:noProof/>
              <w:lang w:eastAsia="en-GB"/>
            </w:rPr>
          </w:pPr>
          <w:del w:id="209" w:author="Laurence Venner" w:date="2018-11-01T12:03:00Z">
            <w:r w:rsidRPr="00247348" w:rsidDel="00247348">
              <w:rPr>
                <w:rPrChange w:id="210" w:author="Laurence Venner" w:date="2018-11-01T12:03:00Z">
                  <w:rPr>
                    <w:rStyle w:val="Hyperlink"/>
                    <w:noProof/>
                  </w:rPr>
                </w:rPrChange>
              </w:rPr>
              <w:delText>Edit Unit Structure</w:delText>
            </w:r>
            <w:r w:rsidDel="00247348">
              <w:rPr>
                <w:noProof/>
                <w:webHidden/>
              </w:rPr>
              <w:tab/>
              <w:delText>7</w:delText>
            </w:r>
          </w:del>
        </w:p>
        <w:p w14:paraId="5BD8510C" w14:textId="3CB7E7C2" w:rsidR="00F657D9" w:rsidDel="00247348" w:rsidRDefault="00F657D9">
          <w:pPr>
            <w:pStyle w:val="TOC2"/>
            <w:tabs>
              <w:tab w:val="right" w:leader="dot" w:pos="9016"/>
            </w:tabs>
            <w:rPr>
              <w:del w:id="211" w:author="Laurence Venner" w:date="2018-11-01T12:03:00Z"/>
              <w:rFonts w:eastAsiaTheme="minorEastAsia"/>
              <w:noProof/>
              <w:lang w:eastAsia="en-GB"/>
            </w:rPr>
          </w:pPr>
          <w:del w:id="212" w:author="Laurence Venner" w:date="2018-11-01T12:03:00Z">
            <w:r w:rsidRPr="00247348" w:rsidDel="00247348">
              <w:rPr>
                <w:rPrChange w:id="213" w:author="Laurence Venner" w:date="2018-11-01T12:03:00Z">
                  <w:rPr>
                    <w:rStyle w:val="Hyperlink"/>
                    <w:noProof/>
                  </w:rPr>
                </w:rPrChange>
              </w:rPr>
              <w:delText>System Item Mapping (5.3)</w:delText>
            </w:r>
            <w:r w:rsidDel="00247348">
              <w:rPr>
                <w:noProof/>
                <w:webHidden/>
              </w:rPr>
              <w:tab/>
              <w:delText>7</w:delText>
            </w:r>
          </w:del>
        </w:p>
        <w:p w14:paraId="14AA18BF" w14:textId="45FFFDE4" w:rsidR="00F657D9" w:rsidDel="00247348" w:rsidRDefault="00F657D9">
          <w:pPr>
            <w:pStyle w:val="TOC3"/>
            <w:tabs>
              <w:tab w:val="right" w:leader="dot" w:pos="9016"/>
            </w:tabs>
            <w:rPr>
              <w:del w:id="214" w:author="Laurence Venner" w:date="2018-11-01T12:03:00Z"/>
              <w:rFonts w:eastAsiaTheme="minorEastAsia"/>
              <w:noProof/>
              <w:lang w:eastAsia="en-GB"/>
            </w:rPr>
          </w:pPr>
          <w:del w:id="215" w:author="Laurence Venner" w:date="2018-11-01T12:03:00Z">
            <w:r w:rsidRPr="00247348" w:rsidDel="00247348">
              <w:rPr>
                <w:rPrChange w:id="216" w:author="Laurence Venner" w:date="2018-11-01T12:03:00Z">
                  <w:rPr>
                    <w:rStyle w:val="Hyperlink"/>
                    <w:noProof/>
                  </w:rPr>
                </w:rPrChange>
              </w:rPr>
              <w:delText>General (5.3.1)</w:delText>
            </w:r>
            <w:r w:rsidDel="00247348">
              <w:rPr>
                <w:noProof/>
                <w:webHidden/>
              </w:rPr>
              <w:tab/>
              <w:delText>7</w:delText>
            </w:r>
          </w:del>
        </w:p>
        <w:p w14:paraId="5C8413A1" w14:textId="5262BBED" w:rsidR="00F657D9" w:rsidDel="00247348" w:rsidRDefault="00F657D9">
          <w:pPr>
            <w:pStyle w:val="TOC3"/>
            <w:tabs>
              <w:tab w:val="right" w:leader="dot" w:pos="9016"/>
            </w:tabs>
            <w:rPr>
              <w:del w:id="217" w:author="Laurence Venner" w:date="2018-11-01T12:03:00Z"/>
              <w:rFonts w:eastAsiaTheme="minorEastAsia"/>
              <w:noProof/>
              <w:lang w:eastAsia="en-GB"/>
            </w:rPr>
          </w:pPr>
          <w:del w:id="218" w:author="Laurence Venner" w:date="2018-11-01T12:03:00Z">
            <w:r w:rsidRPr="00247348" w:rsidDel="00247348">
              <w:rPr>
                <w:rPrChange w:id="219" w:author="Laurence Venner" w:date="2018-11-01T12:03:00Z">
                  <w:rPr>
                    <w:rStyle w:val="Hyperlink"/>
                    <w:noProof/>
                  </w:rPr>
                </w:rPrChange>
              </w:rPr>
              <w:delText>Overview of System Item (5.3.2)</w:delText>
            </w:r>
            <w:r w:rsidDel="00247348">
              <w:rPr>
                <w:noProof/>
                <w:webHidden/>
              </w:rPr>
              <w:tab/>
              <w:delText>7</w:delText>
            </w:r>
          </w:del>
        </w:p>
        <w:p w14:paraId="51F1E2D3" w14:textId="7839FF2D" w:rsidR="00F657D9" w:rsidDel="00247348" w:rsidRDefault="00F657D9">
          <w:pPr>
            <w:pStyle w:val="TOC3"/>
            <w:tabs>
              <w:tab w:val="right" w:leader="dot" w:pos="9016"/>
            </w:tabs>
            <w:rPr>
              <w:del w:id="220" w:author="Laurence Venner" w:date="2018-11-01T12:03:00Z"/>
              <w:rFonts w:eastAsiaTheme="minorEastAsia"/>
              <w:noProof/>
              <w:lang w:eastAsia="en-GB"/>
            </w:rPr>
          </w:pPr>
          <w:del w:id="221" w:author="Laurence Venner" w:date="2018-11-01T12:03:00Z">
            <w:r w:rsidRPr="00247348" w:rsidDel="00247348">
              <w:rPr>
                <w:rPrChange w:id="222" w:author="Laurence Venner" w:date="2018-11-01T12:03:00Z">
                  <w:rPr>
                    <w:rStyle w:val="Hyperlink"/>
                    <w:noProof/>
                  </w:rPr>
                </w:rPrChange>
              </w:rPr>
              <w:delText>System Metadata Pack (5.3.3)</w:delText>
            </w:r>
            <w:r w:rsidDel="00247348">
              <w:rPr>
                <w:noProof/>
                <w:webHidden/>
              </w:rPr>
              <w:tab/>
              <w:delText>7</w:delText>
            </w:r>
          </w:del>
        </w:p>
        <w:p w14:paraId="4797A29A" w14:textId="434DE44D" w:rsidR="00F657D9" w:rsidDel="00247348" w:rsidRDefault="00F657D9">
          <w:pPr>
            <w:pStyle w:val="TOC3"/>
            <w:tabs>
              <w:tab w:val="right" w:leader="dot" w:pos="9016"/>
            </w:tabs>
            <w:rPr>
              <w:del w:id="223" w:author="Laurence Venner" w:date="2018-11-01T12:03:00Z"/>
              <w:rFonts w:eastAsiaTheme="minorEastAsia"/>
              <w:noProof/>
              <w:lang w:eastAsia="en-GB"/>
            </w:rPr>
          </w:pPr>
          <w:del w:id="224" w:author="Laurence Venner" w:date="2018-11-01T12:03:00Z">
            <w:r w:rsidRPr="00247348" w:rsidDel="00247348">
              <w:rPr>
                <w:rPrChange w:id="225" w:author="Laurence Venner" w:date="2018-11-01T12:03:00Z">
                  <w:rPr>
                    <w:rStyle w:val="Hyperlink"/>
                    <w:noProof/>
                  </w:rPr>
                </w:rPrChange>
              </w:rPr>
              <w:delText>Package Metadata Set (5.3.4)</w:delText>
            </w:r>
            <w:r w:rsidDel="00247348">
              <w:rPr>
                <w:noProof/>
                <w:webHidden/>
              </w:rPr>
              <w:tab/>
              <w:delText>8</w:delText>
            </w:r>
          </w:del>
        </w:p>
        <w:p w14:paraId="1F45C1A4" w14:textId="028BC846" w:rsidR="00F657D9" w:rsidDel="00247348" w:rsidRDefault="00F657D9">
          <w:pPr>
            <w:pStyle w:val="TOC2"/>
            <w:tabs>
              <w:tab w:val="right" w:leader="dot" w:pos="9016"/>
            </w:tabs>
            <w:rPr>
              <w:del w:id="226" w:author="Laurence Venner" w:date="2018-11-01T12:03:00Z"/>
              <w:rFonts w:eastAsiaTheme="minorEastAsia"/>
              <w:noProof/>
              <w:lang w:eastAsia="en-GB"/>
            </w:rPr>
          </w:pPr>
          <w:del w:id="227" w:author="Laurence Venner" w:date="2018-11-01T12:03:00Z">
            <w:r w:rsidRPr="00247348" w:rsidDel="00247348">
              <w:rPr>
                <w:rPrChange w:id="228" w:author="Laurence Venner" w:date="2018-11-01T12:03:00Z">
                  <w:rPr>
                    <w:rStyle w:val="Hyperlink"/>
                    <w:noProof/>
                  </w:rPr>
                </w:rPrChange>
              </w:rPr>
              <w:delText>Picture Item Mapping (5.4)</w:delText>
            </w:r>
            <w:r w:rsidDel="00247348">
              <w:rPr>
                <w:noProof/>
                <w:webHidden/>
              </w:rPr>
              <w:tab/>
              <w:delText>8</w:delText>
            </w:r>
          </w:del>
        </w:p>
        <w:p w14:paraId="5222864C" w14:textId="0030B3A6" w:rsidR="00F657D9" w:rsidDel="00247348" w:rsidRDefault="00F657D9">
          <w:pPr>
            <w:pStyle w:val="TOC3"/>
            <w:tabs>
              <w:tab w:val="right" w:leader="dot" w:pos="9016"/>
            </w:tabs>
            <w:rPr>
              <w:del w:id="229" w:author="Laurence Venner" w:date="2018-11-01T12:03:00Z"/>
              <w:rFonts w:eastAsiaTheme="minorEastAsia"/>
              <w:noProof/>
              <w:lang w:eastAsia="en-GB"/>
            </w:rPr>
          </w:pPr>
          <w:del w:id="230" w:author="Laurence Venner" w:date="2018-11-01T12:03:00Z">
            <w:r w:rsidRPr="00247348" w:rsidDel="00247348">
              <w:rPr>
                <w:rPrChange w:id="231" w:author="Laurence Venner" w:date="2018-11-01T12:03:00Z">
                  <w:rPr>
                    <w:rStyle w:val="Hyperlink"/>
                    <w:noProof/>
                  </w:rPr>
                </w:rPrChange>
              </w:rPr>
              <w:delText>General (5.4.1)</w:delText>
            </w:r>
            <w:r w:rsidDel="00247348">
              <w:rPr>
                <w:noProof/>
                <w:webHidden/>
              </w:rPr>
              <w:tab/>
              <w:delText>8</w:delText>
            </w:r>
          </w:del>
        </w:p>
        <w:p w14:paraId="1186E3A9" w14:textId="45D293D7" w:rsidR="00F657D9" w:rsidDel="00247348" w:rsidRDefault="00F657D9">
          <w:pPr>
            <w:pStyle w:val="TOC3"/>
            <w:tabs>
              <w:tab w:val="right" w:leader="dot" w:pos="9016"/>
            </w:tabs>
            <w:rPr>
              <w:del w:id="232" w:author="Laurence Venner" w:date="2018-11-01T12:03:00Z"/>
              <w:rFonts w:eastAsiaTheme="minorEastAsia"/>
              <w:noProof/>
              <w:lang w:eastAsia="en-GB"/>
            </w:rPr>
          </w:pPr>
          <w:del w:id="233" w:author="Laurence Venner" w:date="2018-11-01T12:03:00Z">
            <w:r w:rsidRPr="00247348" w:rsidDel="00247348">
              <w:rPr>
                <w:rPrChange w:id="234" w:author="Laurence Venner" w:date="2018-11-01T12:03:00Z">
                  <w:rPr>
                    <w:rStyle w:val="Hyperlink"/>
                    <w:noProof/>
                  </w:rPr>
                </w:rPrChange>
              </w:rPr>
              <w:delText>SMPTE ST-2117 Picture Element Key (5.4.2)</w:delText>
            </w:r>
            <w:r w:rsidDel="00247348">
              <w:rPr>
                <w:noProof/>
                <w:webHidden/>
              </w:rPr>
              <w:tab/>
              <w:delText>8</w:delText>
            </w:r>
          </w:del>
        </w:p>
        <w:p w14:paraId="7ED879E5" w14:textId="55A127E4" w:rsidR="00F657D9" w:rsidDel="00247348" w:rsidRDefault="00F657D9">
          <w:pPr>
            <w:pStyle w:val="TOC3"/>
            <w:tabs>
              <w:tab w:val="right" w:leader="dot" w:pos="9016"/>
            </w:tabs>
            <w:rPr>
              <w:del w:id="235" w:author="Laurence Venner" w:date="2018-11-01T12:03:00Z"/>
              <w:rFonts w:eastAsiaTheme="minorEastAsia"/>
              <w:noProof/>
              <w:lang w:eastAsia="en-GB"/>
            </w:rPr>
          </w:pPr>
          <w:del w:id="236" w:author="Laurence Venner" w:date="2018-11-01T12:03:00Z">
            <w:r w:rsidRPr="00247348" w:rsidDel="00247348">
              <w:rPr>
                <w:rPrChange w:id="237" w:author="Laurence Venner" w:date="2018-11-01T12:03:00Z">
                  <w:rPr>
                    <w:rStyle w:val="Hyperlink"/>
                    <w:noProof/>
                  </w:rPr>
                </w:rPrChange>
              </w:rPr>
              <w:delText>SMPTE ST-2117 Picture Element Length (5.4.3)</w:delText>
            </w:r>
            <w:r w:rsidDel="00247348">
              <w:rPr>
                <w:noProof/>
                <w:webHidden/>
              </w:rPr>
              <w:tab/>
              <w:delText>9</w:delText>
            </w:r>
          </w:del>
        </w:p>
        <w:p w14:paraId="51C94C89" w14:textId="69036140" w:rsidR="00F657D9" w:rsidDel="00247348" w:rsidRDefault="00F657D9">
          <w:pPr>
            <w:pStyle w:val="TOC2"/>
            <w:tabs>
              <w:tab w:val="right" w:leader="dot" w:pos="9016"/>
            </w:tabs>
            <w:rPr>
              <w:del w:id="238" w:author="Laurence Venner" w:date="2018-11-01T12:03:00Z"/>
              <w:rFonts w:eastAsiaTheme="minorEastAsia"/>
              <w:noProof/>
              <w:lang w:eastAsia="en-GB"/>
            </w:rPr>
          </w:pPr>
          <w:del w:id="239" w:author="Laurence Venner" w:date="2018-11-01T12:03:00Z">
            <w:r w:rsidRPr="00247348" w:rsidDel="00247348">
              <w:rPr>
                <w:rPrChange w:id="240" w:author="Laurence Venner" w:date="2018-11-01T12:03:00Z">
                  <w:rPr>
                    <w:rStyle w:val="Hyperlink"/>
                    <w:rFonts w:ascii="ArialMT" w:hAnsi="ArialMT"/>
                    <w:noProof/>
                  </w:rPr>
                </w:rPrChange>
              </w:rPr>
              <w:delText>The length field of the KLV coded Element is 4 bytes BER long-form encoded (i.e. 83h.xx.yy.zz) for Frame wrapping.</w:delText>
            </w:r>
            <w:r w:rsidDel="00247348">
              <w:rPr>
                <w:noProof/>
                <w:webHidden/>
              </w:rPr>
              <w:tab/>
              <w:delText>9</w:delText>
            </w:r>
          </w:del>
        </w:p>
        <w:p w14:paraId="328A17D6" w14:textId="28CCDF4E" w:rsidR="00F657D9" w:rsidDel="00247348" w:rsidRDefault="00F657D9">
          <w:pPr>
            <w:pStyle w:val="TOC3"/>
            <w:tabs>
              <w:tab w:val="right" w:leader="dot" w:pos="9016"/>
            </w:tabs>
            <w:rPr>
              <w:del w:id="241" w:author="Laurence Venner" w:date="2018-11-01T12:03:00Z"/>
              <w:rFonts w:eastAsiaTheme="minorEastAsia"/>
              <w:noProof/>
              <w:lang w:eastAsia="en-GB"/>
            </w:rPr>
          </w:pPr>
          <w:del w:id="242" w:author="Laurence Venner" w:date="2018-11-01T12:03:00Z">
            <w:r w:rsidRPr="00247348" w:rsidDel="00247348">
              <w:rPr>
                <w:rPrChange w:id="243" w:author="Laurence Venner" w:date="2018-11-01T12:03:00Z">
                  <w:rPr>
                    <w:rStyle w:val="Hyperlink"/>
                    <w:noProof/>
                  </w:rPr>
                </w:rPrChange>
              </w:rPr>
              <w:delText>SMPTE ST-2117 Picture Element Value (5.4.4)</w:delText>
            </w:r>
            <w:r w:rsidDel="00247348">
              <w:rPr>
                <w:noProof/>
                <w:webHidden/>
              </w:rPr>
              <w:tab/>
              <w:delText>9</w:delText>
            </w:r>
          </w:del>
        </w:p>
        <w:p w14:paraId="76C12E14" w14:textId="2DD530F4" w:rsidR="00F657D9" w:rsidDel="00247348" w:rsidRDefault="00F657D9">
          <w:pPr>
            <w:pStyle w:val="TOC2"/>
            <w:tabs>
              <w:tab w:val="right" w:leader="dot" w:pos="9016"/>
            </w:tabs>
            <w:rPr>
              <w:del w:id="244" w:author="Laurence Venner" w:date="2018-11-01T12:03:00Z"/>
              <w:rFonts w:eastAsiaTheme="minorEastAsia"/>
              <w:noProof/>
              <w:lang w:eastAsia="en-GB"/>
            </w:rPr>
          </w:pPr>
          <w:del w:id="245" w:author="Laurence Venner" w:date="2018-11-01T12:03:00Z">
            <w:r w:rsidRPr="00247348" w:rsidDel="00247348">
              <w:rPr>
                <w:rPrChange w:id="246" w:author="Laurence Venner" w:date="2018-11-01T12:03:00Z">
                  <w:rPr>
                    <w:rStyle w:val="Hyperlink"/>
                    <w:noProof/>
                  </w:rPr>
                </w:rPrChange>
              </w:rPr>
              <w:delText>AES3 Sound Item Mapping (5.5)</w:delText>
            </w:r>
            <w:r w:rsidDel="00247348">
              <w:rPr>
                <w:noProof/>
                <w:webHidden/>
              </w:rPr>
              <w:tab/>
              <w:delText>9</w:delText>
            </w:r>
          </w:del>
        </w:p>
        <w:p w14:paraId="6C119E17" w14:textId="57914086" w:rsidR="00F657D9" w:rsidDel="00247348" w:rsidRDefault="00F657D9">
          <w:pPr>
            <w:pStyle w:val="TOC3"/>
            <w:tabs>
              <w:tab w:val="right" w:leader="dot" w:pos="9016"/>
            </w:tabs>
            <w:rPr>
              <w:del w:id="247" w:author="Laurence Venner" w:date="2018-11-01T12:03:00Z"/>
              <w:rFonts w:eastAsiaTheme="minorEastAsia"/>
              <w:noProof/>
              <w:lang w:eastAsia="en-GB"/>
            </w:rPr>
          </w:pPr>
          <w:del w:id="248" w:author="Laurence Venner" w:date="2018-11-01T12:03:00Z">
            <w:r w:rsidRPr="00247348" w:rsidDel="00247348">
              <w:rPr>
                <w:rPrChange w:id="249" w:author="Laurence Venner" w:date="2018-11-01T12:03:00Z">
                  <w:rPr>
                    <w:rStyle w:val="Hyperlink"/>
                    <w:noProof/>
                  </w:rPr>
                </w:rPrChange>
              </w:rPr>
              <w:delText>General (5.5.1)</w:delText>
            </w:r>
            <w:r w:rsidDel="00247348">
              <w:rPr>
                <w:noProof/>
                <w:webHidden/>
              </w:rPr>
              <w:tab/>
              <w:delText>9</w:delText>
            </w:r>
          </w:del>
        </w:p>
        <w:p w14:paraId="7AEAB6B0" w14:textId="710EF91F" w:rsidR="00F657D9" w:rsidDel="00247348" w:rsidRDefault="00F657D9">
          <w:pPr>
            <w:pStyle w:val="TOC3"/>
            <w:tabs>
              <w:tab w:val="right" w:leader="dot" w:pos="9016"/>
            </w:tabs>
            <w:rPr>
              <w:del w:id="250" w:author="Laurence Venner" w:date="2018-11-01T12:03:00Z"/>
              <w:rFonts w:eastAsiaTheme="minorEastAsia"/>
              <w:noProof/>
              <w:lang w:eastAsia="en-GB"/>
            </w:rPr>
          </w:pPr>
          <w:del w:id="251" w:author="Laurence Venner" w:date="2018-11-01T12:03:00Z">
            <w:r w:rsidRPr="00247348" w:rsidDel="00247348">
              <w:rPr>
                <w:rPrChange w:id="252" w:author="Laurence Venner" w:date="2018-11-01T12:03:00Z">
                  <w:rPr>
                    <w:rStyle w:val="Hyperlink"/>
                    <w:noProof/>
                  </w:rPr>
                </w:rPrChange>
              </w:rPr>
              <w:delText>AES3 Sound Element Key (5.5.2)</w:delText>
            </w:r>
            <w:r w:rsidDel="00247348">
              <w:rPr>
                <w:noProof/>
                <w:webHidden/>
              </w:rPr>
              <w:tab/>
              <w:delText>9</w:delText>
            </w:r>
          </w:del>
        </w:p>
        <w:p w14:paraId="196F7227" w14:textId="2E619DB7" w:rsidR="00F657D9" w:rsidDel="00247348" w:rsidRDefault="00F657D9">
          <w:pPr>
            <w:pStyle w:val="TOC3"/>
            <w:tabs>
              <w:tab w:val="right" w:leader="dot" w:pos="9016"/>
            </w:tabs>
            <w:rPr>
              <w:del w:id="253" w:author="Laurence Venner" w:date="2018-11-01T12:03:00Z"/>
              <w:rFonts w:eastAsiaTheme="minorEastAsia"/>
              <w:noProof/>
              <w:lang w:eastAsia="en-GB"/>
            </w:rPr>
          </w:pPr>
          <w:del w:id="254" w:author="Laurence Venner" w:date="2018-11-01T12:03:00Z">
            <w:r w:rsidRPr="00247348" w:rsidDel="00247348">
              <w:rPr>
                <w:rPrChange w:id="255" w:author="Laurence Venner" w:date="2018-11-01T12:03:00Z">
                  <w:rPr>
                    <w:rStyle w:val="Hyperlink"/>
                    <w:noProof/>
                  </w:rPr>
                </w:rPrChange>
              </w:rPr>
              <w:delText>AES3 Sound Element Length (5.5.2)</w:delText>
            </w:r>
            <w:r w:rsidDel="00247348">
              <w:rPr>
                <w:noProof/>
                <w:webHidden/>
              </w:rPr>
              <w:tab/>
              <w:delText>9</w:delText>
            </w:r>
          </w:del>
        </w:p>
        <w:p w14:paraId="637B1184" w14:textId="54291A7F" w:rsidR="00F657D9" w:rsidDel="00247348" w:rsidRDefault="00F657D9">
          <w:pPr>
            <w:pStyle w:val="TOC3"/>
            <w:tabs>
              <w:tab w:val="right" w:leader="dot" w:pos="9016"/>
            </w:tabs>
            <w:rPr>
              <w:del w:id="256" w:author="Laurence Venner" w:date="2018-11-01T12:03:00Z"/>
              <w:rFonts w:eastAsiaTheme="minorEastAsia"/>
              <w:noProof/>
              <w:lang w:eastAsia="en-GB"/>
            </w:rPr>
          </w:pPr>
          <w:del w:id="257" w:author="Laurence Venner" w:date="2018-11-01T12:03:00Z">
            <w:r w:rsidRPr="00247348" w:rsidDel="00247348">
              <w:rPr>
                <w:rPrChange w:id="258" w:author="Laurence Venner" w:date="2018-11-01T12:03:00Z">
                  <w:rPr>
                    <w:rStyle w:val="Hyperlink"/>
                    <w:noProof/>
                  </w:rPr>
                </w:rPrChange>
              </w:rPr>
              <w:delText>AES3 Sound Element Value (5.5.3)</w:delText>
            </w:r>
            <w:r w:rsidDel="00247348">
              <w:rPr>
                <w:noProof/>
                <w:webHidden/>
              </w:rPr>
              <w:tab/>
              <w:delText>9</w:delText>
            </w:r>
          </w:del>
        </w:p>
        <w:p w14:paraId="035BDC82" w14:textId="0E6B3962" w:rsidR="00F657D9" w:rsidDel="00247348" w:rsidRDefault="00F657D9">
          <w:pPr>
            <w:pStyle w:val="TOC2"/>
            <w:tabs>
              <w:tab w:val="right" w:leader="dot" w:pos="9016"/>
            </w:tabs>
            <w:rPr>
              <w:del w:id="259" w:author="Laurence Venner" w:date="2018-11-01T12:03:00Z"/>
              <w:rFonts w:eastAsiaTheme="minorEastAsia"/>
              <w:noProof/>
              <w:lang w:eastAsia="en-GB"/>
            </w:rPr>
          </w:pPr>
          <w:del w:id="260" w:author="Laurence Venner" w:date="2018-11-01T12:03:00Z">
            <w:r w:rsidRPr="00247348" w:rsidDel="00247348">
              <w:rPr>
                <w:rPrChange w:id="261" w:author="Laurence Venner" w:date="2018-11-01T12:03:00Z">
                  <w:rPr>
                    <w:rStyle w:val="Hyperlink"/>
                    <w:noProof/>
                  </w:rPr>
                </w:rPrChange>
              </w:rPr>
              <w:delText>Data Item Mapping (5.6)</w:delText>
            </w:r>
            <w:r w:rsidDel="00247348">
              <w:rPr>
                <w:noProof/>
                <w:webHidden/>
              </w:rPr>
              <w:tab/>
              <w:delText>9</w:delText>
            </w:r>
          </w:del>
        </w:p>
        <w:p w14:paraId="76271BC0" w14:textId="3543E43E" w:rsidR="00F657D9" w:rsidDel="00247348" w:rsidRDefault="00F657D9">
          <w:pPr>
            <w:pStyle w:val="TOC3"/>
            <w:tabs>
              <w:tab w:val="right" w:leader="dot" w:pos="9016"/>
            </w:tabs>
            <w:rPr>
              <w:del w:id="262" w:author="Laurence Venner" w:date="2018-11-01T12:03:00Z"/>
              <w:rFonts w:eastAsiaTheme="minorEastAsia"/>
              <w:noProof/>
              <w:lang w:eastAsia="en-GB"/>
            </w:rPr>
          </w:pPr>
          <w:del w:id="263" w:author="Laurence Venner" w:date="2018-11-01T12:03:00Z">
            <w:r w:rsidRPr="00247348" w:rsidDel="00247348">
              <w:rPr>
                <w:rPrChange w:id="264" w:author="Laurence Venner" w:date="2018-11-01T12:03:00Z">
                  <w:rPr>
                    <w:rStyle w:val="Hyperlink"/>
                    <w:noProof/>
                  </w:rPr>
                </w:rPrChange>
              </w:rPr>
              <w:delText>General (5.6.1)</w:delText>
            </w:r>
            <w:r w:rsidDel="00247348">
              <w:rPr>
                <w:noProof/>
                <w:webHidden/>
              </w:rPr>
              <w:tab/>
              <w:delText>9</w:delText>
            </w:r>
          </w:del>
        </w:p>
        <w:p w14:paraId="55607B40" w14:textId="085B0E6B" w:rsidR="00F657D9" w:rsidDel="00247348" w:rsidRDefault="00F657D9">
          <w:pPr>
            <w:pStyle w:val="TOC3"/>
            <w:tabs>
              <w:tab w:val="right" w:leader="dot" w:pos="9016"/>
            </w:tabs>
            <w:rPr>
              <w:del w:id="265" w:author="Laurence Venner" w:date="2018-11-01T12:03:00Z"/>
              <w:rFonts w:eastAsiaTheme="minorEastAsia"/>
              <w:noProof/>
              <w:lang w:eastAsia="en-GB"/>
            </w:rPr>
          </w:pPr>
          <w:del w:id="266" w:author="Laurence Venner" w:date="2018-11-01T12:03:00Z">
            <w:r w:rsidRPr="00247348" w:rsidDel="00247348">
              <w:rPr>
                <w:rPrChange w:id="267" w:author="Laurence Venner" w:date="2018-11-01T12:03:00Z">
                  <w:rPr>
                    <w:rStyle w:val="Hyperlink"/>
                    <w:noProof/>
                  </w:rPr>
                </w:rPrChange>
              </w:rPr>
              <w:delText>Acquisition Metadata Set (5.6.3)</w:delText>
            </w:r>
            <w:r w:rsidDel="00247348">
              <w:rPr>
                <w:noProof/>
                <w:webHidden/>
              </w:rPr>
              <w:tab/>
              <w:delText>10</w:delText>
            </w:r>
          </w:del>
        </w:p>
        <w:p w14:paraId="716532AB" w14:textId="3331EBF5" w:rsidR="00F657D9" w:rsidDel="00247348" w:rsidRDefault="00F657D9">
          <w:pPr>
            <w:pStyle w:val="TOC1"/>
            <w:tabs>
              <w:tab w:val="right" w:leader="dot" w:pos="9016"/>
            </w:tabs>
            <w:rPr>
              <w:del w:id="268" w:author="Laurence Venner" w:date="2018-11-01T12:03:00Z"/>
              <w:rFonts w:eastAsiaTheme="minorEastAsia"/>
              <w:noProof/>
              <w:lang w:eastAsia="en-GB"/>
            </w:rPr>
          </w:pPr>
          <w:del w:id="269" w:author="Laurence Venner" w:date="2018-11-01T12:03:00Z">
            <w:r w:rsidRPr="00247348" w:rsidDel="00247348">
              <w:rPr>
                <w:rPrChange w:id="270" w:author="Laurence Venner" w:date="2018-11-01T12:03:00Z">
                  <w:rPr>
                    <w:rStyle w:val="Hyperlink"/>
                    <w:noProof/>
                  </w:rPr>
                </w:rPrChange>
              </w:rPr>
              <w:delText>SMPTE Labels (6)</w:delText>
            </w:r>
            <w:r w:rsidDel="00247348">
              <w:rPr>
                <w:noProof/>
                <w:webHidden/>
              </w:rPr>
              <w:tab/>
              <w:delText>10</w:delText>
            </w:r>
          </w:del>
        </w:p>
        <w:p w14:paraId="5255C3F4" w14:textId="6BE1C33D" w:rsidR="00F657D9" w:rsidDel="00247348" w:rsidRDefault="00F657D9">
          <w:pPr>
            <w:pStyle w:val="TOC2"/>
            <w:tabs>
              <w:tab w:val="right" w:leader="dot" w:pos="9016"/>
            </w:tabs>
            <w:rPr>
              <w:del w:id="271" w:author="Laurence Venner" w:date="2018-11-01T12:03:00Z"/>
              <w:rFonts w:eastAsiaTheme="minorEastAsia"/>
              <w:noProof/>
              <w:lang w:eastAsia="en-GB"/>
            </w:rPr>
          </w:pPr>
          <w:del w:id="272" w:author="Laurence Venner" w:date="2018-11-01T12:03:00Z">
            <w:r w:rsidRPr="00247348" w:rsidDel="00247348">
              <w:rPr>
                <w:rPrChange w:id="273" w:author="Laurence Venner" w:date="2018-11-01T12:03:00Z">
                  <w:rPr>
                    <w:rStyle w:val="Hyperlink"/>
                    <w:noProof/>
                  </w:rPr>
                </w:rPrChange>
              </w:rPr>
              <w:delText>ST 2117 Picture Essence (6.1)</w:delText>
            </w:r>
            <w:r w:rsidDel="00247348">
              <w:rPr>
                <w:noProof/>
                <w:webHidden/>
              </w:rPr>
              <w:tab/>
              <w:delText>10</w:delText>
            </w:r>
          </w:del>
        </w:p>
        <w:p w14:paraId="3F4B4EF8" w14:textId="3D78F00B" w:rsidR="00F657D9" w:rsidDel="00247348" w:rsidRDefault="00F657D9">
          <w:pPr>
            <w:pStyle w:val="TOC2"/>
            <w:tabs>
              <w:tab w:val="right" w:leader="dot" w:pos="9016"/>
            </w:tabs>
            <w:rPr>
              <w:del w:id="274" w:author="Laurence Venner" w:date="2018-11-01T12:03:00Z"/>
              <w:rFonts w:eastAsiaTheme="minorEastAsia"/>
              <w:noProof/>
              <w:lang w:eastAsia="en-GB"/>
            </w:rPr>
          </w:pPr>
          <w:del w:id="275" w:author="Laurence Venner" w:date="2018-11-01T12:03:00Z">
            <w:r w:rsidRPr="00247348" w:rsidDel="00247348">
              <w:rPr>
                <w:rPrChange w:id="276" w:author="Laurence Venner" w:date="2018-11-01T12:03:00Z">
                  <w:rPr>
                    <w:rStyle w:val="Hyperlink"/>
                    <w:noProof/>
                  </w:rPr>
                </w:rPrChange>
              </w:rPr>
              <w:delText>Sound Essence (6.3)</w:delText>
            </w:r>
            <w:r w:rsidDel="00247348">
              <w:rPr>
                <w:noProof/>
                <w:webHidden/>
              </w:rPr>
              <w:tab/>
              <w:delText>10</w:delText>
            </w:r>
          </w:del>
        </w:p>
        <w:p w14:paraId="47214614" w14:textId="2A12A942" w:rsidR="00F657D9" w:rsidDel="00247348" w:rsidRDefault="00F657D9">
          <w:pPr>
            <w:pStyle w:val="TOC1"/>
            <w:tabs>
              <w:tab w:val="right" w:leader="dot" w:pos="9016"/>
            </w:tabs>
            <w:rPr>
              <w:del w:id="277" w:author="Laurence Venner" w:date="2018-11-01T12:03:00Z"/>
              <w:rFonts w:eastAsiaTheme="minorEastAsia"/>
              <w:noProof/>
              <w:lang w:eastAsia="en-GB"/>
            </w:rPr>
          </w:pPr>
          <w:del w:id="278" w:author="Laurence Venner" w:date="2018-11-01T12:03:00Z">
            <w:r w:rsidRPr="00247348" w:rsidDel="00247348">
              <w:rPr>
                <w:rPrChange w:id="279" w:author="Laurence Venner" w:date="2018-11-01T12:03:00Z">
                  <w:rPr>
                    <w:rStyle w:val="Hyperlink"/>
                    <w:noProof/>
                  </w:rPr>
                </w:rPrChange>
              </w:rPr>
              <w:delText>Application Issues (7)</w:delText>
            </w:r>
            <w:r w:rsidDel="00247348">
              <w:rPr>
                <w:noProof/>
                <w:webHidden/>
              </w:rPr>
              <w:tab/>
              <w:delText>10</w:delText>
            </w:r>
          </w:del>
        </w:p>
        <w:p w14:paraId="628A39C4" w14:textId="3FF536E9" w:rsidR="00F657D9" w:rsidDel="00247348" w:rsidRDefault="00F657D9">
          <w:pPr>
            <w:pStyle w:val="TOC2"/>
            <w:tabs>
              <w:tab w:val="right" w:leader="dot" w:pos="9016"/>
            </w:tabs>
            <w:rPr>
              <w:del w:id="280" w:author="Laurence Venner" w:date="2018-11-01T12:03:00Z"/>
              <w:rFonts w:eastAsiaTheme="minorEastAsia"/>
              <w:noProof/>
              <w:lang w:eastAsia="en-GB"/>
            </w:rPr>
          </w:pPr>
          <w:del w:id="281" w:author="Laurence Venner" w:date="2018-11-01T12:03:00Z">
            <w:r w:rsidRPr="00247348" w:rsidDel="00247348">
              <w:rPr>
                <w:rPrChange w:id="282" w:author="Laurence Venner" w:date="2018-11-01T12:03:00Z">
                  <w:rPr>
                    <w:rStyle w:val="Hyperlink"/>
                    <w:noProof/>
                  </w:rPr>
                </w:rPrChange>
              </w:rPr>
              <w:delText>Partition Pack (7.1)</w:delText>
            </w:r>
            <w:r w:rsidDel="00247348">
              <w:rPr>
                <w:noProof/>
                <w:webHidden/>
              </w:rPr>
              <w:tab/>
              <w:delText>10</w:delText>
            </w:r>
          </w:del>
        </w:p>
        <w:p w14:paraId="6BD6FF80" w14:textId="55704826" w:rsidR="00F657D9" w:rsidDel="00247348" w:rsidRDefault="00F657D9">
          <w:pPr>
            <w:pStyle w:val="TOC2"/>
            <w:tabs>
              <w:tab w:val="right" w:leader="dot" w:pos="9016"/>
            </w:tabs>
            <w:rPr>
              <w:del w:id="283" w:author="Laurence Venner" w:date="2018-11-01T12:03:00Z"/>
              <w:rFonts w:eastAsiaTheme="minorEastAsia"/>
              <w:noProof/>
              <w:lang w:eastAsia="en-GB"/>
            </w:rPr>
          </w:pPr>
          <w:del w:id="284" w:author="Laurence Venner" w:date="2018-11-01T12:03:00Z">
            <w:r w:rsidRPr="00247348" w:rsidDel="00247348">
              <w:rPr>
                <w:rPrChange w:id="285" w:author="Laurence Venner" w:date="2018-11-01T12:03:00Z">
                  <w:rPr>
                    <w:rStyle w:val="Hyperlink"/>
                    <w:noProof/>
                  </w:rPr>
                </w:rPrChange>
              </w:rPr>
              <w:delText>Application of the KLV Fill Item (7.2)</w:delText>
            </w:r>
            <w:r w:rsidDel="00247348">
              <w:rPr>
                <w:noProof/>
                <w:webHidden/>
              </w:rPr>
              <w:tab/>
              <w:delText>11</w:delText>
            </w:r>
          </w:del>
        </w:p>
        <w:p w14:paraId="3214AF89" w14:textId="59A16940" w:rsidR="00F657D9" w:rsidDel="00247348" w:rsidRDefault="00F657D9">
          <w:pPr>
            <w:pStyle w:val="TOC2"/>
            <w:tabs>
              <w:tab w:val="right" w:leader="dot" w:pos="9016"/>
            </w:tabs>
            <w:rPr>
              <w:del w:id="286" w:author="Laurence Venner" w:date="2018-11-01T12:03:00Z"/>
              <w:rFonts w:eastAsiaTheme="minorEastAsia"/>
              <w:noProof/>
              <w:lang w:eastAsia="en-GB"/>
            </w:rPr>
          </w:pPr>
          <w:del w:id="287" w:author="Laurence Venner" w:date="2018-11-01T12:03:00Z">
            <w:r w:rsidRPr="00247348" w:rsidDel="00247348">
              <w:rPr>
                <w:rPrChange w:id="288" w:author="Laurence Venner" w:date="2018-11-01T12:03:00Z">
                  <w:rPr>
                    <w:rStyle w:val="Hyperlink"/>
                    <w:noProof/>
                  </w:rPr>
                </w:rPrChange>
              </w:rPr>
              <w:delText>Application of MXF structure and indexing style (7.3)</w:delText>
            </w:r>
            <w:r w:rsidDel="00247348">
              <w:rPr>
                <w:noProof/>
                <w:webHidden/>
              </w:rPr>
              <w:tab/>
              <w:delText>11</w:delText>
            </w:r>
          </w:del>
        </w:p>
        <w:p w14:paraId="5E9EF31C" w14:textId="5564999C" w:rsidR="00F657D9" w:rsidDel="00247348" w:rsidRDefault="00F657D9">
          <w:pPr>
            <w:pStyle w:val="TOC3"/>
            <w:tabs>
              <w:tab w:val="right" w:leader="dot" w:pos="9016"/>
            </w:tabs>
            <w:rPr>
              <w:del w:id="289" w:author="Laurence Venner" w:date="2018-11-01T12:03:00Z"/>
              <w:rFonts w:eastAsiaTheme="minorEastAsia"/>
              <w:noProof/>
              <w:lang w:eastAsia="en-GB"/>
            </w:rPr>
          </w:pPr>
          <w:del w:id="290" w:author="Laurence Venner" w:date="2018-11-01T12:03:00Z">
            <w:r w:rsidRPr="00247348" w:rsidDel="00247348">
              <w:rPr>
                <w:rPrChange w:id="291" w:author="Laurence Venner" w:date="2018-11-01T12:03:00Z">
                  <w:rPr>
                    <w:rStyle w:val="Hyperlink"/>
                    <w:noProof/>
                  </w:rPr>
                </w:rPrChange>
              </w:rPr>
              <w:delText>Single Essence Location Style (7.3.1)</w:delText>
            </w:r>
            <w:r w:rsidRPr="00247348" w:rsidDel="00247348">
              <w:rPr>
                <w:rPrChange w:id="292" w:author="Laurence Venner" w:date="2018-11-01T12:03:00Z">
                  <w:rPr>
                    <w:rStyle w:val="Hyperlink"/>
                    <w:rFonts w:ascii="Arial-BoldMT" w:hAnsi="Arial-BoldMT"/>
                    <w:bCs/>
                    <w:noProof/>
                  </w:rPr>
                </w:rPrChange>
              </w:rPr>
              <w:delText xml:space="preserve"> </w:delText>
            </w:r>
            <w:r w:rsidRPr="00247348" w:rsidDel="00247348">
              <w:rPr>
                <w:rPrChange w:id="293" w:author="Laurence Venner" w:date="2018-11-01T12:03:00Z">
                  <w:rPr>
                    <w:rStyle w:val="Hyperlink"/>
                    <w:i/>
                    <w:iCs/>
                    <w:noProof/>
                  </w:rPr>
                </w:rPrChange>
              </w:rPr>
              <w:delText>Indexing structure for CBE Picture format (7.3.1.1)</w:delText>
            </w:r>
            <w:r w:rsidDel="00247348">
              <w:rPr>
                <w:noProof/>
                <w:webHidden/>
              </w:rPr>
              <w:tab/>
              <w:delText>11</w:delText>
            </w:r>
          </w:del>
        </w:p>
        <w:p w14:paraId="12E158EF" w14:textId="7AD701BF" w:rsidR="00F657D9" w:rsidDel="00247348" w:rsidRDefault="00F657D9">
          <w:pPr>
            <w:pStyle w:val="TOC3"/>
            <w:tabs>
              <w:tab w:val="right" w:leader="dot" w:pos="9016"/>
            </w:tabs>
            <w:rPr>
              <w:del w:id="294" w:author="Laurence Venner" w:date="2018-11-01T12:03:00Z"/>
              <w:rFonts w:eastAsiaTheme="minorEastAsia"/>
              <w:noProof/>
              <w:lang w:eastAsia="en-GB"/>
            </w:rPr>
          </w:pPr>
          <w:del w:id="295" w:author="Laurence Venner" w:date="2018-11-01T12:03:00Z">
            <w:r w:rsidRPr="00247348" w:rsidDel="00247348">
              <w:rPr>
                <w:rPrChange w:id="296" w:author="Laurence Venner" w:date="2018-11-01T12:03:00Z">
                  <w:rPr>
                    <w:rStyle w:val="Hyperlink"/>
                    <w:noProof/>
                  </w:rPr>
                </w:rPrChange>
              </w:rPr>
              <w:delText>Multiple Essence Location Style (7.3.2)</w:delText>
            </w:r>
            <w:r w:rsidDel="00247348">
              <w:rPr>
                <w:noProof/>
                <w:webHidden/>
              </w:rPr>
              <w:tab/>
              <w:delText>13</w:delText>
            </w:r>
          </w:del>
        </w:p>
        <w:p w14:paraId="6A1D818B" w14:textId="77C7D862" w:rsidR="00F657D9" w:rsidDel="00247348" w:rsidRDefault="00F657D9">
          <w:pPr>
            <w:pStyle w:val="TOC2"/>
            <w:tabs>
              <w:tab w:val="right" w:leader="dot" w:pos="9016"/>
            </w:tabs>
            <w:rPr>
              <w:del w:id="297" w:author="Laurence Venner" w:date="2018-11-01T12:03:00Z"/>
              <w:rFonts w:eastAsiaTheme="minorEastAsia"/>
              <w:noProof/>
              <w:lang w:eastAsia="en-GB"/>
            </w:rPr>
          </w:pPr>
          <w:del w:id="298" w:author="Laurence Venner" w:date="2018-11-01T12:03:00Z">
            <w:r w:rsidRPr="00247348" w:rsidDel="00247348">
              <w:rPr>
                <w:rPrChange w:id="299" w:author="Laurence Venner" w:date="2018-11-01T12:03:00Z">
                  <w:rPr>
                    <w:rStyle w:val="Hyperlink"/>
                    <w:noProof/>
                  </w:rPr>
                </w:rPrChange>
              </w:rPr>
              <w:delText>Application of Index Table for Frame Wrapped SMPTE ST-2117 Picture and AES Sound Essence (7.4)</w:delText>
            </w:r>
            <w:r w:rsidDel="00247348">
              <w:rPr>
                <w:noProof/>
                <w:webHidden/>
              </w:rPr>
              <w:tab/>
              <w:delText>14</w:delText>
            </w:r>
          </w:del>
        </w:p>
        <w:p w14:paraId="08FF9E98" w14:textId="0F58E298" w:rsidR="00F657D9" w:rsidDel="00247348" w:rsidRDefault="00F657D9">
          <w:pPr>
            <w:pStyle w:val="TOC3"/>
            <w:tabs>
              <w:tab w:val="right" w:leader="dot" w:pos="9016"/>
            </w:tabs>
            <w:rPr>
              <w:del w:id="300" w:author="Laurence Venner" w:date="2018-11-01T12:03:00Z"/>
              <w:rFonts w:eastAsiaTheme="minorEastAsia"/>
              <w:noProof/>
              <w:lang w:eastAsia="en-GB"/>
            </w:rPr>
          </w:pPr>
          <w:del w:id="301" w:author="Laurence Venner" w:date="2018-11-01T12:03:00Z">
            <w:r w:rsidRPr="00247348" w:rsidDel="00247348">
              <w:rPr>
                <w:rPrChange w:id="302" w:author="Laurence Venner" w:date="2018-11-01T12:03:00Z">
                  <w:rPr>
                    <w:rStyle w:val="Hyperlink"/>
                    <w:noProof/>
                  </w:rPr>
                </w:rPrChange>
              </w:rPr>
              <w:delText>Implementation of the Set (7.4.2)</w:delText>
            </w:r>
            <w:r w:rsidDel="00247348">
              <w:rPr>
                <w:noProof/>
                <w:webHidden/>
              </w:rPr>
              <w:tab/>
              <w:delText>14</w:delText>
            </w:r>
          </w:del>
        </w:p>
        <w:p w14:paraId="5173F2AD" w14:textId="4B11D4FF" w:rsidR="00F657D9" w:rsidDel="00247348" w:rsidRDefault="00F657D9">
          <w:pPr>
            <w:pStyle w:val="TOC1"/>
            <w:tabs>
              <w:tab w:val="right" w:leader="dot" w:pos="9016"/>
            </w:tabs>
            <w:rPr>
              <w:del w:id="303" w:author="Laurence Venner" w:date="2018-11-01T12:03:00Z"/>
              <w:rFonts w:eastAsiaTheme="minorEastAsia"/>
              <w:noProof/>
              <w:lang w:eastAsia="en-GB"/>
            </w:rPr>
          </w:pPr>
          <w:del w:id="304" w:author="Laurence Venner" w:date="2018-11-01T12:03:00Z">
            <w:r w:rsidRPr="00247348" w:rsidDel="00247348">
              <w:rPr>
                <w:rPrChange w:id="305" w:author="Laurence Venner" w:date="2018-11-01T12:03:00Z">
                  <w:rPr>
                    <w:rStyle w:val="Hyperlink"/>
                    <w:noProof/>
                  </w:rPr>
                </w:rPrChange>
              </w:rPr>
              <w:delText>Annex A UL Code List</w:delText>
            </w:r>
            <w:r w:rsidDel="00247348">
              <w:rPr>
                <w:noProof/>
                <w:webHidden/>
              </w:rPr>
              <w:tab/>
              <w:delText>15</w:delText>
            </w:r>
          </w:del>
        </w:p>
        <w:p w14:paraId="6831BF4C" w14:textId="3307F85C" w:rsidR="00F657D9" w:rsidDel="00247348" w:rsidRDefault="00F657D9">
          <w:pPr>
            <w:pStyle w:val="TOC1"/>
            <w:tabs>
              <w:tab w:val="right" w:leader="dot" w:pos="9016"/>
            </w:tabs>
            <w:rPr>
              <w:del w:id="306" w:author="Laurence Venner" w:date="2018-11-01T12:03:00Z"/>
              <w:rFonts w:eastAsiaTheme="minorEastAsia"/>
              <w:noProof/>
              <w:lang w:eastAsia="en-GB"/>
            </w:rPr>
          </w:pPr>
          <w:del w:id="307" w:author="Laurence Venner" w:date="2018-11-01T12:03:00Z">
            <w:r w:rsidRPr="00247348" w:rsidDel="00247348">
              <w:rPr>
                <w:rPrChange w:id="308" w:author="Laurence Venner" w:date="2018-11-01T12:03:00Z">
                  <w:rPr>
                    <w:rStyle w:val="Hyperlink"/>
                    <w:noProof/>
                  </w:rPr>
                </w:rPrChange>
              </w:rPr>
              <w:delText>Annex B Constraints of a Conformant Implementation</w:delText>
            </w:r>
            <w:r w:rsidDel="00247348">
              <w:rPr>
                <w:noProof/>
                <w:webHidden/>
              </w:rPr>
              <w:tab/>
              <w:delText>15</w:delText>
            </w:r>
          </w:del>
        </w:p>
        <w:p w14:paraId="5784A864" w14:textId="173169C4" w:rsidR="00F657D9" w:rsidDel="00247348" w:rsidRDefault="00F657D9">
          <w:pPr>
            <w:pStyle w:val="TOC2"/>
            <w:tabs>
              <w:tab w:val="right" w:leader="dot" w:pos="9016"/>
            </w:tabs>
            <w:rPr>
              <w:del w:id="309" w:author="Laurence Venner" w:date="2018-11-01T12:03:00Z"/>
              <w:rFonts w:eastAsiaTheme="minorEastAsia"/>
              <w:noProof/>
              <w:lang w:eastAsia="en-GB"/>
            </w:rPr>
          </w:pPr>
          <w:del w:id="310" w:author="Laurence Venner" w:date="2018-11-01T12:03:00Z">
            <w:r w:rsidRPr="00247348" w:rsidDel="00247348">
              <w:rPr>
                <w:rPrChange w:id="311" w:author="Laurence Venner" w:date="2018-11-01T12:03:00Z">
                  <w:rPr>
                    <w:rStyle w:val="Hyperlink"/>
                    <w:noProof/>
                  </w:rPr>
                </w:rPrChange>
              </w:rPr>
              <w:delText>Structure (B.1)</w:delText>
            </w:r>
            <w:r w:rsidDel="00247348">
              <w:rPr>
                <w:noProof/>
                <w:webHidden/>
              </w:rPr>
              <w:tab/>
              <w:delText>15</w:delText>
            </w:r>
          </w:del>
        </w:p>
        <w:p w14:paraId="173CDFBE" w14:textId="121FB06E" w:rsidR="00F657D9" w:rsidDel="00247348" w:rsidRDefault="00F657D9">
          <w:pPr>
            <w:pStyle w:val="TOC2"/>
            <w:tabs>
              <w:tab w:val="right" w:leader="dot" w:pos="9016"/>
            </w:tabs>
            <w:rPr>
              <w:del w:id="312" w:author="Laurence Venner" w:date="2018-11-01T12:03:00Z"/>
              <w:rFonts w:eastAsiaTheme="minorEastAsia"/>
              <w:noProof/>
              <w:lang w:eastAsia="en-GB"/>
            </w:rPr>
          </w:pPr>
          <w:del w:id="313" w:author="Laurence Venner" w:date="2018-11-01T12:03:00Z">
            <w:r w:rsidRPr="00247348" w:rsidDel="00247348">
              <w:rPr>
                <w:rPrChange w:id="314" w:author="Laurence Venner" w:date="2018-11-01T12:03:00Z">
                  <w:rPr>
                    <w:rStyle w:val="Hyperlink"/>
                    <w:noProof/>
                  </w:rPr>
                </w:rPrChange>
              </w:rPr>
              <w:delText>Header and Body Partition Pack Values (B.2)</w:delText>
            </w:r>
            <w:r w:rsidDel="00247348">
              <w:rPr>
                <w:noProof/>
                <w:webHidden/>
              </w:rPr>
              <w:tab/>
              <w:delText>15</w:delText>
            </w:r>
          </w:del>
        </w:p>
        <w:p w14:paraId="15604694" w14:textId="6DEDD2BD" w:rsidR="00F657D9" w:rsidDel="00247348" w:rsidRDefault="00F657D9">
          <w:pPr>
            <w:pStyle w:val="TOC2"/>
            <w:tabs>
              <w:tab w:val="right" w:leader="dot" w:pos="9016"/>
            </w:tabs>
            <w:rPr>
              <w:del w:id="315" w:author="Laurence Venner" w:date="2018-11-01T12:03:00Z"/>
              <w:rFonts w:eastAsiaTheme="minorEastAsia"/>
              <w:noProof/>
              <w:lang w:eastAsia="en-GB"/>
            </w:rPr>
          </w:pPr>
          <w:del w:id="316" w:author="Laurence Venner" w:date="2018-11-01T12:03:00Z">
            <w:r w:rsidRPr="00247348" w:rsidDel="00247348">
              <w:rPr>
                <w:rPrChange w:id="317" w:author="Laurence Venner" w:date="2018-11-01T12:03:00Z">
                  <w:rPr>
                    <w:rStyle w:val="Hyperlink"/>
                    <w:noProof/>
                  </w:rPr>
                </w:rPrChange>
              </w:rPr>
              <w:delText>Essence Descriptors</w:delText>
            </w:r>
            <w:r w:rsidDel="00247348">
              <w:rPr>
                <w:noProof/>
                <w:webHidden/>
              </w:rPr>
              <w:tab/>
              <w:delText>15</w:delText>
            </w:r>
          </w:del>
        </w:p>
        <w:p w14:paraId="29806B57" w14:textId="078684D2" w:rsidR="00F657D9" w:rsidDel="00247348" w:rsidRDefault="00F657D9">
          <w:pPr>
            <w:pStyle w:val="TOC2"/>
            <w:tabs>
              <w:tab w:val="right" w:leader="dot" w:pos="9016"/>
            </w:tabs>
            <w:rPr>
              <w:del w:id="318" w:author="Laurence Venner" w:date="2018-11-01T12:03:00Z"/>
              <w:rFonts w:eastAsiaTheme="minorEastAsia"/>
              <w:noProof/>
              <w:lang w:eastAsia="en-GB"/>
            </w:rPr>
          </w:pPr>
          <w:del w:id="319" w:author="Laurence Venner" w:date="2018-11-01T12:03:00Z">
            <w:r w:rsidRPr="00247348" w:rsidDel="00247348">
              <w:rPr>
                <w:rPrChange w:id="320" w:author="Laurence Venner" w:date="2018-11-01T12:03:00Z">
                  <w:rPr>
                    <w:rStyle w:val="Hyperlink"/>
                    <w:noProof/>
                  </w:rPr>
                </w:rPrChange>
              </w:rPr>
              <w:delText>Identification Set Value (B.4)</w:delText>
            </w:r>
            <w:r w:rsidDel="00247348">
              <w:rPr>
                <w:noProof/>
                <w:webHidden/>
              </w:rPr>
              <w:tab/>
              <w:delText>17</w:delText>
            </w:r>
          </w:del>
        </w:p>
        <w:p w14:paraId="3EA2BEB3" w14:textId="2D885095" w:rsidR="00F657D9" w:rsidDel="00247348" w:rsidRDefault="00F657D9">
          <w:pPr>
            <w:pStyle w:val="TOC2"/>
            <w:tabs>
              <w:tab w:val="right" w:leader="dot" w:pos="9016"/>
            </w:tabs>
            <w:rPr>
              <w:del w:id="321" w:author="Laurence Venner" w:date="2018-11-01T12:03:00Z"/>
              <w:rFonts w:eastAsiaTheme="minorEastAsia"/>
              <w:noProof/>
              <w:lang w:eastAsia="en-GB"/>
            </w:rPr>
          </w:pPr>
          <w:del w:id="322" w:author="Laurence Venner" w:date="2018-11-01T12:03:00Z">
            <w:r w:rsidRPr="00247348" w:rsidDel="00247348">
              <w:rPr>
                <w:rPrChange w:id="323" w:author="Laurence Venner" w:date="2018-11-01T12:03:00Z">
                  <w:rPr>
                    <w:rStyle w:val="Hyperlink"/>
                    <w:noProof/>
                  </w:rPr>
                </w:rPrChange>
              </w:rPr>
              <w:delText>Timecode Representation in MXF Header and an Essence Container (B.5)</w:delText>
            </w:r>
            <w:r w:rsidDel="00247348">
              <w:rPr>
                <w:noProof/>
                <w:webHidden/>
              </w:rPr>
              <w:tab/>
              <w:delText>17</w:delText>
            </w:r>
          </w:del>
        </w:p>
        <w:p w14:paraId="047AA78E" w14:textId="11F9212F" w:rsidR="00F657D9" w:rsidDel="00247348" w:rsidRDefault="00F657D9">
          <w:pPr>
            <w:pStyle w:val="TOC2"/>
            <w:tabs>
              <w:tab w:val="right" w:leader="dot" w:pos="9016"/>
            </w:tabs>
            <w:rPr>
              <w:del w:id="324" w:author="Laurence Venner" w:date="2018-11-01T12:03:00Z"/>
              <w:rFonts w:eastAsiaTheme="minorEastAsia"/>
              <w:noProof/>
              <w:lang w:eastAsia="en-GB"/>
            </w:rPr>
          </w:pPr>
          <w:del w:id="325" w:author="Laurence Venner" w:date="2018-11-01T12:03:00Z">
            <w:r w:rsidRPr="00247348" w:rsidDel="00247348">
              <w:rPr>
                <w:rPrChange w:id="326" w:author="Laurence Venner" w:date="2018-11-01T12:03:00Z">
                  <w:rPr>
                    <w:rStyle w:val="Hyperlink"/>
                    <w:noProof/>
                  </w:rPr>
                </w:rPrChange>
              </w:rPr>
              <w:delText>Index Table Segments (B.6)</w:delText>
            </w:r>
            <w:r w:rsidDel="00247348">
              <w:rPr>
                <w:noProof/>
                <w:webHidden/>
              </w:rPr>
              <w:tab/>
              <w:delText>17</w:delText>
            </w:r>
          </w:del>
        </w:p>
        <w:p w14:paraId="707AB3D9" w14:textId="10E5DE02" w:rsidR="00F657D9" w:rsidDel="00247348" w:rsidRDefault="00F657D9">
          <w:pPr>
            <w:pStyle w:val="TOC2"/>
            <w:tabs>
              <w:tab w:val="right" w:leader="dot" w:pos="9016"/>
            </w:tabs>
            <w:rPr>
              <w:del w:id="327" w:author="Laurence Venner" w:date="2018-11-01T12:03:00Z"/>
              <w:rFonts w:eastAsiaTheme="minorEastAsia"/>
              <w:noProof/>
              <w:lang w:eastAsia="en-GB"/>
            </w:rPr>
          </w:pPr>
          <w:del w:id="328" w:author="Laurence Venner" w:date="2018-11-01T12:03:00Z">
            <w:r w:rsidRPr="00247348" w:rsidDel="00247348">
              <w:rPr>
                <w:rPrChange w:id="329" w:author="Laurence Venner" w:date="2018-11-01T12:03:00Z">
                  <w:rPr>
                    <w:rStyle w:val="Hyperlink"/>
                    <w:noProof/>
                  </w:rPr>
                </w:rPrChange>
              </w:rPr>
              <w:delText>Random Index Pack (B.7)</w:delText>
            </w:r>
            <w:r w:rsidDel="00247348">
              <w:rPr>
                <w:noProof/>
                <w:webHidden/>
              </w:rPr>
              <w:tab/>
              <w:delText>17</w:delText>
            </w:r>
          </w:del>
        </w:p>
        <w:p w14:paraId="2E526DB1" w14:textId="0F0C03D8" w:rsidR="00F657D9" w:rsidDel="00247348" w:rsidRDefault="00F657D9">
          <w:pPr>
            <w:pStyle w:val="TOC2"/>
            <w:tabs>
              <w:tab w:val="right" w:leader="dot" w:pos="9016"/>
            </w:tabs>
            <w:rPr>
              <w:del w:id="330" w:author="Laurence Venner" w:date="2018-11-01T12:03:00Z"/>
              <w:rFonts w:eastAsiaTheme="minorEastAsia"/>
              <w:noProof/>
              <w:lang w:eastAsia="en-GB"/>
            </w:rPr>
          </w:pPr>
          <w:del w:id="331" w:author="Laurence Venner" w:date="2018-11-01T12:03:00Z">
            <w:r w:rsidRPr="00247348" w:rsidDel="00247348">
              <w:rPr>
                <w:rPrChange w:id="332" w:author="Laurence Venner" w:date="2018-11-01T12:03:00Z">
                  <w:rPr>
                    <w:rStyle w:val="Hyperlink"/>
                    <w:noProof/>
                  </w:rPr>
                </w:rPrChange>
              </w:rPr>
              <w:delText>Essence (B.8)</w:delText>
            </w:r>
            <w:r w:rsidDel="00247348">
              <w:rPr>
                <w:noProof/>
                <w:webHidden/>
              </w:rPr>
              <w:tab/>
              <w:delText>17</w:delText>
            </w:r>
          </w:del>
        </w:p>
        <w:p w14:paraId="2B46DB78" w14:textId="436E63B4" w:rsidR="00F657D9" w:rsidDel="00247348" w:rsidRDefault="00F657D9">
          <w:pPr>
            <w:pStyle w:val="TOC3"/>
            <w:tabs>
              <w:tab w:val="right" w:leader="dot" w:pos="9016"/>
            </w:tabs>
            <w:rPr>
              <w:del w:id="333" w:author="Laurence Venner" w:date="2018-11-01T12:03:00Z"/>
              <w:rFonts w:eastAsiaTheme="minorEastAsia"/>
              <w:noProof/>
              <w:lang w:eastAsia="en-GB"/>
            </w:rPr>
          </w:pPr>
          <w:del w:id="334" w:author="Laurence Venner" w:date="2018-11-01T12:03:00Z">
            <w:r w:rsidRPr="00247348" w:rsidDel="00247348">
              <w:rPr>
                <w:rPrChange w:id="335" w:author="Laurence Venner" w:date="2018-11-01T12:03:00Z">
                  <w:rPr>
                    <w:rStyle w:val="Hyperlink"/>
                    <w:noProof/>
                  </w:rPr>
                </w:rPrChange>
              </w:rPr>
              <w:delText>System Item (B.8.1)</w:delText>
            </w:r>
            <w:r w:rsidDel="00247348">
              <w:rPr>
                <w:noProof/>
                <w:webHidden/>
              </w:rPr>
              <w:tab/>
              <w:delText>17</w:delText>
            </w:r>
          </w:del>
        </w:p>
        <w:p w14:paraId="585E5EF6" w14:textId="2574FAE4" w:rsidR="00F657D9" w:rsidDel="00247348" w:rsidRDefault="00F657D9">
          <w:pPr>
            <w:pStyle w:val="TOC3"/>
            <w:tabs>
              <w:tab w:val="right" w:leader="dot" w:pos="9016"/>
            </w:tabs>
            <w:rPr>
              <w:del w:id="336" w:author="Laurence Venner" w:date="2018-11-01T12:03:00Z"/>
              <w:rFonts w:eastAsiaTheme="minorEastAsia"/>
              <w:noProof/>
              <w:lang w:eastAsia="en-GB"/>
            </w:rPr>
          </w:pPr>
          <w:del w:id="337" w:author="Laurence Venner" w:date="2018-11-01T12:03:00Z">
            <w:r w:rsidRPr="00247348" w:rsidDel="00247348">
              <w:rPr>
                <w:rPrChange w:id="338" w:author="Laurence Venner" w:date="2018-11-01T12:03:00Z">
                  <w:rPr>
                    <w:rStyle w:val="Hyperlink"/>
                    <w:noProof/>
                  </w:rPr>
                </w:rPrChange>
              </w:rPr>
              <w:delText>Picture Item (B.8.2)</w:delText>
            </w:r>
            <w:r w:rsidDel="00247348">
              <w:rPr>
                <w:noProof/>
                <w:webHidden/>
              </w:rPr>
              <w:tab/>
              <w:delText>17</w:delText>
            </w:r>
          </w:del>
        </w:p>
        <w:p w14:paraId="376DF170" w14:textId="69821C3C" w:rsidR="00F657D9" w:rsidDel="00247348" w:rsidRDefault="00F657D9">
          <w:pPr>
            <w:pStyle w:val="TOC3"/>
            <w:tabs>
              <w:tab w:val="right" w:leader="dot" w:pos="9016"/>
            </w:tabs>
            <w:rPr>
              <w:del w:id="339" w:author="Laurence Venner" w:date="2018-11-01T12:03:00Z"/>
              <w:rFonts w:eastAsiaTheme="minorEastAsia"/>
              <w:noProof/>
              <w:lang w:eastAsia="en-GB"/>
            </w:rPr>
          </w:pPr>
          <w:del w:id="340" w:author="Laurence Venner" w:date="2018-11-01T12:03:00Z">
            <w:r w:rsidRPr="00247348" w:rsidDel="00247348">
              <w:rPr>
                <w:rPrChange w:id="341" w:author="Laurence Venner" w:date="2018-11-01T12:03:00Z">
                  <w:rPr>
                    <w:rStyle w:val="Hyperlink"/>
                    <w:noProof/>
                  </w:rPr>
                </w:rPrChange>
              </w:rPr>
              <w:delText>Sound Item (B.8.3)</w:delText>
            </w:r>
            <w:r w:rsidDel="00247348">
              <w:rPr>
                <w:noProof/>
                <w:webHidden/>
              </w:rPr>
              <w:tab/>
              <w:delText>17</w:delText>
            </w:r>
          </w:del>
        </w:p>
        <w:p w14:paraId="0FD42903" w14:textId="6A221293" w:rsidR="00F657D9" w:rsidDel="00247348" w:rsidRDefault="00F657D9">
          <w:pPr>
            <w:pStyle w:val="TOC3"/>
            <w:tabs>
              <w:tab w:val="right" w:leader="dot" w:pos="9016"/>
            </w:tabs>
            <w:rPr>
              <w:del w:id="342" w:author="Laurence Venner" w:date="2018-11-01T12:03:00Z"/>
              <w:rFonts w:eastAsiaTheme="minorEastAsia"/>
              <w:noProof/>
              <w:lang w:eastAsia="en-GB"/>
            </w:rPr>
          </w:pPr>
          <w:del w:id="343" w:author="Laurence Venner" w:date="2018-11-01T12:03:00Z">
            <w:r w:rsidRPr="00247348" w:rsidDel="00247348">
              <w:rPr>
                <w:rPrChange w:id="344" w:author="Laurence Venner" w:date="2018-11-01T12:03:00Z">
                  <w:rPr>
                    <w:rStyle w:val="Hyperlink"/>
                    <w:noProof/>
                  </w:rPr>
                </w:rPrChange>
              </w:rPr>
              <w:delText>Data Item (B.8.4)</w:delText>
            </w:r>
            <w:r w:rsidDel="00247348">
              <w:rPr>
                <w:noProof/>
                <w:webHidden/>
              </w:rPr>
              <w:tab/>
              <w:delText>17</w:delText>
            </w:r>
          </w:del>
        </w:p>
        <w:p w14:paraId="59360AF7" w14:textId="1870C5FF" w:rsidR="00F657D9" w:rsidDel="00247348" w:rsidRDefault="00F657D9">
          <w:pPr>
            <w:pStyle w:val="TOC1"/>
            <w:tabs>
              <w:tab w:val="right" w:leader="dot" w:pos="9016"/>
            </w:tabs>
            <w:rPr>
              <w:del w:id="345" w:author="Laurence Venner" w:date="2018-11-01T12:03:00Z"/>
              <w:rFonts w:eastAsiaTheme="minorEastAsia"/>
              <w:noProof/>
              <w:lang w:eastAsia="en-GB"/>
            </w:rPr>
          </w:pPr>
          <w:del w:id="346" w:author="Laurence Venner" w:date="2018-11-01T12:03:00Z">
            <w:r w:rsidRPr="00247348" w:rsidDel="00247348">
              <w:rPr>
                <w:rPrChange w:id="347" w:author="Laurence Venner" w:date="2018-11-01T12:03:00Z">
                  <w:rPr>
                    <w:rStyle w:val="Hyperlink"/>
                    <w:noProof/>
                  </w:rPr>
                </w:rPrChange>
              </w:rPr>
              <w:delText>Annex C Operating Points</w:delText>
            </w:r>
            <w:r w:rsidDel="00247348">
              <w:rPr>
                <w:noProof/>
                <w:webHidden/>
              </w:rPr>
              <w:tab/>
              <w:delText>18</w:delText>
            </w:r>
          </w:del>
        </w:p>
        <w:p w14:paraId="094F8C63" w14:textId="525284F4" w:rsidR="00F657D9" w:rsidDel="00247348" w:rsidRDefault="00F657D9">
          <w:pPr>
            <w:pStyle w:val="TOC1"/>
            <w:tabs>
              <w:tab w:val="right" w:leader="dot" w:pos="9016"/>
            </w:tabs>
            <w:rPr>
              <w:del w:id="348" w:author="Laurence Venner" w:date="2018-11-01T12:03:00Z"/>
              <w:rFonts w:eastAsiaTheme="minorEastAsia"/>
              <w:noProof/>
              <w:lang w:eastAsia="en-GB"/>
            </w:rPr>
          </w:pPr>
          <w:del w:id="349" w:author="Laurence Venner" w:date="2018-11-01T12:03:00Z">
            <w:r w:rsidRPr="00247348" w:rsidDel="00247348">
              <w:rPr>
                <w:rPrChange w:id="350" w:author="Laurence Venner" w:date="2018-11-01T12:03:00Z">
                  <w:rPr>
                    <w:rStyle w:val="Hyperlink"/>
                    <w:noProof/>
                  </w:rPr>
                </w:rPrChange>
              </w:rPr>
              <w:delText>Annex D Property Values of the Essence Descriptors</w:delText>
            </w:r>
            <w:r w:rsidDel="00247348">
              <w:rPr>
                <w:noProof/>
                <w:webHidden/>
              </w:rPr>
              <w:tab/>
              <w:delText>18</w:delText>
            </w:r>
          </w:del>
        </w:p>
        <w:p w14:paraId="34A8F9CE" w14:textId="25873C71" w:rsidR="00F368B1" w:rsidRDefault="00F368B1">
          <w:r>
            <w:rPr>
              <w:b/>
              <w:bCs/>
              <w:noProof/>
            </w:rPr>
            <w:fldChar w:fldCharType="end"/>
          </w:r>
        </w:p>
      </w:sdtContent>
    </w:sdt>
    <w:p w14:paraId="471C93E7" w14:textId="77777777" w:rsidR="00C14804" w:rsidRDefault="00C14804" w:rsidP="00E26EA4">
      <w:pPr>
        <w:pStyle w:val="TOC1"/>
        <w:rPr>
          <w:rStyle w:val="Heading1Char"/>
        </w:rPr>
      </w:pPr>
      <w:r>
        <w:rPr>
          <w:rStyle w:val="Heading1Char"/>
        </w:rPr>
        <w:br w:type="page"/>
      </w:r>
    </w:p>
    <w:p w14:paraId="3710E61E" w14:textId="5D94299B" w:rsidR="004B59CB" w:rsidRDefault="004B59CB" w:rsidP="00E26EA4">
      <w:pPr>
        <w:pStyle w:val="TOC1"/>
        <w:rPr>
          <w:rStyle w:val="fontstyle11"/>
        </w:rPr>
      </w:pPr>
      <w:bookmarkStart w:id="351" w:name="_Toc528837195"/>
      <w:r w:rsidRPr="00EC548C">
        <w:rPr>
          <w:rStyle w:val="Heading1Char"/>
        </w:rPr>
        <w:lastRenderedPageBreak/>
        <w:t>Scope</w:t>
      </w:r>
      <w:r w:rsidR="00EC548C" w:rsidRPr="00EC548C">
        <w:rPr>
          <w:rStyle w:val="Heading1Char"/>
        </w:rPr>
        <w:t xml:space="preserve"> </w:t>
      </w:r>
      <w:commentRangeStart w:id="352"/>
      <w:r w:rsidR="00EC548C" w:rsidRPr="00EC548C">
        <w:rPr>
          <w:rStyle w:val="Heading1Char"/>
        </w:rPr>
        <w:t>(1)</w:t>
      </w:r>
      <w:bookmarkEnd w:id="351"/>
      <w:commentRangeEnd w:id="352"/>
      <w:r w:rsidR="004917ED">
        <w:rPr>
          <w:rStyle w:val="CommentReference"/>
        </w:rPr>
        <w:commentReference w:id="352"/>
      </w:r>
      <w:r w:rsidRPr="00EC548C">
        <w:rPr>
          <w:rStyle w:val="Heading1Char"/>
        </w:rPr>
        <w:br/>
      </w:r>
      <w:r>
        <w:rPr>
          <w:rStyle w:val="fontstyle11"/>
        </w:rPr>
        <w:t>This RDD specifies the MXF mapping of</w:t>
      </w:r>
      <w:r w:rsidR="00E90FD7">
        <w:rPr>
          <w:rStyle w:val="fontstyle11"/>
        </w:rPr>
        <w:t xml:space="preserve"> SMPTE ST-2117</w:t>
      </w:r>
      <w:r>
        <w:rPr>
          <w:rStyle w:val="fontstyle11"/>
        </w:rPr>
        <w:t xml:space="preserve">, </w:t>
      </w:r>
      <w:r w:rsidRPr="00F657D9">
        <w:rPr>
          <w:rStyle w:val="fontstyle11"/>
        </w:rPr>
        <w:t>AES3</w:t>
      </w:r>
      <w:r>
        <w:rPr>
          <w:rStyle w:val="fontstyle11"/>
        </w:rPr>
        <w:t xml:space="preserve"> audio and ANC packets into the MXF Generic Container or MXF Constrained Generic Container, and two types of essence location style that are compliant with the OP-1a Frame Wrapping.</w:t>
      </w:r>
    </w:p>
    <w:p w14:paraId="53F4AE31" w14:textId="47B936E1" w:rsidR="004B59CB" w:rsidRPr="00EC548C" w:rsidRDefault="004B59CB" w:rsidP="00F657D9">
      <w:pPr>
        <w:rPr>
          <w:rStyle w:val="fontstyle11"/>
          <w:rFonts w:asciiTheme="majorHAnsi" w:hAnsiTheme="majorHAnsi"/>
          <w:color w:val="2F5496" w:themeColor="accent1" w:themeShade="BF"/>
          <w:sz w:val="32"/>
          <w:szCs w:val="32"/>
        </w:rPr>
      </w:pPr>
      <w:r>
        <w:rPr>
          <w:rFonts w:ascii="ArialMT" w:hAnsi="ArialMT"/>
          <w:color w:val="000000"/>
          <w:sz w:val="20"/>
          <w:szCs w:val="20"/>
        </w:rPr>
        <w:br/>
      </w:r>
      <w:r w:rsidRPr="00EC548C">
        <w:rPr>
          <w:rStyle w:val="fontstyle11"/>
          <w:rFonts w:asciiTheme="majorHAnsi" w:hAnsiTheme="majorHAnsi"/>
          <w:color w:val="2F5496" w:themeColor="accent1" w:themeShade="BF"/>
          <w:sz w:val="32"/>
          <w:szCs w:val="32"/>
        </w:rPr>
        <w:t>Related Documents</w:t>
      </w:r>
      <w:r w:rsidR="00EC548C" w:rsidRPr="00EC548C">
        <w:rPr>
          <w:rStyle w:val="fontstyle11"/>
          <w:rFonts w:asciiTheme="majorHAnsi" w:hAnsiTheme="majorHAnsi"/>
          <w:color w:val="2F5496" w:themeColor="accent1" w:themeShade="BF"/>
          <w:sz w:val="32"/>
          <w:szCs w:val="32"/>
        </w:rPr>
        <w:t xml:space="preserve"> (2)</w:t>
      </w:r>
    </w:p>
    <w:p w14:paraId="557E6BC7" w14:textId="39479F04" w:rsidR="004B59CB" w:rsidRDefault="004B59CB">
      <w:pPr>
        <w:rPr>
          <w:rFonts w:ascii="ArialMT" w:hAnsi="ArialMT"/>
          <w:color w:val="000000"/>
          <w:sz w:val="20"/>
          <w:szCs w:val="20"/>
        </w:rPr>
      </w:pPr>
      <w:r w:rsidRPr="004B59CB">
        <w:rPr>
          <w:rFonts w:ascii="ArialMT" w:hAnsi="ArialMT"/>
          <w:color w:val="000000"/>
          <w:sz w:val="20"/>
          <w:szCs w:val="20"/>
        </w:rPr>
        <w:t>The following standards contain provisions which, through reference in this text, constitute provisions of this</w:t>
      </w:r>
      <w:r>
        <w:rPr>
          <w:rFonts w:ascii="ArialMT" w:hAnsi="ArialMT"/>
          <w:color w:val="000000"/>
          <w:sz w:val="20"/>
          <w:szCs w:val="20"/>
        </w:rPr>
        <w:t xml:space="preserve"> </w:t>
      </w:r>
      <w:r w:rsidRPr="004B59CB">
        <w:rPr>
          <w:rFonts w:ascii="ArialMT" w:hAnsi="ArialMT"/>
          <w:color w:val="000000"/>
          <w:sz w:val="20"/>
          <w:szCs w:val="20"/>
        </w:rPr>
        <w:t xml:space="preserve">document. At the time of publication, the editions indicated were valid. All documents are </w:t>
      </w:r>
      <w:r>
        <w:rPr>
          <w:rFonts w:ascii="ArialMT" w:hAnsi="ArialMT"/>
          <w:color w:val="000000"/>
          <w:sz w:val="20"/>
          <w:szCs w:val="20"/>
        </w:rPr>
        <w:t>s</w:t>
      </w:r>
      <w:r w:rsidRPr="004B59CB">
        <w:rPr>
          <w:rFonts w:ascii="ArialMT" w:hAnsi="ArialMT"/>
          <w:color w:val="000000"/>
          <w:sz w:val="20"/>
          <w:szCs w:val="20"/>
        </w:rPr>
        <w:t>ubject to revision,</w:t>
      </w:r>
      <w:r>
        <w:rPr>
          <w:rFonts w:ascii="ArialMT" w:hAnsi="ArialMT"/>
          <w:color w:val="000000"/>
          <w:sz w:val="20"/>
          <w:szCs w:val="20"/>
        </w:rPr>
        <w:t xml:space="preserve"> </w:t>
      </w:r>
      <w:r w:rsidRPr="004B59CB">
        <w:rPr>
          <w:rFonts w:ascii="ArialMT" w:hAnsi="ArialMT"/>
          <w:color w:val="000000"/>
          <w:sz w:val="20"/>
          <w:szCs w:val="20"/>
        </w:rPr>
        <w:t>and parties to agreements based on this document are encouraged to investigate the possibility of applying the</w:t>
      </w:r>
      <w:r>
        <w:rPr>
          <w:rFonts w:ascii="ArialMT" w:hAnsi="ArialMT"/>
          <w:color w:val="000000"/>
          <w:sz w:val="20"/>
          <w:szCs w:val="20"/>
        </w:rPr>
        <w:t xml:space="preserve"> </w:t>
      </w:r>
      <w:r w:rsidRPr="004B59CB">
        <w:rPr>
          <w:rFonts w:ascii="ArialMT" w:hAnsi="ArialMT"/>
          <w:color w:val="000000"/>
          <w:sz w:val="20"/>
          <w:szCs w:val="20"/>
        </w:rPr>
        <w:t>most recent edition of the standards indicated below.</w:t>
      </w:r>
    </w:p>
    <w:p w14:paraId="6DF9A5CE" w14:textId="77777777" w:rsidR="004B59CB" w:rsidRDefault="004B59CB">
      <w:pPr>
        <w:rPr>
          <w:rFonts w:ascii="ArialMT" w:hAnsi="ArialMT"/>
          <w:color w:val="000000"/>
          <w:sz w:val="20"/>
          <w:szCs w:val="20"/>
        </w:rPr>
      </w:pPr>
      <w:r w:rsidRPr="004B59CB">
        <w:rPr>
          <w:rFonts w:ascii="ArialMT" w:hAnsi="ArialMT"/>
          <w:color w:val="000000"/>
          <w:sz w:val="20"/>
          <w:szCs w:val="20"/>
        </w:rPr>
        <w:br/>
        <w:t xml:space="preserve">SMPTE ST </w:t>
      </w:r>
      <w:r w:rsidRPr="004917ED">
        <w:rPr>
          <w:rFonts w:ascii="ArialMT" w:hAnsi="ArialMT"/>
          <w:color w:val="000000"/>
          <w:sz w:val="20"/>
          <w:szCs w:val="20"/>
        </w:rPr>
        <w:t>326</w:t>
      </w:r>
      <w:r w:rsidRPr="004B59CB">
        <w:rPr>
          <w:rFonts w:ascii="ArialMT" w:hAnsi="ArialMT"/>
          <w:color w:val="000000"/>
          <w:sz w:val="20"/>
          <w:szCs w:val="20"/>
        </w:rPr>
        <w:t>:2000, Television — SDTI Content Package Format (</w:t>
      </w:r>
      <w:r w:rsidRPr="004917ED">
        <w:rPr>
          <w:rFonts w:ascii="ArialMT" w:hAnsi="ArialMT"/>
          <w:color w:val="000000"/>
          <w:sz w:val="20"/>
          <w:szCs w:val="20"/>
        </w:rPr>
        <w:t>SDTI-CP</w:t>
      </w:r>
      <w:r w:rsidRPr="004B59CB">
        <w:rPr>
          <w:rFonts w:ascii="ArialMT" w:hAnsi="ArialMT"/>
          <w:color w:val="000000"/>
          <w:sz w:val="20"/>
          <w:szCs w:val="20"/>
        </w:rPr>
        <w:t>)</w:t>
      </w:r>
    </w:p>
    <w:p w14:paraId="1D5ABAFC" w14:textId="77777777" w:rsidR="004B59CB" w:rsidRDefault="004B59CB">
      <w:pPr>
        <w:rPr>
          <w:rFonts w:ascii="ArialMT" w:hAnsi="ArialMT"/>
          <w:color w:val="000000"/>
          <w:sz w:val="20"/>
          <w:szCs w:val="20"/>
        </w:rPr>
      </w:pPr>
      <w:r w:rsidRPr="004B59CB">
        <w:rPr>
          <w:rFonts w:ascii="ArialMT" w:hAnsi="ArialMT"/>
          <w:color w:val="000000"/>
          <w:sz w:val="20"/>
          <w:szCs w:val="20"/>
        </w:rPr>
        <w:br/>
        <w:t>SMPTE ST 331:2011, Element and Metadata Definitions for the SDTI-CP</w:t>
      </w:r>
    </w:p>
    <w:p w14:paraId="3CC425CC" w14:textId="77777777" w:rsidR="004B59CB" w:rsidRDefault="004B59CB">
      <w:pPr>
        <w:rPr>
          <w:rFonts w:ascii="ArialMT" w:hAnsi="ArialMT"/>
          <w:color w:val="000000"/>
          <w:sz w:val="20"/>
          <w:szCs w:val="20"/>
        </w:rPr>
      </w:pPr>
      <w:r w:rsidRPr="004B59CB">
        <w:rPr>
          <w:rFonts w:ascii="ArialMT" w:hAnsi="ArialMT"/>
          <w:color w:val="000000"/>
          <w:sz w:val="20"/>
          <w:szCs w:val="20"/>
        </w:rPr>
        <w:br/>
        <w:t>SMPTE ST 377-1:2011, Material Exchange Format (MXF) — File Format Specification</w:t>
      </w:r>
    </w:p>
    <w:p w14:paraId="4BEACB31" w14:textId="77777777" w:rsidR="004B59CB" w:rsidRDefault="004B59CB">
      <w:pPr>
        <w:rPr>
          <w:rFonts w:ascii="ArialMT" w:hAnsi="ArialMT"/>
          <w:color w:val="000000"/>
          <w:sz w:val="20"/>
          <w:szCs w:val="20"/>
        </w:rPr>
      </w:pPr>
      <w:r w:rsidRPr="004B59CB">
        <w:rPr>
          <w:rFonts w:ascii="ArialMT" w:hAnsi="ArialMT"/>
          <w:color w:val="000000"/>
          <w:sz w:val="20"/>
          <w:szCs w:val="20"/>
        </w:rPr>
        <w:br/>
        <w:t>Amendment 2:2012 to SMPTE ST 377-1:2011</w:t>
      </w:r>
    </w:p>
    <w:p w14:paraId="0981E69A" w14:textId="77777777" w:rsidR="004B59CB" w:rsidRDefault="004B59CB">
      <w:pPr>
        <w:rPr>
          <w:rFonts w:ascii="ArialMT" w:hAnsi="ArialMT"/>
          <w:color w:val="000000"/>
          <w:sz w:val="20"/>
          <w:szCs w:val="20"/>
        </w:rPr>
      </w:pPr>
      <w:r w:rsidRPr="004B59CB">
        <w:rPr>
          <w:rFonts w:ascii="ArialMT" w:hAnsi="ArialMT"/>
          <w:color w:val="000000"/>
          <w:sz w:val="20"/>
          <w:szCs w:val="20"/>
        </w:rPr>
        <w:br/>
        <w:t xml:space="preserve">SMPTE ST 378:2004, Television — Material Exchange Format (MXF) — Operational pattern 1A </w:t>
      </w:r>
      <w:r>
        <w:rPr>
          <w:rFonts w:ascii="ArialMT" w:hAnsi="ArialMT"/>
          <w:color w:val="000000"/>
          <w:sz w:val="20"/>
          <w:szCs w:val="20"/>
        </w:rPr>
        <w:t>(</w:t>
      </w:r>
      <w:r w:rsidRPr="004B59CB">
        <w:rPr>
          <w:rFonts w:ascii="ArialMT" w:hAnsi="ArialMT"/>
          <w:color w:val="000000"/>
          <w:sz w:val="20"/>
          <w:szCs w:val="20"/>
        </w:rPr>
        <w:t>Single Item,</w:t>
      </w:r>
      <w:r>
        <w:rPr>
          <w:rFonts w:ascii="ArialMT" w:hAnsi="ArialMT"/>
          <w:color w:val="000000"/>
          <w:sz w:val="20"/>
          <w:szCs w:val="20"/>
        </w:rPr>
        <w:t xml:space="preserve"> </w:t>
      </w:r>
      <w:r w:rsidRPr="004B59CB">
        <w:rPr>
          <w:rFonts w:ascii="ArialMT" w:hAnsi="ArialMT"/>
          <w:color w:val="000000"/>
          <w:sz w:val="20"/>
          <w:szCs w:val="20"/>
        </w:rPr>
        <w:t>Single Package)</w:t>
      </w:r>
    </w:p>
    <w:p w14:paraId="57786694" w14:textId="77777777" w:rsidR="004B59CB" w:rsidRDefault="004B59CB">
      <w:pPr>
        <w:rPr>
          <w:rFonts w:ascii="ArialMT" w:hAnsi="ArialMT"/>
          <w:color w:val="000000"/>
          <w:sz w:val="20"/>
          <w:szCs w:val="20"/>
        </w:rPr>
      </w:pPr>
      <w:r w:rsidRPr="004B59CB">
        <w:rPr>
          <w:rFonts w:ascii="ArialMT" w:hAnsi="ArialMT"/>
          <w:color w:val="000000"/>
          <w:sz w:val="20"/>
          <w:szCs w:val="20"/>
        </w:rPr>
        <w:br/>
        <w:t>SMPTE ST 379-1:2009, Material Exchange Format (MXF) — MXF Generic Container</w:t>
      </w:r>
    </w:p>
    <w:p w14:paraId="4104244A" w14:textId="77777777" w:rsidR="004B59CB" w:rsidRDefault="004B59CB">
      <w:pPr>
        <w:rPr>
          <w:rFonts w:ascii="ArialMT" w:hAnsi="ArialMT"/>
          <w:color w:val="000000"/>
          <w:sz w:val="20"/>
          <w:szCs w:val="20"/>
        </w:rPr>
      </w:pPr>
      <w:r w:rsidRPr="004B59CB">
        <w:rPr>
          <w:rFonts w:ascii="ArialMT" w:hAnsi="ArialMT"/>
          <w:color w:val="000000"/>
          <w:sz w:val="20"/>
          <w:szCs w:val="20"/>
        </w:rPr>
        <w:br/>
        <w:t xml:space="preserve">SMPTE ST 379-2:2010, Television — Material Exchange Format </w:t>
      </w:r>
      <w:r>
        <w:rPr>
          <w:rFonts w:ascii="ArialMT" w:hAnsi="ArialMT"/>
          <w:color w:val="000000"/>
          <w:sz w:val="20"/>
          <w:szCs w:val="20"/>
        </w:rPr>
        <w:t xml:space="preserve">(MXF) — MXF Constrained Generic </w:t>
      </w:r>
      <w:r w:rsidRPr="004B59CB">
        <w:rPr>
          <w:rFonts w:ascii="ArialMT" w:hAnsi="ArialMT"/>
          <w:color w:val="000000"/>
          <w:sz w:val="20"/>
          <w:szCs w:val="20"/>
        </w:rPr>
        <w:t>Container</w:t>
      </w:r>
    </w:p>
    <w:p w14:paraId="56F113A2" w14:textId="77777777" w:rsidR="004B59CB" w:rsidRDefault="004B59CB">
      <w:pPr>
        <w:rPr>
          <w:rFonts w:ascii="ArialMT" w:hAnsi="ArialMT"/>
          <w:color w:val="000000"/>
          <w:sz w:val="20"/>
          <w:szCs w:val="20"/>
        </w:rPr>
      </w:pPr>
      <w:r w:rsidRPr="004B59CB">
        <w:rPr>
          <w:rFonts w:ascii="ArialMT" w:hAnsi="ArialMT"/>
          <w:color w:val="000000"/>
          <w:sz w:val="20"/>
          <w:szCs w:val="20"/>
        </w:rPr>
        <w:br/>
        <w:t>SMPTE ST 381-2:2011, Material Exchange Format (MXF) — Mapping MPEG Streams into the MXF</w:t>
      </w:r>
      <w:r>
        <w:rPr>
          <w:rFonts w:ascii="ArialMT" w:hAnsi="ArialMT"/>
          <w:color w:val="000000"/>
          <w:sz w:val="20"/>
          <w:szCs w:val="20"/>
        </w:rPr>
        <w:t xml:space="preserve"> </w:t>
      </w:r>
      <w:r w:rsidRPr="004B59CB">
        <w:rPr>
          <w:rFonts w:ascii="ArialMT" w:hAnsi="ArialMT"/>
          <w:color w:val="000000"/>
          <w:sz w:val="20"/>
          <w:szCs w:val="20"/>
        </w:rPr>
        <w:t>Constrained Generic Container</w:t>
      </w:r>
    </w:p>
    <w:p w14:paraId="6551275E" w14:textId="282E8457" w:rsidR="004B59CB" w:rsidRDefault="004B59CB">
      <w:pPr>
        <w:rPr>
          <w:rFonts w:ascii="ArialMT" w:hAnsi="ArialMT"/>
          <w:color w:val="000000"/>
          <w:sz w:val="20"/>
          <w:szCs w:val="20"/>
        </w:rPr>
      </w:pPr>
      <w:r w:rsidRPr="004B59CB">
        <w:rPr>
          <w:rFonts w:ascii="ArialMT" w:hAnsi="ArialMT"/>
          <w:color w:val="000000"/>
          <w:sz w:val="20"/>
          <w:szCs w:val="20"/>
        </w:rPr>
        <w:br/>
        <w:t>SMPTE ST 382:2007, Material Exchange Format — Mapping AES3 and Broadcast Wave Audio into the MXF</w:t>
      </w:r>
      <w:r>
        <w:rPr>
          <w:rFonts w:ascii="ArialMT" w:hAnsi="ArialMT"/>
          <w:color w:val="000000"/>
          <w:sz w:val="20"/>
          <w:szCs w:val="20"/>
        </w:rPr>
        <w:t xml:space="preserve"> </w:t>
      </w:r>
      <w:r w:rsidRPr="004B59CB">
        <w:rPr>
          <w:rFonts w:ascii="ArialMT" w:hAnsi="ArialMT"/>
          <w:color w:val="000000"/>
          <w:sz w:val="20"/>
          <w:szCs w:val="20"/>
        </w:rPr>
        <w:t>Generic Container</w:t>
      </w:r>
    </w:p>
    <w:p w14:paraId="75603390" w14:textId="77777777" w:rsidR="004B59CB" w:rsidRDefault="004B59CB">
      <w:pPr>
        <w:rPr>
          <w:rFonts w:ascii="ArialMT" w:hAnsi="ArialMT"/>
          <w:color w:val="000000"/>
          <w:sz w:val="20"/>
          <w:szCs w:val="20"/>
        </w:rPr>
      </w:pPr>
      <w:r w:rsidRPr="004B59CB">
        <w:rPr>
          <w:rFonts w:ascii="ArialMT" w:hAnsi="ArialMT"/>
          <w:color w:val="000000"/>
          <w:sz w:val="20"/>
          <w:szCs w:val="20"/>
        </w:rPr>
        <w:br/>
        <w:t>SMPTE ST 385:2012, Material Exchange Format (MXF) — Mapping SDTI-CP Essence and Metadata</w:t>
      </w:r>
      <w:r>
        <w:rPr>
          <w:rFonts w:ascii="ArialMT" w:hAnsi="ArialMT"/>
          <w:color w:val="000000"/>
          <w:sz w:val="20"/>
          <w:szCs w:val="20"/>
        </w:rPr>
        <w:t xml:space="preserve"> </w:t>
      </w:r>
      <w:r w:rsidRPr="004B59CB">
        <w:rPr>
          <w:rFonts w:ascii="ArialMT" w:hAnsi="ArialMT"/>
          <w:color w:val="000000"/>
          <w:sz w:val="20"/>
          <w:szCs w:val="20"/>
        </w:rPr>
        <w:t>into the</w:t>
      </w:r>
      <w:r>
        <w:rPr>
          <w:rFonts w:ascii="ArialMT" w:hAnsi="ArialMT"/>
          <w:color w:val="000000"/>
          <w:sz w:val="20"/>
          <w:szCs w:val="20"/>
        </w:rPr>
        <w:t xml:space="preserve"> </w:t>
      </w:r>
      <w:r w:rsidRPr="004B59CB">
        <w:rPr>
          <w:rFonts w:ascii="ArialMT" w:hAnsi="ArialMT"/>
          <w:color w:val="000000"/>
          <w:sz w:val="20"/>
          <w:szCs w:val="20"/>
        </w:rPr>
        <w:t>MXF Generic Container</w:t>
      </w:r>
      <w:r w:rsidRPr="004B59CB">
        <w:rPr>
          <w:rFonts w:ascii="ArialMT" w:hAnsi="ArialMT"/>
          <w:color w:val="000000"/>
          <w:sz w:val="20"/>
          <w:szCs w:val="20"/>
        </w:rPr>
        <w:br/>
      </w:r>
    </w:p>
    <w:p w14:paraId="06A7032B" w14:textId="77777777" w:rsidR="004B59CB" w:rsidRDefault="004B59CB">
      <w:pPr>
        <w:rPr>
          <w:rFonts w:ascii="ArialMT" w:hAnsi="ArialMT"/>
          <w:color w:val="000000"/>
          <w:sz w:val="20"/>
          <w:szCs w:val="20"/>
        </w:rPr>
      </w:pPr>
      <w:r w:rsidRPr="004B59CB">
        <w:rPr>
          <w:rFonts w:ascii="ArialMT" w:hAnsi="ArialMT"/>
          <w:color w:val="000000"/>
          <w:sz w:val="20"/>
          <w:szCs w:val="20"/>
        </w:rPr>
        <w:t>SMPTE ST 400:2012, SMPTE Labels Structure</w:t>
      </w:r>
    </w:p>
    <w:p w14:paraId="503132CE" w14:textId="77777777" w:rsidR="004B59CB" w:rsidRDefault="004B59CB">
      <w:pPr>
        <w:rPr>
          <w:rFonts w:ascii="ArialMT" w:hAnsi="ArialMT"/>
          <w:color w:val="000000"/>
          <w:sz w:val="20"/>
          <w:szCs w:val="20"/>
        </w:rPr>
      </w:pPr>
      <w:r w:rsidRPr="004B59CB">
        <w:rPr>
          <w:rFonts w:ascii="ArialMT" w:hAnsi="ArialMT"/>
          <w:color w:val="000000"/>
          <w:sz w:val="20"/>
          <w:szCs w:val="20"/>
        </w:rPr>
        <w:br/>
        <w:t>SMPTE ST 436-1:2013, MXF Mappings for VI Lines and Ancillary Data Packet</w:t>
      </w:r>
    </w:p>
    <w:p w14:paraId="0A76ECCB" w14:textId="1A721CCC" w:rsidR="004B59CB" w:rsidRDefault="004B59CB" w:rsidP="00EC548C">
      <w:pPr>
        <w:pStyle w:val="Heading1"/>
      </w:pPr>
      <w:bookmarkStart w:id="353" w:name="_Toc528837196"/>
      <w:r>
        <w:t>Introduction</w:t>
      </w:r>
      <w:r w:rsidR="00EC548C">
        <w:t xml:space="preserve"> (3)</w:t>
      </w:r>
      <w:bookmarkEnd w:id="353"/>
    </w:p>
    <w:p w14:paraId="0F66E710" w14:textId="7F609AB4" w:rsidR="004B59CB" w:rsidRDefault="004B59CB">
      <w:pPr>
        <w:rPr>
          <w:rFonts w:ascii="ArialMT" w:hAnsi="ArialMT"/>
          <w:color w:val="000000"/>
          <w:sz w:val="20"/>
          <w:szCs w:val="20"/>
        </w:rPr>
      </w:pPr>
      <w:r w:rsidRPr="00A733A5">
        <w:rPr>
          <w:rFonts w:ascii="ArialMT" w:hAnsi="ArialMT"/>
          <w:color w:val="000000"/>
          <w:sz w:val="20"/>
          <w:szCs w:val="20"/>
        </w:rPr>
        <w:t xml:space="preserve">The MXF Generic Container is a </w:t>
      </w:r>
      <w:proofErr w:type="spellStart"/>
      <w:r w:rsidRPr="00A733A5">
        <w:rPr>
          <w:rFonts w:ascii="ArialMT" w:hAnsi="ArialMT"/>
          <w:color w:val="000000"/>
          <w:sz w:val="20"/>
          <w:szCs w:val="20"/>
        </w:rPr>
        <w:t>streamable</w:t>
      </w:r>
      <w:proofErr w:type="spellEnd"/>
      <w:r w:rsidRPr="00A733A5">
        <w:rPr>
          <w:rFonts w:ascii="ArialMT" w:hAnsi="ArialMT"/>
          <w:color w:val="000000"/>
          <w:sz w:val="20"/>
          <w:szCs w:val="20"/>
        </w:rPr>
        <w:t xml:space="preserve"> Essence Container that can be placed on any suitable transport and stored. </w:t>
      </w:r>
      <w:r w:rsidRPr="004917ED">
        <w:rPr>
          <w:rFonts w:ascii="ArialMT" w:hAnsi="ArialMT"/>
          <w:color w:val="000000"/>
          <w:sz w:val="20"/>
          <w:szCs w:val="20"/>
        </w:rPr>
        <w:t>SMPTE ST 379-1</w:t>
      </w:r>
      <w:r w:rsidRPr="00A733A5">
        <w:rPr>
          <w:rFonts w:ascii="ArialMT" w:hAnsi="ArialMT"/>
          <w:color w:val="000000"/>
          <w:sz w:val="20"/>
          <w:szCs w:val="20"/>
        </w:rPr>
        <w:t xml:space="preserve"> defines the MXF Generic Container as the native Essence Container in MXF files. Also, </w:t>
      </w:r>
      <w:r w:rsidRPr="004917ED">
        <w:rPr>
          <w:rFonts w:ascii="ArialMT" w:hAnsi="ArialMT"/>
          <w:color w:val="000000"/>
          <w:sz w:val="20"/>
          <w:szCs w:val="20"/>
        </w:rPr>
        <w:t>SMPTE ST 379-2</w:t>
      </w:r>
      <w:r w:rsidRPr="00A733A5">
        <w:rPr>
          <w:rFonts w:ascii="ArialMT" w:hAnsi="ArialMT"/>
          <w:color w:val="000000"/>
          <w:sz w:val="20"/>
          <w:szCs w:val="20"/>
        </w:rPr>
        <w:t xml:space="preserve"> defines the MXF Constrained Generic Container. </w:t>
      </w:r>
      <w:commentRangeStart w:id="354"/>
      <w:r w:rsidRPr="004917ED">
        <w:rPr>
          <w:rFonts w:ascii="ArialMT" w:hAnsi="ArialMT"/>
          <w:color w:val="000000"/>
          <w:sz w:val="20"/>
          <w:szCs w:val="20"/>
        </w:rPr>
        <w:t xml:space="preserve">SMPTE ST 381-3 </w:t>
      </w:r>
      <w:commentRangeEnd w:id="354"/>
      <w:r w:rsidR="004917ED">
        <w:rPr>
          <w:rStyle w:val="CommentReference"/>
        </w:rPr>
        <w:commentReference w:id="354"/>
      </w:r>
      <w:r w:rsidRPr="004917ED">
        <w:rPr>
          <w:rFonts w:ascii="ArialMT" w:hAnsi="ArialMT"/>
          <w:color w:val="000000"/>
          <w:sz w:val="20"/>
          <w:szCs w:val="20"/>
        </w:rPr>
        <w:t>defines how</w:t>
      </w:r>
      <w:r w:rsidR="00271C3C" w:rsidRPr="004917ED">
        <w:rPr>
          <w:rFonts w:ascii="ArialMT" w:hAnsi="ArialMT"/>
          <w:color w:val="000000"/>
          <w:sz w:val="20"/>
          <w:szCs w:val="20"/>
        </w:rPr>
        <w:t xml:space="preserve"> SMPTE</w:t>
      </w:r>
      <w:r w:rsidRPr="004917ED">
        <w:rPr>
          <w:rFonts w:ascii="ArialMT" w:hAnsi="ArialMT"/>
          <w:color w:val="000000"/>
          <w:sz w:val="20"/>
          <w:szCs w:val="20"/>
        </w:rPr>
        <w:t xml:space="preserve"> </w:t>
      </w:r>
      <w:r w:rsidR="00271C3C" w:rsidRPr="004917ED">
        <w:rPr>
          <w:rFonts w:ascii="ArialMT" w:hAnsi="ArialMT"/>
          <w:color w:val="000000"/>
          <w:sz w:val="20"/>
          <w:szCs w:val="20"/>
        </w:rPr>
        <w:t>ST-2117</w:t>
      </w:r>
      <w:r w:rsidRPr="004917ED">
        <w:rPr>
          <w:rFonts w:ascii="ArialMT" w:hAnsi="ArialMT"/>
          <w:color w:val="000000"/>
          <w:sz w:val="20"/>
          <w:szCs w:val="20"/>
        </w:rPr>
        <w:t xml:space="preserve"> streams, </w:t>
      </w:r>
      <w:r w:rsidRPr="00A733A5">
        <w:rPr>
          <w:rFonts w:ascii="ArialMT" w:hAnsi="ArialMT"/>
          <w:color w:val="000000"/>
          <w:sz w:val="20"/>
          <w:szCs w:val="20"/>
        </w:rPr>
        <w:t xml:space="preserve">can be mapped in the MXF Generic </w:t>
      </w:r>
      <w:r w:rsidRPr="00A733A5">
        <w:rPr>
          <w:rFonts w:ascii="ArialMT" w:hAnsi="ArialMT"/>
          <w:color w:val="000000"/>
          <w:sz w:val="20"/>
          <w:szCs w:val="20"/>
        </w:rPr>
        <w:lastRenderedPageBreak/>
        <w:t xml:space="preserve">Container and MXF Constrained Generic Container. </w:t>
      </w:r>
      <w:r w:rsidRPr="004917ED">
        <w:rPr>
          <w:rFonts w:ascii="ArialMT" w:hAnsi="ArialMT"/>
          <w:color w:val="000000"/>
          <w:sz w:val="20"/>
          <w:szCs w:val="20"/>
        </w:rPr>
        <w:t>SMPTE ST 382</w:t>
      </w:r>
      <w:r w:rsidRPr="00A733A5">
        <w:rPr>
          <w:rFonts w:ascii="ArialMT" w:hAnsi="ArialMT"/>
          <w:color w:val="000000"/>
          <w:sz w:val="20"/>
          <w:szCs w:val="20"/>
        </w:rPr>
        <w:t xml:space="preserve"> defines how AES3 Audio can be mapped in the MXF Generic Container</w:t>
      </w:r>
      <w:r w:rsidRPr="004917ED">
        <w:rPr>
          <w:rFonts w:ascii="ArialMT" w:hAnsi="ArialMT"/>
          <w:color w:val="000000"/>
          <w:sz w:val="20"/>
          <w:szCs w:val="20"/>
        </w:rPr>
        <w:t xml:space="preserve">. SMPTE ST 385 defines the System Item that is compatible with SMPTE ST 326 (SDTI-CP) </w:t>
      </w:r>
      <w:proofErr w:type="gramStart"/>
      <w:r w:rsidRPr="004917ED">
        <w:rPr>
          <w:rFonts w:ascii="ArialMT" w:hAnsi="ArialMT"/>
          <w:color w:val="000000"/>
          <w:sz w:val="20"/>
          <w:szCs w:val="20"/>
        </w:rPr>
        <w:t>and also</w:t>
      </w:r>
      <w:proofErr w:type="gramEnd"/>
      <w:r w:rsidRPr="004917ED">
        <w:rPr>
          <w:rFonts w:ascii="ArialMT" w:hAnsi="ArialMT"/>
          <w:color w:val="000000"/>
          <w:sz w:val="20"/>
          <w:szCs w:val="20"/>
        </w:rPr>
        <w:t xml:space="preserve"> defines how SDTI-CP</w:t>
      </w:r>
      <w:r w:rsidRPr="00A733A5">
        <w:rPr>
          <w:rFonts w:ascii="ArialMT" w:hAnsi="ArialMT"/>
          <w:color w:val="000000"/>
          <w:sz w:val="20"/>
          <w:szCs w:val="20"/>
        </w:rPr>
        <w:t xml:space="preserve"> essence and metadata can be used in the MXF Generic Container.</w:t>
      </w:r>
    </w:p>
    <w:p w14:paraId="79BB16F1" w14:textId="77777777" w:rsidR="00720049" w:rsidRDefault="00720049">
      <w:pPr>
        <w:rPr>
          <w:rFonts w:ascii="ArialMT" w:hAnsi="ArialMT"/>
          <w:color w:val="000000"/>
          <w:sz w:val="20"/>
          <w:szCs w:val="20"/>
        </w:rPr>
      </w:pPr>
    </w:p>
    <w:p w14:paraId="196C1C5B" w14:textId="2F715ECE" w:rsidR="00720049" w:rsidRDefault="00720049">
      <w:pPr>
        <w:rPr>
          <w:rFonts w:ascii="ArialMT" w:hAnsi="ArialMT"/>
          <w:color w:val="000000"/>
          <w:sz w:val="20"/>
          <w:szCs w:val="20"/>
        </w:rPr>
      </w:pPr>
      <w:r w:rsidRPr="00A733A5">
        <w:rPr>
          <w:rFonts w:ascii="ArialMT" w:hAnsi="ArialMT"/>
          <w:color w:val="000000"/>
          <w:sz w:val="20"/>
          <w:szCs w:val="20"/>
        </w:rPr>
        <w:t>This document specifies the MXF mapping of</w:t>
      </w:r>
      <w:r w:rsidR="00E90FD7">
        <w:rPr>
          <w:rStyle w:val="fontstyle11"/>
        </w:rPr>
        <w:t xml:space="preserve"> SMPTE ST-2117</w:t>
      </w:r>
      <w:r w:rsidRPr="00A733A5">
        <w:rPr>
          <w:rFonts w:ascii="ArialMT" w:hAnsi="ArialMT"/>
          <w:color w:val="000000"/>
          <w:sz w:val="20"/>
          <w:szCs w:val="20"/>
        </w:rPr>
        <w:t>, AES3 audio and ANC packets into the MXF Generic Container or MXF Constrained Generic Container. This document also specifies the MXF file format that includes unique identifiers, Operation Pattern, Partitions, Index Table Segments and RIP. The common basic structure is described in this document.</w:t>
      </w:r>
    </w:p>
    <w:p w14:paraId="63888BD3" w14:textId="77777777" w:rsidR="00A733A5" w:rsidRDefault="00A733A5">
      <w:pPr>
        <w:rPr>
          <w:rFonts w:ascii="ArialMT" w:hAnsi="ArialMT"/>
          <w:color w:val="000000"/>
          <w:sz w:val="20"/>
          <w:szCs w:val="20"/>
        </w:rPr>
      </w:pPr>
    </w:p>
    <w:p w14:paraId="08690369" w14:textId="502119FC" w:rsidR="00A733A5" w:rsidRDefault="00A733A5" w:rsidP="00EC548C">
      <w:pPr>
        <w:pStyle w:val="Heading1"/>
      </w:pPr>
      <w:bookmarkStart w:id="355" w:name="_Toc528837197"/>
      <w:r>
        <w:t>Outline of the MXF File Structure and Mapping</w:t>
      </w:r>
      <w:r w:rsidR="00EC548C">
        <w:t xml:space="preserve"> (4)</w:t>
      </w:r>
      <w:bookmarkEnd w:id="355"/>
    </w:p>
    <w:p w14:paraId="3FB479E2" w14:textId="59B3D4B9" w:rsidR="00A733A5" w:rsidRDefault="00A733A5" w:rsidP="00A733A5">
      <w:pPr>
        <w:pStyle w:val="Heading2"/>
      </w:pPr>
      <w:bookmarkStart w:id="356" w:name="_Toc528837198"/>
      <w:r>
        <w:t>General</w:t>
      </w:r>
      <w:r w:rsidR="00EC548C">
        <w:t xml:space="preserve"> (4.1)</w:t>
      </w:r>
      <w:bookmarkEnd w:id="356"/>
    </w:p>
    <w:p w14:paraId="09B4A96C" w14:textId="5650096C" w:rsidR="00A733A5" w:rsidRDefault="00E90FD7" w:rsidP="00A733A5">
      <w:pPr>
        <w:rPr>
          <w:rFonts w:ascii="ArialMT" w:hAnsi="ArialMT"/>
          <w:color w:val="000000"/>
          <w:sz w:val="20"/>
          <w:szCs w:val="20"/>
        </w:rPr>
      </w:pPr>
      <w:r>
        <w:rPr>
          <w:rStyle w:val="fontstyle11"/>
        </w:rPr>
        <w:t xml:space="preserve">SMPTE ST-2117, </w:t>
      </w:r>
      <w:r w:rsidR="00A733A5" w:rsidRPr="00A733A5">
        <w:rPr>
          <w:rFonts w:ascii="ArialMT" w:hAnsi="ArialMT"/>
          <w:color w:val="000000"/>
          <w:sz w:val="20"/>
          <w:szCs w:val="20"/>
        </w:rPr>
        <w:t>MXF files specified by this document shall have one of the two structures illustrated in</w:t>
      </w:r>
      <w:r w:rsidR="00C20956">
        <w:rPr>
          <w:rFonts w:ascii="ArialMT" w:hAnsi="ArialMT"/>
          <w:color w:val="000000"/>
          <w:sz w:val="20"/>
          <w:szCs w:val="20"/>
        </w:rPr>
        <w:t xml:space="preserve"> </w:t>
      </w:r>
      <w:r w:rsidR="00C20956">
        <w:rPr>
          <w:rFonts w:ascii="ArialMT" w:hAnsi="ArialMT"/>
          <w:color w:val="000000"/>
          <w:sz w:val="20"/>
          <w:szCs w:val="20"/>
        </w:rPr>
        <w:fldChar w:fldCharType="begin"/>
      </w:r>
      <w:r w:rsidR="00C20956">
        <w:rPr>
          <w:rFonts w:ascii="ArialMT" w:hAnsi="ArialMT"/>
          <w:color w:val="000000"/>
          <w:sz w:val="20"/>
          <w:szCs w:val="20"/>
        </w:rPr>
        <w:instrText xml:space="preserve"> REF _Ref528590023 \h </w:instrText>
      </w:r>
      <w:r w:rsidR="00C20956">
        <w:rPr>
          <w:rFonts w:ascii="ArialMT" w:hAnsi="ArialMT"/>
          <w:color w:val="000000"/>
          <w:sz w:val="20"/>
          <w:szCs w:val="20"/>
        </w:rPr>
      </w:r>
      <w:r w:rsidR="00C20956">
        <w:rPr>
          <w:rFonts w:ascii="ArialMT" w:hAnsi="ArialMT"/>
          <w:color w:val="000000"/>
          <w:sz w:val="20"/>
          <w:szCs w:val="20"/>
        </w:rPr>
        <w:fldChar w:fldCharType="separate"/>
      </w:r>
      <w:r w:rsidR="00C20956">
        <w:t xml:space="preserve">Figure </w:t>
      </w:r>
      <w:r w:rsidR="00C20956">
        <w:rPr>
          <w:noProof/>
        </w:rPr>
        <w:t>1</w:t>
      </w:r>
      <w:r w:rsidR="00C20956">
        <w:rPr>
          <w:rFonts w:ascii="ArialMT" w:hAnsi="ArialMT"/>
          <w:color w:val="000000"/>
          <w:sz w:val="20"/>
          <w:szCs w:val="20"/>
        </w:rPr>
        <w:fldChar w:fldCharType="end"/>
      </w:r>
      <w:r w:rsidR="00A733A5" w:rsidRPr="00A733A5">
        <w:rPr>
          <w:rFonts w:ascii="ArialMT" w:hAnsi="ArialMT"/>
          <w:color w:val="000000"/>
          <w:sz w:val="20"/>
          <w:szCs w:val="20"/>
        </w:rPr>
        <w:t xml:space="preserve"> </w:t>
      </w:r>
      <w:r w:rsidR="00A733A5" w:rsidRPr="00C20956">
        <w:rPr>
          <w:rFonts w:ascii="ArialMT" w:hAnsi="ArialMT"/>
          <w:color w:val="000000"/>
          <w:sz w:val="20"/>
          <w:szCs w:val="20"/>
        </w:rPr>
        <w:t>and</w:t>
      </w:r>
      <w:r w:rsidR="00926644">
        <w:rPr>
          <w:rFonts w:ascii="ArialMT" w:hAnsi="ArialMT"/>
          <w:color w:val="000000"/>
          <w:sz w:val="20"/>
          <w:szCs w:val="20"/>
        </w:rPr>
        <w:t xml:space="preserve"> </w:t>
      </w:r>
      <w:r w:rsidR="00926644">
        <w:rPr>
          <w:rFonts w:ascii="ArialMT" w:hAnsi="ArialMT"/>
          <w:color w:val="000000"/>
          <w:sz w:val="20"/>
          <w:szCs w:val="20"/>
        </w:rPr>
        <w:fldChar w:fldCharType="begin"/>
      </w:r>
      <w:r w:rsidR="00926644">
        <w:rPr>
          <w:rFonts w:ascii="ArialMT" w:hAnsi="ArialMT"/>
          <w:color w:val="000000"/>
          <w:sz w:val="20"/>
          <w:szCs w:val="20"/>
        </w:rPr>
        <w:instrText xml:space="preserve"> REF _Ref528590176 \h </w:instrText>
      </w:r>
      <w:r w:rsidR="00926644">
        <w:rPr>
          <w:rFonts w:ascii="ArialMT" w:hAnsi="ArialMT"/>
          <w:color w:val="000000"/>
          <w:sz w:val="20"/>
          <w:szCs w:val="20"/>
        </w:rPr>
      </w:r>
      <w:r w:rsidR="00926644">
        <w:rPr>
          <w:rFonts w:ascii="ArialMT" w:hAnsi="ArialMT"/>
          <w:color w:val="000000"/>
          <w:sz w:val="20"/>
          <w:szCs w:val="20"/>
        </w:rPr>
        <w:fldChar w:fldCharType="separate"/>
      </w:r>
      <w:r w:rsidR="00926644">
        <w:t xml:space="preserve">Figure </w:t>
      </w:r>
      <w:r w:rsidR="00926644">
        <w:rPr>
          <w:noProof/>
        </w:rPr>
        <w:t>2</w:t>
      </w:r>
      <w:r w:rsidR="00926644">
        <w:rPr>
          <w:rFonts w:ascii="ArialMT" w:hAnsi="ArialMT"/>
          <w:color w:val="000000"/>
          <w:sz w:val="20"/>
          <w:szCs w:val="20"/>
        </w:rPr>
        <w:fldChar w:fldCharType="end"/>
      </w:r>
      <w:r w:rsidR="00A733A5" w:rsidRPr="00C20956">
        <w:rPr>
          <w:rFonts w:ascii="ArialMT" w:hAnsi="ArialMT"/>
          <w:color w:val="000000"/>
          <w:sz w:val="20"/>
          <w:szCs w:val="20"/>
        </w:rPr>
        <w:t xml:space="preserve"> </w:t>
      </w:r>
      <w:r w:rsidR="00A733A5" w:rsidRPr="00A733A5">
        <w:rPr>
          <w:rFonts w:ascii="ArialMT" w:hAnsi="ArialMT"/>
          <w:color w:val="000000"/>
          <w:sz w:val="20"/>
          <w:szCs w:val="20"/>
        </w:rPr>
        <w:t>respectively</w:t>
      </w:r>
    </w:p>
    <w:p w14:paraId="7CF06CF9" w14:textId="77777777" w:rsidR="00C20956" w:rsidRDefault="00C20956" w:rsidP="00C20956">
      <w:pPr>
        <w:keepNext/>
      </w:pPr>
      <w:r w:rsidRPr="00C20956">
        <w:t xml:space="preserve"> </w:t>
      </w:r>
      <w:r w:rsidRPr="00C20956">
        <w:rPr>
          <w:noProof/>
        </w:rPr>
        <w:drawing>
          <wp:inline distT="0" distB="0" distL="0" distR="0" wp14:anchorId="23E8BB4B" wp14:editId="0DD23DC8">
            <wp:extent cx="5731510" cy="1082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82808"/>
                    </a:xfrm>
                    <a:prstGeom prst="rect">
                      <a:avLst/>
                    </a:prstGeom>
                    <a:noFill/>
                    <a:ln>
                      <a:noFill/>
                    </a:ln>
                  </pic:spPr>
                </pic:pic>
              </a:graphicData>
            </a:graphic>
          </wp:inline>
        </w:drawing>
      </w:r>
    </w:p>
    <w:p w14:paraId="1B2D1190" w14:textId="402CDCC4" w:rsidR="00483052" w:rsidRDefault="00C20956" w:rsidP="00C20956">
      <w:pPr>
        <w:pStyle w:val="Caption"/>
        <w:jc w:val="left"/>
      </w:pPr>
      <w:bookmarkStart w:id="357" w:name="_Ref528590023"/>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1</w:t>
      </w:r>
      <w:r w:rsidR="00DB44EC">
        <w:rPr>
          <w:noProof/>
        </w:rPr>
        <w:fldChar w:fldCharType="end"/>
      </w:r>
      <w:bookmarkEnd w:id="357"/>
      <w:r>
        <w:t xml:space="preserve"> - </w:t>
      </w:r>
      <w:r w:rsidRPr="008E4957">
        <w:t>Single Essence Location Style</w:t>
      </w:r>
    </w:p>
    <w:p w14:paraId="595C5FA4" w14:textId="77777777" w:rsidR="00926644" w:rsidRDefault="00926644" w:rsidP="00926644">
      <w:pPr>
        <w:keepNext/>
      </w:pPr>
      <w:r w:rsidRPr="00926644">
        <w:rPr>
          <w:noProof/>
        </w:rPr>
        <w:drawing>
          <wp:inline distT="0" distB="0" distL="0" distR="0" wp14:anchorId="125379C3" wp14:editId="27EE72DA">
            <wp:extent cx="5731510" cy="109484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94844"/>
                    </a:xfrm>
                    <a:prstGeom prst="rect">
                      <a:avLst/>
                    </a:prstGeom>
                    <a:noFill/>
                    <a:ln>
                      <a:noFill/>
                    </a:ln>
                  </pic:spPr>
                </pic:pic>
              </a:graphicData>
            </a:graphic>
          </wp:inline>
        </w:drawing>
      </w:r>
    </w:p>
    <w:p w14:paraId="73182904" w14:textId="6D12D748" w:rsidR="00926644" w:rsidRDefault="00926644" w:rsidP="00926644">
      <w:pPr>
        <w:pStyle w:val="Caption"/>
        <w:jc w:val="left"/>
      </w:pPr>
      <w:bookmarkStart w:id="358" w:name="_Ref528590176"/>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2</w:t>
      </w:r>
      <w:r w:rsidR="00DB44EC">
        <w:rPr>
          <w:noProof/>
        </w:rPr>
        <w:fldChar w:fldCharType="end"/>
      </w:r>
      <w:bookmarkEnd w:id="358"/>
      <w:r>
        <w:t xml:space="preserve"> - Multiple Essence Location Style</w:t>
      </w:r>
    </w:p>
    <w:p w14:paraId="2060DDF9" w14:textId="03B3DD22" w:rsidR="00C14804" w:rsidRPr="00A733A5" w:rsidRDefault="00926644" w:rsidP="00926644">
      <w:pPr>
        <w:jc w:val="center"/>
        <w:rPr>
          <w:rFonts w:ascii="ArialMT" w:hAnsi="ArialMT"/>
          <w:sz w:val="20"/>
          <w:szCs w:val="20"/>
        </w:rPr>
      </w:pPr>
      <w:r w:rsidRPr="00926644">
        <w:rPr>
          <w:b/>
        </w:rPr>
        <w:t>HPP</w:t>
      </w:r>
      <w:r w:rsidRPr="00926644">
        <w:t>:</w:t>
      </w:r>
      <w:r>
        <w:t xml:space="preserve"> Header Partition Pack,</w:t>
      </w:r>
      <w:r>
        <w:tab/>
      </w:r>
      <w:r w:rsidRPr="00926644">
        <w:rPr>
          <w:b/>
        </w:rPr>
        <w:t>BPP</w:t>
      </w:r>
      <w:r w:rsidRPr="00926644">
        <w:t>:</w:t>
      </w:r>
      <w:r>
        <w:t xml:space="preserve"> Body Partition Pack,</w:t>
      </w:r>
      <w:r>
        <w:tab/>
      </w:r>
      <w:r w:rsidRPr="00926644">
        <w:rPr>
          <w:b/>
        </w:rPr>
        <w:t>FPP</w:t>
      </w:r>
      <w:r w:rsidRPr="00926644">
        <w:t>:</w:t>
      </w:r>
      <w:r>
        <w:t xml:space="preserve"> Footer Partition Pack</w:t>
      </w:r>
    </w:p>
    <w:p w14:paraId="69712AED" w14:textId="2F942197" w:rsidR="00A733A5" w:rsidRDefault="00A733A5" w:rsidP="00A733A5">
      <w:pPr>
        <w:rPr>
          <w:rFonts w:ascii="ArialMT" w:hAnsi="ArialMT"/>
          <w:color w:val="000000"/>
          <w:sz w:val="20"/>
          <w:szCs w:val="20"/>
        </w:rPr>
      </w:pPr>
      <w:r w:rsidRPr="00A733A5">
        <w:rPr>
          <w:rFonts w:ascii="ArialMT" w:hAnsi="ArialMT"/>
          <w:color w:val="000000"/>
          <w:sz w:val="20"/>
          <w:szCs w:val="20"/>
        </w:rPr>
        <w:t xml:space="preserve">A list of major constraints common to these file structures is given in </w:t>
      </w:r>
      <w:r w:rsidR="004C76F4">
        <w:rPr>
          <w:rFonts w:ascii="ArialMT" w:hAnsi="ArialMT"/>
          <w:color w:val="000000"/>
          <w:sz w:val="20"/>
          <w:szCs w:val="20"/>
        </w:rPr>
        <w:fldChar w:fldCharType="begin"/>
      </w:r>
      <w:r w:rsidR="004C76F4">
        <w:rPr>
          <w:rFonts w:ascii="ArialMT" w:hAnsi="ArialMT"/>
          <w:color w:val="000000"/>
          <w:sz w:val="20"/>
          <w:szCs w:val="20"/>
        </w:rPr>
        <w:instrText xml:space="preserve"> REF _Ref527532014 \h </w:instrText>
      </w:r>
      <w:r w:rsidR="004C76F4">
        <w:rPr>
          <w:rFonts w:ascii="ArialMT" w:hAnsi="ArialMT"/>
          <w:color w:val="000000"/>
          <w:sz w:val="20"/>
          <w:szCs w:val="20"/>
        </w:rPr>
      </w:r>
      <w:r w:rsidR="004C76F4">
        <w:rPr>
          <w:rFonts w:ascii="ArialMT" w:hAnsi="ArialMT"/>
          <w:color w:val="000000"/>
          <w:sz w:val="20"/>
          <w:szCs w:val="20"/>
        </w:rPr>
        <w:fldChar w:fldCharType="separate"/>
      </w:r>
      <w:r w:rsidR="004C76F4">
        <w:t xml:space="preserve">Table </w:t>
      </w:r>
      <w:r w:rsidR="004C76F4">
        <w:rPr>
          <w:noProof/>
        </w:rPr>
        <w:t>1</w:t>
      </w:r>
      <w:r w:rsidR="004C76F4">
        <w:rPr>
          <w:rFonts w:ascii="ArialMT" w:hAnsi="ArialMT"/>
          <w:color w:val="000000"/>
          <w:sz w:val="20"/>
          <w:szCs w:val="20"/>
        </w:rPr>
        <w:fldChar w:fldCharType="end"/>
      </w:r>
      <w:r w:rsidR="004C76F4">
        <w:rPr>
          <w:rFonts w:ascii="ArialMT" w:hAnsi="ArialMT"/>
          <w:color w:val="000000"/>
          <w:sz w:val="20"/>
          <w:szCs w:val="20"/>
        </w:rPr>
        <w:t>.</w:t>
      </w:r>
    </w:p>
    <w:p w14:paraId="15726598" w14:textId="1FD8DF6C" w:rsidR="004C76F4" w:rsidRDefault="004C76F4" w:rsidP="004C76F4">
      <w:pPr>
        <w:pStyle w:val="Caption"/>
        <w:keepNext/>
      </w:pPr>
      <w:bookmarkStart w:id="359" w:name="_Ref527532014"/>
      <w:r>
        <w:t xml:space="preserve">Table </w:t>
      </w:r>
      <w:r w:rsidR="00DB44EC">
        <w:rPr>
          <w:noProof/>
        </w:rPr>
        <w:fldChar w:fldCharType="begin"/>
      </w:r>
      <w:r w:rsidR="00DB44EC">
        <w:rPr>
          <w:noProof/>
        </w:rPr>
        <w:instrText xml:space="preserve"> SEQ Table \* ARABIC </w:instrText>
      </w:r>
      <w:r w:rsidR="00DB44EC">
        <w:rPr>
          <w:noProof/>
        </w:rPr>
        <w:fldChar w:fldCharType="separate"/>
      </w:r>
      <w:r w:rsidR="00E84637">
        <w:rPr>
          <w:noProof/>
        </w:rPr>
        <w:t>1</w:t>
      </w:r>
      <w:r w:rsidR="00DB44EC">
        <w:rPr>
          <w:noProof/>
        </w:rPr>
        <w:fldChar w:fldCharType="end"/>
      </w:r>
      <w:bookmarkEnd w:id="359"/>
      <w:r>
        <w:t xml:space="preserve"> - </w:t>
      </w:r>
      <w:r w:rsidRPr="004853AA">
        <w:t>Constraints</w:t>
      </w:r>
      <w:r>
        <w:t xml:space="preserve"> </w:t>
      </w:r>
      <w:r w:rsidRPr="004853AA">
        <w:t xml:space="preserve">of SMPTE RP </w:t>
      </w:r>
      <w:proofErr w:type="spellStart"/>
      <w:r w:rsidRPr="004853AA">
        <w:t>xxxx</w:t>
      </w:r>
      <w:proofErr w:type="spellEnd"/>
      <w:r w:rsidRPr="004853AA">
        <w:t xml:space="preserve"> Streams</w:t>
      </w:r>
    </w:p>
    <w:tbl>
      <w:tblPr>
        <w:tblW w:w="9072"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68"/>
        <w:gridCol w:w="6804"/>
      </w:tblGrid>
      <w:tr w:rsidR="00A733A5" w:rsidRPr="004C76F4" w14:paraId="3E01AB87" w14:textId="77777777" w:rsidTr="004C76F4">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35974C" w14:textId="77777777" w:rsidR="00A733A5" w:rsidRPr="004C76F4" w:rsidRDefault="00A733A5" w:rsidP="004C76F4">
            <w:pPr>
              <w:spacing w:after="0" w:line="240" w:lineRule="auto"/>
              <w:jc w:val="center"/>
              <w:rPr>
                <w:rFonts w:ascii="ArialMT" w:eastAsia="Times New Roman" w:hAnsi="ArialMT" w:cs="Times New Roman"/>
                <w:b/>
                <w:color w:val="000000"/>
                <w:sz w:val="18"/>
                <w:szCs w:val="18"/>
                <w:lang w:eastAsia="en-GB"/>
              </w:rPr>
            </w:pPr>
            <w:r w:rsidRPr="004C76F4">
              <w:rPr>
                <w:rFonts w:ascii="ArialMT" w:eastAsia="Times New Roman" w:hAnsi="ArialMT" w:cs="Times New Roman"/>
                <w:b/>
                <w:color w:val="000000"/>
                <w:sz w:val="18"/>
                <w:szCs w:val="18"/>
                <w:lang w:eastAsia="en-GB"/>
              </w:rPr>
              <w:t>Item</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FA14ED" w14:textId="57FD1CF7" w:rsidR="00A733A5" w:rsidRPr="004C76F4" w:rsidRDefault="00A733A5" w:rsidP="004C76F4">
            <w:pPr>
              <w:spacing w:after="0" w:line="240" w:lineRule="auto"/>
              <w:jc w:val="center"/>
              <w:rPr>
                <w:rFonts w:ascii="ArialMT" w:eastAsia="Times New Roman" w:hAnsi="ArialMT" w:cs="Times New Roman"/>
                <w:b/>
                <w:color w:val="000000"/>
                <w:sz w:val="18"/>
                <w:szCs w:val="18"/>
                <w:lang w:eastAsia="en-GB"/>
              </w:rPr>
            </w:pPr>
            <w:r w:rsidRPr="004C76F4">
              <w:rPr>
                <w:rFonts w:ascii="ArialMT" w:eastAsia="Times New Roman" w:hAnsi="ArialMT" w:cs="Times New Roman"/>
                <w:b/>
                <w:color w:val="000000"/>
                <w:sz w:val="18"/>
                <w:szCs w:val="18"/>
                <w:lang w:eastAsia="en-GB"/>
              </w:rPr>
              <w:t>Constraints</w:t>
            </w:r>
          </w:p>
        </w:tc>
      </w:tr>
      <w:tr w:rsidR="00A733A5" w:rsidRPr="00A733A5" w14:paraId="31B0FF3E" w14:textId="77777777" w:rsidTr="00A733A5">
        <w:tc>
          <w:tcPr>
            <w:tcW w:w="2268" w:type="dxa"/>
            <w:tcBorders>
              <w:top w:val="single" w:sz="4" w:space="0" w:color="auto"/>
              <w:left w:val="single" w:sz="4" w:space="0" w:color="auto"/>
              <w:bottom w:val="single" w:sz="4" w:space="0" w:color="auto"/>
              <w:right w:val="single" w:sz="4" w:space="0" w:color="auto"/>
            </w:tcBorders>
            <w:hideMark/>
          </w:tcPr>
          <w:p w14:paraId="611E354E"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Operational Pattern </w:t>
            </w:r>
          </w:p>
        </w:tc>
        <w:tc>
          <w:tcPr>
            <w:tcW w:w="6804" w:type="dxa"/>
            <w:tcBorders>
              <w:top w:val="single" w:sz="4" w:space="0" w:color="auto"/>
              <w:left w:val="single" w:sz="4" w:space="0" w:color="auto"/>
              <w:bottom w:val="single" w:sz="4" w:space="0" w:color="auto"/>
              <w:right w:val="single" w:sz="4" w:space="0" w:color="auto"/>
            </w:tcBorders>
            <w:hideMark/>
          </w:tcPr>
          <w:p w14:paraId="5EEFD451"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1a</w:t>
            </w:r>
          </w:p>
        </w:tc>
      </w:tr>
      <w:tr w:rsidR="00A733A5" w:rsidRPr="00A733A5" w14:paraId="799EEC9A" w14:textId="77777777" w:rsidTr="00A733A5">
        <w:tc>
          <w:tcPr>
            <w:tcW w:w="2268" w:type="dxa"/>
            <w:tcBorders>
              <w:top w:val="single" w:sz="4" w:space="0" w:color="auto"/>
              <w:left w:val="single" w:sz="4" w:space="0" w:color="auto"/>
              <w:bottom w:val="single" w:sz="4" w:space="0" w:color="auto"/>
              <w:right w:val="single" w:sz="4" w:space="0" w:color="auto"/>
            </w:tcBorders>
            <w:hideMark/>
          </w:tcPr>
          <w:p w14:paraId="6E3CC2DD"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Wrapping (Interleaving) </w:t>
            </w:r>
          </w:p>
        </w:tc>
        <w:tc>
          <w:tcPr>
            <w:tcW w:w="6804" w:type="dxa"/>
            <w:tcBorders>
              <w:top w:val="single" w:sz="4" w:space="0" w:color="auto"/>
              <w:left w:val="single" w:sz="4" w:space="0" w:color="auto"/>
              <w:bottom w:val="single" w:sz="4" w:space="0" w:color="auto"/>
              <w:right w:val="single" w:sz="4" w:space="0" w:color="auto"/>
            </w:tcBorders>
            <w:hideMark/>
          </w:tcPr>
          <w:p w14:paraId="2C0C9438"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Frame by Frame (coded order)</w:t>
            </w:r>
          </w:p>
        </w:tc>
      </w:tr>
      <w:tr w:rsidR="00A733A5" w:rsidRPr="00A733A5" w14:paraId="3AE583DD" w14:textId="77777777" w:rsidTr="00A733A5">
        <w:tc>
          <w:tcPr>
            <w:tcW w:w="2268" w:type="dxa"/>
            <w:tcBorders>
              <w:top w:val="single" w:sz="4" w:space="0" w:color="auto"/>
              <w:left w:val="single" w:sz="4" w:space="0" w:color="auto"/>
              <w:bottom w:val="single" w:sz="4" w:space="0" w:color="auto"/>
              <w:right w:val="single" w:sz="4" w:space="0" w:color="auto"/>
            </w:tcBorders>
            <w:hideMark/>
          </w:tcPr>
          <w:p w14:paraId="60E7BBFE"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KAG size </w:t>
            </w:r>
          </w:p>
        </w:tc>
        <w:tc>
          <w:tcPr>
            <w:tcW w:w="6804" w:type="dxa"/>
            <w:tcBorders>
              <w:top w:val="single" w:sz="4" w:space="0" w:color="auto"/>
              <w:left w:val="single" w:sz="4" w:space="0" w:color="auto"/>
              <w:bottom w:val="single" w:sz="4" w:space="0" w:color="auto"/>
              <w:right w:val="single" w:sz="4" w:space="0" w:color="auto"/>
            </w:tcBorders>
            <w:hideMark/>
          </w:tcPr>
          <w:p w14:paraId="3523D66B" w14:textId="192C55F5" w:rsidR="00A733A5" w:rsidRPr="00A733A5" w:rsidRDefault="00EF596A" w:rsidP="00A733A5">
            <w:pPr>
              <w:spacing w:after="0" w:line="240" w:lineRule="auto"/>
              <w:rPr>
                <w:rFonts w:ascii="Times New Roman" w:eastAsia="Times New Roman" w:hAnsi="Times New Roman" w:cs="Times New Roman"/>
                <w:sz w:val="24"/>
                <w:szCs w:val="24"/>
                <w:lang w:eastAsia="en-GB"/>
              </w:rPr>
            </w:pPr>
            <w:r>
              <w:rPr>
                <w:rFonts w:ascii="ArialMT" w:eastAsia="Times New Roman" w:hAnsi="ArialMT" w:cs="Times New Roman"/>
                <w:color w:val="000000"/>
                <w:sz w:val="18"/>
                <w:szCs w:val="18"/>
                <w:lang w:eastAsia="en-GB"/>
              </w:rPr>
              <w:t>1</w:t>
            </w:r>
          </w:p>
        </w:tc>
      </w:tr>
      <w:tr w:rsidR="00A733A5" w:rsidRPr="00A733A5" w14:paraId="6A74F116" w14:textId="77777777" w:rsidTr="00A733A5">
        <w:tc>
          <w:tcPr>
            <w:tcW w:w="2268" w:type="dxa"/>
            <w:tcBorders>
              <w:top w:val="single" w:sz="4" w:space="0" w:color="auto"/>
              <w:left w:val="single" w:sz="4" w:space="0" w:color="auto"/>
              <w:bottom w:val="single" w:sz="4" w:space="0" w:color="auto"/>
              <w:right w:val="single" w:sz="4" w:space="0" w:color="auto"/>
            </w:tcBorders>
            <w:hideMark/>
          </w:tcPr>
          <w:p w14:paraId="12008995"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System Item </w:t>
            </w:r>
          </w:p>
        </w:tc>
        <w:tc>
          <w:tcPr>
            <w:tcW w:w="6804" w:type="dxa"/>
            <w:tcBorders>
              <w:top w:val="single" w:sz="4" w:space="0" w:color="auto"/>
              <w:left w:val="single" w:sz="4" w:space="0" w:color="auto"/>
              <w:bottom w:val="single" w:sz="4" w:space="0" w:color="auto"/>
              <w:right w:val="single" w:sz="4" w:space="0" w:color="auto"/>
            </w:tcBorders>
            <w:hideMark/>
          </w:tcPr>
          <w:p w14:paraId="39AAD9DE"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Compliant to SMPTE ST </w:t>
            </w:r>
            <w:r w:rsidRPr="004917ED">
              <w:rPr>
                <w:rFonts w:ascii="ArialMT" w:eastAsia="Times New Roman" w:hAnsi="ArialMT" w:cs="Times New Roman"/>
                <w:color w:val="000000"/>
                <w:sz w:val="18"/>
                <w:szCs w:val="18"/>
                <w:lang w:eastAsia="en-GB"/>
              </w:rPr>
              <w:t>326 and SMPTE ST 385</w:t>
            </w:r>
            <w:r w:rsidRPr="00A733A5">
              <w:rPr>
                <w:rFonts w:ascii="ArialMT" w:eastAsia="Times New Roman" w:hAnsi="ArialMT" w:cs="Times New Roman"/>
                <w:color w:val="000000"/>
                <w:sz w:val="18"/>
                <w:szCs w:val="18"/>
                <w:lang w:eastAsia="en-GB"/>
              </w:rPr>
              <w:t>, includes the Frame by Frame</w:t>
            </w:r>
            <w:r w:rsidRPr="00A733A5">
              <w:rPr>
                <w:rFonts w:ascii="ArialMT" w:eastAsia="Times New Roman" w:hAnsi="ArialMT" w:cs="Times New Roman"/>
                <w:color w:val="000000"/>
                <w:sz w:val="18"/>
                <w:szCs w:val="18"/>
                <w:lang w:eastAsia="en-GB"/>
              </w:rPr>
              <w:br/>
              <w:t>Timecode and UMID</w:t>
            </w:r>
          </w:p>
        </w:tc>
      </w:tr>
      <w:tr w:rsidR="00A733A5" w:rsidRPr="00A733A5" w14:paraId="6B2C9E8D" w14:textId="77777777" w:rsidTr="00A733A5">
        <w:tc>
          <w:tcPr>
            <w:tcW w:w="2268" w:type="dxa"/>
            <w:tcBorders>
              <w:top w:val="single" w:sz="4" w:space="0" w:color="auto"/>
              <w:left w:val="single" w:sz="4" w:space="0" w:color="auto"/>
              <w:bottom w:val="single" w:sz="4" w:space="0" w:color="auto"/>
              <w:right w:val="single" w:sz="4" w:space="0" w:color="auto"/>
            </w:tcBorders>
            <w:hideMark/>
          </w:tcPr>
          <w:p w14:paraId="2351D839"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Video mapping </w:t>
            </w:r>
          </w:p>
        </w:tc>
        <w:tc>
          <w:tcPr>
            <w:tcW w:w="6804" w:type="dxa"/>
            <w:tcBorders>
              <w:top w:val="single" w:sz="4" w:space="0" w:color="auto"/>
              <w:left w:val="single" w:sz="4" w:space="0" w:color="auto"/>
              <w:bottom w:val="single" w:sz="4" w:space="0" w:color="auto"/>
              <w:right w:val="single" w:sz="4" w:space="0" w:color="auto"/>
            </w:tcBorders>
            <w:hideMark/>
          </w:tcPr>
          <w:p w14:paraId="15E0C685"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Compliant to SMPTE ST </w:t>
            </w:r>
            <w:r>
              <w:rPr>
                <w:rFonts w:ascii="ArialMT" w:eastAsia="Times New Roman" w:hAnsi="ArialMT" w:cs="Times New Roman"/>
                <w:color w:val="000000"/>
                <w:sz w:val="18"/>
                <w:szCs w:val="18"/>
                <w:lang w:eastAsia="en-GB"/>
              </w:rPr>
              <w:t xml:space="preserve">2117, </w:t>
            </w:r>
            <w:r w:rsidRPr="00A733A5">
              <w:rPr>
                <w:rFonts w:ascii="ArialMT" w:eastAsia="Times New Roman" w:hAnsi="ArialMT" w:cs="Times New Roman"/>
                <w:color w:val="000000"/>
                <w:sz w:val="18"/>
                <w:szCs w:val="18"/>
                <w:lang w:eastAsia="en-GB"/>
              </w:rPr>
              <w:t>byte stream</w:t>
            </w:r>
          </w:p>
        </w:tc>
      </w:tr>
      <w:tr w:rsidR="00A733A5" w:rsidRPr="00A733A5" w14:paraId="50703A61" w14:textId="77777777" w:rsidTr="00A733A5">
        <w:tc>
          <w:tcPr>
            <w:tcW w:w="2268" w:type="dxa"/>
            <w:tcBorders>
              <w:top w:val="single" w:sz="4" w:space="0" w:color="auto"/>
              <w:left w:val="single" w:sz="4" w:space="0" w:color="auto"/>
              <w:bottom w:val="single" w:sz="4" w:space="0" w:color="auto"/>
              <w:right w:val="single" w:sz="4" w:space="0" w:color="auto"/>
            </w:tcBorders>
            <w:hideMark/>
          </w:tcPr>
          <w:p w14:paraId="29CB76F1"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Audio sampling </w:t>
            </w:r>
          </w:p>
        </w:tc>
        <w:tc>
          <w:tcPr>
            <w:tcW w:w="6804" w:type="dxa"/>
            <w:tcBorders>
              <w:top w:val="single" w:sz="4" w:space="0" w:color="auto"/>
              <w:left w:val="single" w:sz="4" w:space="0" w:color="auto"/>
              <w:bottom w:val="single" w:sz="4" w:space="0" w:color="auto"/>
              <w:right w:val="single" w:sz="4" w:space="0" w:color="auto"/>
            </w:tcBorders>
            <w:hideMark/>
          </w:tcPr>
          <w:p w14:paraId="7D9ECECB"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48 kHz locked to Video</w:t>
            </w:r>
          </w:p>
        </w:tc>
      </w:tr>
      <w:tr w:rsidR="00A733A5" w:rsidRPr="00A733A5" w14:paraId="6A9E8CCC" w14:textId="77777777" w:rsidTr="00A733A5">
        <w:tc>
          <w:tcPr>
            <w:tcW w:w="2268" w:type="dxa"/>
            <w:tcBorders>
              <w:top w:val="single" w:sz="4" w:space="0" w:color="auto"/>
              <w:left w:val="single" w:sz="4" w:space="0" w:color="auto"/>
              <w:bottom w:val="single" w:sz="4" w:space="0" w:color="auto"/>
              <w:right w:val="single" w:sz="4" w:space="0" w:color="auto"/>
            </w:tcBorders>
            <w:hideMark/>
          </w:tcPr>
          <w:p w14:paraId="7C7C8628"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Audio mapping </w:t>
            </w:r>
          </w:p>
        </w:tc>
        <w:tc>
          <w:tcPr>
            <w:tcW w:w="6804" w:type="dxa"/>
            <w:tcBorders>
              <w:top w:val="single" w:sz="4" w:space="0" w:color="auto"/>
              <w:left w:val="single" w:sz="4" w:space="0" w:color="auto"/>
              <w:bottom w:val="single" w:sz="4" w:space="0" w:color="auto"/>
              <w:right w:val="single" w:sz="4" w:space="0" w:color="auto"/>
            </w:tcBorders>
            <w:hideMark/>
          </w:tcPr>
          <w:p w14:paraId="5033B473" w14:textId="6F5379B2"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Compliant to SMPTE ST 382, AES3, 1ch/Element (min 2 to max 16 channels</w:t>
            </w:r>
            <w:commentRangeStart w:id="360"/>
            <w:r w:rsidR="00BA0E0E">
              <w:rPr>
                <w:rStyle w:val="FootnoteReference"/>
                <w:rFonts w:ascii="ArialMT" w:eastAsia="Times New Roman" w:hAnsi="ArialMT" w:cs="Times New Roman"/>
                <w:color w:val="000000"/>
                <w:sz w:val="18"/>
                <w:szCs w:val="18"/>
                <w:lang w:eastAsia="en-GB"/>
              </w:rPr>
              <w:footnoteReference w:id="1"/>
            </w:r>
            <w:commentRangeEnd w:id="360"/>
            <w:r w:rsidR="004917ED">
              <w:rPr>
                <w:rStyle w:val="CommentReference"/>
              </w:rPr>
              <w:commentReference w:id="360"/>
            </w:r>
            <w:r w:rsidR="00BA0E0E">
              <w:rPr>
                <w:rFonts w:ascii="ArialMT" w:eastAsia="Times New Roman" w:hAnsi="ArialMT" w:cs="Times New Roman"/>
                <w:color w:val="000000"/>
                <w:sz w:val="18"/>
                <w:szCs w:val="18"/>
                <w:lang w:eastAsia="en-GB"/>
              </w:rPr>
              <w:t>)</w:t>
            </w:r>
          </w:p>
        </w:tc>
      </w:tr>
      <w:tr w:rsidR="00A733A5" w:rsidRPr="00A733A5" w14:paraId="2BD33F99" w14:textId="77777777" w:rsidTr="00A733A5">
        <w:tc>
          <w:tcPr>
            <w:tcW w:w="2268" w:type="dxa"/>
            <w:tcBorders>
              <w:top w:val="single" w:sz="4" w:space="0" w:color="auto"/>
              <w:left w:val="single" w:sz="4" w:space="0" w:color="auto"/>
              <w:bottom w:val="single" w:sz="4" w:space="0" w:color="auto"/>
              <w:right w:val="single" w:sz="4" w:space="0" w:color="auto"/>
            </w:tcBorders>
            <w:hideMark/>
          </w:tcPr>
          <w:p w14:paraId="5F8C52F6"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Data Item </w:t>
            </w:r>
          </w:p>
        </w:tc>
        <w:tc>
          <w:tcPr>
            <w:tcW w:w="6804" w:type="dxa"/>
            <w:tcBorders>
              <w:top w:val="single" w:sz="4" w:space="0" w:color="auto"/>
              <w:left w:val="single" w:sz="4" w:space="0" w:color="auto"/>
              <w:bottom w:val="single" w:sz="4" w:space="0" w:color="auto"/>
              <w:right w:val="single" w:sz="4" w:space="0" w:color="auto"/>
            </w:tcBorders>
            <w:hideMark/>
          </w:tcPr>
          <w:p w14:paraId="255793F1"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Compliant to SMPTE ST 436-1, used for Ancillary packet</w:t>
            </w:r>
          </w:p>
        </w:tc>
      </w:tr>
      <w:tr w:rsidR="00A733A5" w:rsidRPr="00A733A5" w14:paraId="03F37038" w14:textId="77777777" w:rsidTr="00A733A5">
        <w:tc>
          <w:tcPr>
            <w:tcW w:w="2268" w:type="dxa"/>
            <w:tcBorders>
              <w:top w:val="single" w:sz="4" w:space="0" w:color="auto"/>
              <w:left w:val="single" w:sz="4" w:space="0" w:color="auto"/>
              <w:bottom w:val="single" w:sz="4" w:space="0" w:color="auto"/>
              <w:right w:val="single" w:sz="4" w:space="0" w:color="auto"/>
            </w:tcBorders>
            <w:hideMark/>
          </w:tcPr>
          <w:p w14:paraId="623B8927"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 xml:space="preserve">Timecode </w:t>
            </w:r>
          </w:p>
        </w:tc>
        <w:tc>
          <w:tcPr>
            <w:tcW w:w="6804" w:type="dxa"/>
            <w:tcBorders>
              <w:top w:val="single" w:sz="4" w:space="0" w:color="auto"/>
              <w:left w:val="single" w:sz="4" w:space="0" w:color="auto"/>
              <w:bottom w:val="single" w:sz="4" w:space="0" w:color="auto"/>
              <w:right w:val="single" w:sz="4" w:space="0" w:color="auto"/>
            </w:tcBorders>
            <w:hideMark/>
          </w:tcPr>
          <w:p w14:paraId="21097C54" w14:textId="77777777" w:rsidR="00A733A5" w:rsidRPr="00A733A5" w:rsidRDefault="00A733A5" w:rsidP="00A733A5">
            <w:pPr>
              <w:spacing w:after="0" w:line="240" w:lineRule="auto"/>
              <w:rPr>
                <w:rFonts w:ascii="Times New Roman" w:eastAsia="Times New Roman" w:hAnsi="Times New Roman" w:cs="Times New Roman"/>
                <w:sz w:val="24"/>
                <w:szCs w:val="24"/>
                <w:lang w:eastAsia="en-GB"/>
              </w:rPr>
            </w:pPr>
            <w:r w:rsidRPr="00A733A5">
              <w:rPr>
                <w:rFonts w:ascii="ArialMT" w:eastAsia="Times New Roman" w:hAnsi="ArialMT" w:cs="Times New Roman"/>
                <w:color w:val="000000"/>
                <w:sz w:val="18"/>
                <w:szCs w:val="18"/>
                <w:lang w:eastAsia="en-GB"/>
              </w:rPr>
              <w:t>System Item and Header Metadata</w:t>
            </w:r>
          </w:p>
        </w:tc>
      </w:tr>
    </w:tbl>
    <w:p w14:paraId="2D24D5AF" w14:textId="77777777" w:rsidR="00A733A5" w:rsidRDefault="00A733A5" w:rsidP="00A733A5">
      <w:pPr>
        <w:rPr>
          <w:rFonts w:ascii="ArialMT" w:hAnsi="ArialMT"/>
          <w:color w:val="000000"/>
          <w:sz w:val="20"/>
          <w:szCs w:val="20"/>
        </w:rPr>
      </w:pPr>
    </w:p>
    <w:p w14:paraId="79265D08" w14:textId="09DA6D1C" w:rsidR="00DE7574" w:rsidRDefault="00DE7574" w:rsidP="00A733A5">
      <w:pPr>
        <w:rPr>
          <w:rFonts w:ascii="ArialMT" w:hAnsi="ArialMT"/>
          <w:color w:val="000000"/>
          <w:sz w:val="20"/>
          <w:szCs w:val="20"/>
        </w:rPr>
      </w:pPr>
      <w:r w:rsidRPr="00DE7574">
        <w:rPr>
          <w:rFonts w:ascii="ArialMT" w:hAnsi="ArialMT"/>
          <w:color w:val="000000"/>
          <w:sz w:val="20"/>
          <w:szCs w:val="20"/>
        </w:rPr>
        <w:t>Detailed constraints are listed in</w:t>
      </w:r>
      <w:r w:rsidR="00926644">
        <w:rPr>
          <w:rFonts w:ascii="ArialMT" w:hAnsi="ArialMT"/>
          <w:color w:val="000000"/>
          <w:sz w:val="20"/>
          <w:szCs w:val="20"/>
        </w:rPr>
        <w:t xml:space="preserve"> </w:t>
      </w:r>
      <w:r w:rsidR="00926644">
        <w:rPr>
          <w:rFonts w:ascii="ArialMT" w:hAnsi="ArialMT"/>
          <w:color w:val="000000"/>
          <w:sz w:val="20"/>
          <w:szCs w:val="20"/>
        </w:rPr>
        <w:fldChar w:fldCharType="begin"/>
      </w:r>
      <w:r w:rsidR="00926644">
        <w:rPr>
          <w:rFonts w:ascii="ArialMT" w:hAnsi="ArialMT"/>
          <w:color w:val="000000"/>
          <w:sz w:val="20"/>
          <w:szCs w:val="20"/>
        </w:rPr>
        <w:instrText xml:space="preserve"> REF _Ref528590948 \h </w:instrText>
      </w:r>
      <w:r w:rsidR="00926644">
        <w:rPr>
          <w:rFonts w:ascii="ArialMT" w:hAnsi="ArialMT"/>
          <w:color w:val="000000"/>
          <w:sz w:val="20"/>
          <w:szCs w:val="20"/>
        </w:rPr>
      </w:r>
      <w:r w:rsidR="00926644">
        <w:rPr>
          <w:rFonts w:ascii="ArialMT" w:hAnsi="ArialMT"/>
          <w:color w:val="000000"/>
          <w:sz w:val="20"/>
          <w:szCs w:val="20"/>
        </w:rPr>
        <w:fldChar w:fldCharType="separate"/>
      </w:r>
      <w:r w:rsidR="00926644" w:rsidRPr="00E211B2">
        <w:t>Annex B Constraints of a Conformant Implementation</w:t>
      </w:r>
      <w:r w:rsidR="00926644">
        <w:rPr>
          <w:rFonts w:ascii="ArialMT" w:hAnsi="ArialMT"/>
          <w:color w:val="000000"/>
          <w:sz w:val="20"/>
          <w:szCs w:val="20"/>
        </w:rPr>
        <w:fldChar w:fldCharType="end"/>
      </w:r>
      <w:commentRangeStart w:id="361"/>
      <w:commentRangeEnd w:id="361"/>
      <w:r w:rsidR="00483052">
        <w:rPr>
          <w:rStyle w:val="CommentReference"/>
        </w:rPr>
        <w:commentReference w:id="361"/>
      </w:r>
      <w:r w:rsidRPr="00DE7574">
        <w:rPr>
          <w:rFonts w:ascii="ArialMT" w:hAnsi="ArialMT"/>
          <w:color w:val="000000"/>
          <w:sz w:val="20"/>
          <w:szCs w:val="20"/>
        </w:rPr>
        <w:t>.</w:t>
      </w:r>
    </w:p>
    <w:p w14:paraId="4FCC0087" w14:textId="3523832A" w:rsidR="00A733A5" w:rsidRDefault="00DE7574" w:rsidP="00DE7574">
      <w:pPr>
        <w:pStyle w:val="Heading2"/>
      </w:pPr>
      <w:bookmarkStart w:id="362" w:name="_Toc528837199"/>
      <w:r>
        <w:t>Single Essence Location Style</w:t>
      </w:r>
      <w:r w:rsidR="00EC548C">
        <w:t xml:space="preserve"> (4.2)</w:t>
      </w:r>
      <w:bookmarkEnd w:id="362"/>
    </w:p>
    <w:p w14:paraId="62B82568" w14:textId="3AF457C8" w:rsidR="00BA0E0E" w:rsidRDefault="00DE7574" w:rsidP="00DE7574">
      <w:pPr>
        <w:rPr>
          <w:rFonts w:ascii="ArialMT" w:hAnsi="ArialMT"/>
          <w:color w:val="000000"/>
          <w:sz w:val="20"/>
          <w:szCs w:val="20"/>
        </w:rPr>
      </w:pPr>
      <w:r w:rsidRPr="00DE7574">
        <w:rPr>
          <w:rFonts w:ascii="ArialMT" w:hAnsi="ArialMT"/>
          <w:color w:val="000000"/>
          <w:sz w:val="20"/>
          <w:szCs w:val="20"/>
        </w:rPr>
        <w:t>As shown in</w:t>
      </w:r>
      <w:r w:rsidR="00926644">
        <w:rPr>
          <w:rFonts w:ascii="ArialMT" w:hAnsi="ArialMT"/>
          <w:color w:val="000000"/>
          <w:sz w:val="20"/>
          <w:szCs w:val="20"/>
        </w:rPr>
        <w:t xml:space="preserve"> </w:t>
      </w:r>
      <w:r w:rsidR="00926644">
        <w:rPr>
          <w:rFonts w:ascii="ArialMT" w:hAnsi="ArialMT"/>
          <w:color w:val="000000"/>
          <w:sz w:val="20"/>
          <w:szCs w:val="20"/>
        </w:rPr>
        <w:fldChar w:fldCharType="begin"/>
      </w:r>
      <w:r w:rsidR="00926644">
        <w:rPr>
          <w:rFonts w:ascii="ArialMT" w:hAnsi="ArialMT"/>
          <w:color w:val="000000"/>
          <w:sz w:val="20"/>
          <w:szCs w:val="20"/>
        </w:rPr>
        <w:instrText xml:space="preserve"> REF _Ref528590023 \h </w:instrText>
      </w:r>
      <w:r w:rsidR="00926644">
        <w:rPr>
          <w:rFonts w:ascii="ArialMT" w:hAnsi="ArialMT"/>
          <w:color w:val="000000"/>
          <w:sz w:val="20"/>
          <w:szCs w:val="20"/>
        </w:rPr>
      </w:r>
      <w:r w:rsidR="00926644">
        <w:rPr>
          <w:rFonts w:ascii="ArialMT" w:hAnsi="ArialMT"/>
          <w:color w:val="000000"/>
          <w:sz w:val="20"/>
          <w:szCs w:val="20"/>
        </w:rPr>
        <w:fldChar w:fldCharType="separate"/>
      </w:r>
      <w:r w:rsidR="00926644">
        <w:t xml:space="preserve">Figure </w:t>
      </w:r>
      <w:r w:rsidR="00926644">
        <w:rPr>
          <w:noProof/>
        </w:rPr>
        <w:t>1</w:t>
      </w:r>
      <w:r w:rsidR="00926644">
        <w:rPr>
          <w:rFonts w:ascii="ArialMT" w:hAnsi="ArialMT"/>
          <w:color w:val="000000"/>
          <w:sz w:val="20"/>
          <w:szCs w:val="20"/>
        </w:rPr>
        <w:fldChar w:fldCharType="end"/>
      </w:r>
      <w:r w:rsidRPr="00DE7574">
        <w:rPr>
          <w:rFonts w:ascii="ArialMT" w:hAnsi="ArialMT"/>
          <w:color w:val="000000"/>
          <w:sz w:val="20"/>
          <w:szCs w:val="20"/>
        </w:rPr>
        <w:t xml:space="preserve">, this style consists of a Header Partition, a Footer Partition, and a Random </w:t>
      </w:r>
      <w:r>
        <w:rPr>
          <w:rFonts w:ascii="ArialMT" w:hAnsi="ArialMT"/>
          <w:color w:val="000000"/>
          <w:sz w:val="20"/>
          <w:szCs w:val="20"/>
        </w:rPr>
        <w:t>I</w:t>
      </w:r>
      <w:r w:rsidRPr="00DE7574">
        <w:rPr>
          <w:rFonts w:ascii="ArialMT" w:hAnsi="ArialMT"/>
          <w:color w:val="000000"/>
          <w:sz w:val="20"/>
          <w:szCs w:val="20"/>
        </w:rPr>
        <w:t>ndex Pack.</w:t>
      </w:r>
    </w:p>
    <w:p w14:paraId="603D285D" w14:textId="156BC6D9" w:rsidR="00DE7574" w:rsidRDefault="00DE7574" w:rsidP="00DE7574">
      <w:pPr>
        <w:rPr>
          <w:rFonts w:ascii="ArialMT" w:hAnsi="ArialMT"/>
          <w:color w:val="000000"/>
          <w:sz w:val="20"/>
          <w:szCs w:val="20"/>
        </w:rPr>
      </w:pPr>
      <w:r w:rsidRPr="00DE7574">
        <w:rPr>
          <w:rFonts w:ascii="ArialMT" w:hAnsi="ArialMT"/>
          <w:color w:val="000000"/>
          <w:sz w:val="20"/>
          <w:szCs w:val="20"/>
        </w:rPr>
        <w:br/>
        <w:t>The Index Table is placed prior to the Essence Containe</w:t>
      </w:r>
      <w:r>
        <w:rPr>
          <w:rFonts w:ascii="ArialMT" w:hAnsi="ArialMT"/>
          <w:color w:val="000000"/>
          <w:sz w:val="20"/>
          <w:szCs w:val="20"/>
        </w:rPr>
        <w:t>r.</w:t>
      </w:r>
    </w:p>
    <w:p w14:paraId="05E38855" w14:textId="4156FD37" w:rsidR="00BA0E0E" w:rsidRDefault="00BA0E0E" w:rsidP="00DE7574">
      <w:pPr>
        <w:rPr>
          <w:rFonts w:ascii="ArialMT" w:hAnsi="ArialMT"/>
          <w:color w:val="000000"/>
          <w:sz w:val="20"/>
          <w:szCs w:val="20"/>
        </w:rPr>
      </w:pPr>
      <w:r w:rsidRPr="00BA0E0E">
        <w:rPr>
          <w:rFonts w:ascii="ArialMT" w:hAnsi="ArialMT"/>
          <w:color w:val="000000"/>
          <w:sz w:val="20"/>
          <w:szCs w:val="20"/>
        </w:rPr>
        <w:t>Some of the aspects of this style are shown below</w:t>
      </w:r>
      <w:r>
        <w:rPr>
          <w:rFonts w:ascii="ArialMT" w:hAnsi="ArialMT"/>
          <w:color w:val="000000"/>
          <w:sz w:val="20"/>
          <w:szCs w:val="20"/>
        </w:rPr>
        <w:t>.</w:t>
      </w:r>
    </w:p>
    <w:p w14:paraId="1FF4C3CC" w14:textId="7E3E3A0C" w:rsidR="00BA0E0E" w:rsidRDefault="00BA0E0E" w:rsidP="00BA0E0E">
      <w:pPr>
        <w:pStyle w:val="ListParagraph"/>
        <w:numPr>
          <w:ilvl w:val="0"/>
          <w:numId w:val="1"/>
        </w:numPr>
        <w:rPr>
          <w:rFonts w:ascii="ArialMT" w:hAnsi="ArialMT"/>
          <w:color w:val="000000"/>
          <w:sz w:val="20"/>
          <w:szCs w:val="20"/>
        </w:rPr>
      </w:pPr>
      <w:r w:rsidRPr="00BA0E0E">
        <w:rPr>
          <w:rFonts w:ascii="ArialMT" w:hAnsi="ArialMT"/>
          <w:color w:val="000000"/>
          <w:sz w:val="20"/>
          <w:szCs w:val="20"/>
        </w:rPr>
        <w:t>It is easy to handl</w:t>
      </w:r>
      <w:r>
        <w:rPr>
          <w:rFonts w:ascii="ArialMT" w:hAnsi="ArialMT"/>
          <w:color w:val="000000"/>
          <w:sz w:val="20"/>
          <w:szCs w:val="20"/>
        </w:rPr>
        <w:t>e because of a simple structure</w:t>
      </w:r>
    </w:p>
    <w:p w14:paraId="3513F367" w14:textId="5B1BC775" w:rsidR="00BA0E0E" w:rsidRDefault="00BA0E0E" w:rsidP="00BA0E0E">
      <w:pPr>
        <w:pStyle w:val="ListParagraph"/>
        <w:numPr>
          <w:ilvl w:val="0"/>
          <w:numId w:val="1"/>
        </w:numPr>
        <w:rPr>
          <w:rFonts w:ascii="ArialMT" w:hAnsi="ArialMT"/>
          <w:color w:val="000000"/>
          <w:sz w:val="20"/>
          <w:szCs w:val="20"/>
        </w:rPr>
      </w:pPr>
      <w:r w:rsidRPr="00BA0E0E">
        <w:rPr>
          <w:rFonts w:ascii="ArialMT" w:hAnsi="ArialMT"/>
          <w:color w:val="000000"/>
          <w:sz w:val="20"/>
          <w:szCs w:val="20"/>
        </w:rPr>
        <w:t xml:space="preserve">It is easy to edit while </w:t>
      </w:r>
      <w:r>
        <w:rPr>
          <w:rFonts w:ascii="ArialMT" w:hAnsi="ArialMT"/>
          <w:color w:val="000000"/>
          <w:sz w:val="20"/>
          <w:szCs w:val="20"/>
        </w:rPr>
        <w:t>file transferring</w:t>
      </w:r>
    </w:p>
    <w:p w14:paraId="413CF0B6" w14:textId="3445DB6A" w:rsidR="00BA0E0E" w:rsidRDefault="00BA0E0E" w:rsidP="00BA0E0E">
      <w:pPr>
        <w:pStyle w:val="ListParagraph"/>
        <w:numPr>
          <w:ilvl w:val="0"/>
          <w:numId w:val="1"/>
        </w:numPr>
        <w:rPr>
          <w:rFonts w:ascii="ArialMT" w:hAnsi="ArialMT"/>
          <w:color w:val="000000"/>
          <w:sz w:val="20"/>
          <w:szCs w:val="20"/>
        </w:rPr>
      </w:pPr>
      <w:r w:rsidRPr="00BA0E0E">
        <w:rPr>
          <w:rFonts w:ascii="ArialMT" w:hAnsi="ArialMT"/>
          <w:color w:val="000000"/>
          <w:sz w:val="20"/>
          <w:szCs w:val="20"/>
        </w:rPr>
        <w:t>It is easy to pick extract a “Partial file”</w:t>
      </w:r>
    </w:p>
    <w:p w14:paraId="76FF517D" w14:textId="4B59428E" w:rsidR="00BA0E0E" w:rsidRDefault="00BA0E0E" w:rsidP="00BA0E0E">
      <w:pPr>
        <w:rPr>
          <w:rFonts w:ascii="ArialMT" w:hAnsi="ArialMT"/>
          <w:color w:val="000000"/>
          <w:sz w:val="20"/>
          <w:szCs w:val="20"/>
        </w:rPr>
      </w:pPr>
      <w:r w:rsidRPr="00BA0E0E">
        <w:rPr>
          <w:rFonts w:ascii="ArialMT" w:hAnsi="ArialMT"/>
          <w:color w:val="000000"/>
          <w:sz w:val="20"/>
          <w:szCs w:val="20"/>
        </w:rPr>
        <w:t xml:space="preserve">It is recommended to have the following Index Layout Properties defined in </w:t>
      </w:r>
      <w:r w:rsidRPr="004917ED">
        <w:rPr>
          <w:rFonts w:ascii="ArialMT" w:hAnsi="ArialMT"/>
          <w:color w:val="000000"/>
          <w:sz w:val="20"/>
          <w:szCs w:val="20"/>
        </w:rPr>
        <w:t>Amendment 2 to SMPTE ST 377-1.</w:t>
      </w:r>
    </w:p>
    <w:p w14:paraId="5FD4669B" w14:textId="77777777" w:rsidR="00BA0E0E" w:rsidRPr="00BA0E0E" w:rsidRDefault="00BA0E0E" w:rsidP="00BA0E0E">
      <w:pPr>
        <w:pStyle w:val="ListParagraph"/>
        <w:numPr>
          <w:ilvl w:val="0"/>
          <w:numId w:val="2"/>
        </w:numPr>
        <w:rPr>
          <w:rFonts w:ascii="ArialMT" w:hAnsi="ArialMT"/>
          <w:color w:val="000000"/>
          <w:sz w:val="20"/>
          <w:szCs w:val="20"/>
        </w:rPr>
      </w:pPr>
      <w:r w:rsidRPr="00BA0E0E">
        <w:rPr>
          <w:rFonts w:ascii="ArialMT" w:hAnsi="ArialMT"/>
          <w:color w:val="000000"/>
          <w:sz w:val="20"/>
          <w:szCs w:val="20"/>
        </w:rPr>
        <w:t xml:space="preserve">Index Table </w:t>
      </w:r>
      <w:proofErr w:type="gramStart"/>
      <w:r w:rsidRPr="00BA0E0E">
        <w:rPr>
          <w:rFonts w:ascii="ArialMT" w:hAnsi="ArialMT"/>
          <w:color w:val="000000"/>
          <w:sz w:val="20"/>
          <w:szCs w:val="20"/>
        </w:rPr>
        <w:t>Segment::</w:t>
      </w:r>
      <w:proofErr w:type="gramEnd"/>
      <w:r w:rsidRPr="00BA0E0E">
        <w:rPr>
          <w:rFonts w:ascii="ArialMT" w:hAnsi="ArialMT"/>
          <w:color w:val="000000"/>
          <w:sz w:val="20"/>
          <w:szCs w:val="20"/>
        </w:rPr>
        <w:t>Single Index Location TRUE (Single Location)</w:t>
      </w:r>
    </w:p>
    <w:p w14:paraId="13DE2955" w14:textId="77777777" w:rsidR="00BA0E0E" w:rsidRPr="00BA0E0E" w:rsidRDefault="00BA0E0E" w:rsidP="00BA0E0E">
      <w:pPr>
        <w:pStyle w:val="ListParagraph"/>
        <w:numPr>
          <w:ilvl w:val="0"/>
          <w:numId w:val="2"/>
        </w:numPr>
        <w:rPr>
          <w:rFonts w:ascii="ArialMT" w:hAnsi="ArialMT"/>
          <w:color w:val="000000"/>
          <w:sz w:val="20"/>
          <w:szCs w:val="20"/>
        </w:rPr>
      </w:pPr>
      <w:r w:rsidRPr="00BA0E0E">
        <w:rPr>
          <w:rFonts w:ascii="ArialMT" w:hAnsi="ArialMT"/>
          <w:color w:val="000000"/>
          <w:sz w:val="20"/>
          <w:szCs w:val="20"/>
        </w:rPr>
        <w:t xml:space="preserve">Index Table </w:t>
      </w:r>
      <w:proofErr w:type="gramStart"/>
      <w:r w:rsidRPr="00BA0E0E">
        <w:rPr>
          <w:rFonts w:ascii="ArialMT" w:hAnsi="ArialMT"/>
          <w:color w:val="000000"/>
          <w:sz w:val="20"/>
          <w:szCs w:val="20"/>
        </w:rPr>
        <w:t>Segment::</w:t>
      </w:r>
      <w:proofErr w:type="gramEnd"/>
      <w:r w:rsidRPr="00BA0E0E">
        <w:rPr>
          <w:rFonts w:ascii="ArialMT" w:hAnsi="ArialMT"/>
          <w:color w:val="000000"/>
          <w:sz w:val="20"/>
          <w:szCs w:val="20"/>
        </w:rPr>
        <w:t>Single Location TRUE (Single Location)</w:t>
      </w:r>
    </w:p>
    <w:p w14:paraId="0A80A7D9" w14:textId="77777777" w:rsidR="00BA0E0E" w:rsidRPr="00BA0E0E" w:rsidRDefault="00BA0E0E" w:rsidP="00BA0E0E">
      <w:pPr>
        <w:pStyle w:val="ListParagraph"/>
        <w:numPr>
          <w:ilvl w:val="0"/>
          <w:numId w:val="2"/>
        </w:numPr>
        <w:rPr>
          <w:rFonts w:ascii="ArialMT" w:hAnsi="ArialMT"/>
          <w:color w:val="000000"/>
          <w:sz w:val="20"/>
          <w:szCs w:val="20"/>
        </w:rPr>
      </w:pPr>
      <w:r w:rsidRPr="00BA0E0E">
        <w:rPr>
          <w:rFonts w:ascii="ArialMT" w:hAnsi="ArialMT"/>
          <w:color w:val="000000"/>
          <w:sz w:val="20"/>
          <w:szCs w:val="20"/>
        </w:rPr>
        <w:t xml:space="preserve">Index Table </w:t>
      </w:r>
      <w:proofErr w:type="gramStart"/>
      <w:r w:rsidRPr="00BA0E0E">
        <w:rPr>
          <w:rFonts w:ascii="ArialMT" w:hAnsi="ArialMT"/>
          <w:color w:val="000000"/>
          <w:sz w:val="20"/>
          <w:szCs w:val="20"/>
        </w:rPr>
        <w:t>Segment::</w:t>
      </w:r>
      <w:proofErr w:type="gramEnd"/>
      <w:r w:rsidRPr="00BA0E0E">
        <w:rPr>
          <w:rFonts w:ascii="ArialMT" w:hAnsi="ArialMT"/>
          <w:color w:val="000000"/>
          <w:sz w:val="20"/>
          <w:szCs w:val="20"/>
        </w:rPr>
        <w:t>Forward Index Direction TRUE (Forward)</w:t>
      </w:r>
    </w:p>
    <w:p w14:paraId="3A5B2205" w14:textId="7D7947B4" w:rsidR="00BA0E0E" w:rsidRDefault="00BA0E0E" w:rsidP="00BA0E0E">
      <w:pPr>
        <w:pStyle w:val="ListParagraph"/>
        <w:numPr>
          <w:ilvl w:val="0"/>
          <w:numId w:val="2"/>
        </w:numPr>
        <w:rPr>
          <w:rFonts w:ascii="ArialMT" w:hAnsi="ArialMT"/>
          <w:color w:val="000000"/>
          <w:sz w:val="20"/>
          <w:szCs w:val="20"/>
        </w:rPr>
      </w:pPr>
      <w:proofErr w:type="gramStart"/>
      <w:r w:rsidRPr="00BA0E0E">
        <w:rPr>
          <w:rFonts w:ascii="ArialMT" w:hAnsi="ArialMT"/>
          <w:color w:val="000000"/>
          <w:sz w:val="20"/>
          <w:szCs w:val="20"/>
        </w:rPr>
        <w:t>Preface::</w:t>
      </w:r>
      <w:proofErr w:type="gramEnd"/>
      <w:r w:rsidRPr="00BA0E0E">
        <w:rPr>
          <w:rFonts w:ascii="ArialMT" w:hAnsi="ArialMT"/>
          <w:color w:val="000000"/>
          <w:sz w:val="20"/>
          <w:szCs w:val="20"/>
        </w:rPr>
        <w:t xml:space="preserve"> is RIP present TRUE</w:t>
      </w:r>
    </w:p>
    <w:p w14:paraId="30C0B370" w14:textId="7C964601" w:rsidR="00BA0E0E" w:rsidRDefault="00BA0E0E" w:rsidP="00BA0E0E">
      <w:pPr>
        <w:pStyle w:val="Heading2"/>
      </w:pPr>
      <w:bookmarkStart w:id="363" w:name="_Toc528837200"/>
      <w:r>
        <w:t>Multiple Essence Location Style</w:t>
      </w:r>
      <w:r w:rsidR="00EC548C">
        <w:t xml:space="preserve"> (4.3)</w:t>
      </w:r>
      <w:bookmarkEnd w:id="363"/>
    </w:p>
    <w:p w14:paraId="2C80C238" w14:textId="532FEB89" w:rsidR="00BA0E0E" w:rsidRDefault="00BA0E0E" w:rsidP="00BA0E0E">
      <w:pPr>
        <w:rPr>
          <w:rFonts w:ascii="ArialMT" w:hAnsi="ArialMT"/>
          <w:color w:val="000000"/>
          <w:sz w:val="20"/>
          <w:szCs w:val="20"/>
        </w:rPr>
      </w:pPr>
      <w:r w:rsidRPr="00BA0E0E">
        <w:rPr>
          <w:rFonts w:ascii="ArialMT" w:hAnsi="ArialMT"/>
          <w:color w:val="000000"/>
          <w:sz w:val="20"/>
          <w:szCs w:val="20"/>
        </w:rPr>
        <w:t>As shown in</w:t>
      </w:r>
      <w:r w:rsidR="00926644">
        <w:rPr>
          <w:rFonts w:ascii="ArialMT" w:hAnsi="ArialMT"/>
          <w:color w:val="000000"/>
          <w:sz w:val="20"/>
          <w:szCs w:val="20"/>
        </w:rPr>
        <w:t xml:space="preserve"> </w:t>
      </w:r>
      <w:r w:rsidR="00926644">
        <w:rPr>
          <w:rFonts w:ascii="ArialMT" w:hAnsi="ArialMT"/>
          <w:color w:val="000000"/>
          <w:sz w:val="20"/>
          <w:szCs w:val="20"/>
        </w:rPr>
        <w:fldChar w:fldCharType="begin"/>
      </w:r>
      <w:r w:rsidR="00926644">
        <w:rPr>
          <w:rFonts w:ascii="ArialMT" w:hAnsi="ArialMT"/>
          <w:color w:val="000000"/>
          <w:sz w:val="20"/>
          <w:szCs w:val="20"/>
        </w:rPr>
        <w:instrText xml:space="preserve"> REF _Ref528590176 \h </w:instrText>
      </w:r>
      <w:r w:rsidR="00926644">
        <w:rPr>
          <w:rFonts w:ascii="ArialMT" w:hAnsi="ArialMT"/>
          <w:color w:val="000000"/>
          <w:sz w:val="20"/>
          <w:szCs w:val="20"/>
        </w:rPr>
      </w:r>
      <w:r w:rsidR="00926644">
        <w:rPr>
          <w:rFonts w:ascii="ArialMT" w:hAnsi="ArialMT"/>
          <w:color w:val="000000"/>
          <w:sz w:val="20"/>
          <w:szCs w:val="20"/>
        </w:rPr>
        <w:fldChar w:fldCharType="separate"/>
      </w:r>
      <w:r w:rsidR="00926644">
        <w:t xml:space="preserve">Figure </w:t>
      </w:r>
      <w:r w:rsidR="00926644">
        <w:rPr>
          <w:noProof/>
        </w:rPr>
        <w:t>2</w:t>
      </w:r>
      <w:r w:rsidR="00926644">
        <w:rPr>
          <w:rFonts w:ascii="ArialMT" w:hAnsi="ArialMT"/>
          <w:color w:val="000000"/>
          <w:sz w:val="20"/>
          <w:szCs w:val="20"/>
        </w:rPr>
        <w:fldChar w:fldCharType="end"/>
      </w:r>
      <w:r w:rsidRPr="00BA0E0E">
        <w:rPr>
          <w:rFonts w:ascii="ArialMT" w:hAnsi="ArialMT"/>
          <w:color w:val="000000"/>
          <w:sz w:val="20"/>
          <w:szCs w:val="20"/>
        </w:rPr>
        <w:t>, this style consists of a Header Partition, segmented Body Partition(s), a Footer Partition,</w:t>
      </w:r>
      <w:r>
        <w:rPr>
          <w:rFonts w:ascii="ArialMT" w:hAnsi="ArialMT"/>
          <w:color w:val="000000"/>
          <w:sz w:val="20"/>
          <w:szCs w:val="20"/>
        </w:rPr>
        <w:t xml:space="preserve"> </w:t>
      </w:r>
      <w:r w:rsidRPr="00BA0E0E">
        <w:rPr>
          <w:rFonts w:ascii="ArialMT" w:hAnsi="ArialMT"/>
          <w:color w:val="000000"/>
          <w:sz w:val="20"/>
          <w:szCs w:val="20"/>
        </w:rPr>
        <w:t>and a Random Index Pack. Every Partition except Header and the first Body Partitions ha</w:t>
      </w:r>
      <w:r>
        <w:rPr>
          <w:rFonts w:ascii="ArialMT" w:hAnsi="ArialMT"/>
          <w:color w:val="000000"/>
          <w:sz w:val="20"/>
          <w:szCs w:val="20"/>
        </w:rPr>
        <w:t xml:space="preserve">s one Index </w:t>
      </w:r>
      <w:r w:rsidRPr="00BA0E0E">
        <w:rPr>
          <w:rFonts w:ascii="ArialMT" w:hAnsi="ArialMT"/>
          <w:color w:val="000000"/>
          <w:sz w:val="20"/>
          <w:szCs w:val="20"/>
        </w:rPr>
        <w:t>Table</w:t>
      </w:r>
      <w:r>
        <w:rPr>
          <w:rFonts w:ascii="ArialMT" w:hAnsi="ArialMT"/>
          <w:color w:val="000000"/>
          <w:sz w:val="20"/>
          <w:szCs w:val="20"/>
        </w:rPr>
        <w:t xml:space="preserve"> </w:t>
      </w:r>
      <w:r w:rsidRPr="00BA0E0E">
        <w:rPr>
          <w:rFonts w:ascii="ArialMT" w:hAnsi="ArialMT"/>
          <w:color w:val="000000"/>
          <w:sz w:val="20"/>
          <w:szCs w:val="20"/>
        </w:rPr>
        <w:t>Segment that carries the Index Entries indexing the Edit Units.</w:t>
      </w:r>
    </w:p>
    <w:p w14:paraId="6E33926D" w14:textId="77777777" w:rsidR="00BA0E0E" w:rsidRDefault="00BA0E0E" w:rsidP="00BA0E0E">
      <w:pPr>
        <w:rPr>
          <w:rFonts w:ascii="ArialMT" w:hAnsi="ArialMT"/>
          <w:color w:val="000000"/>
          <w:sz w:val="20"/>
          <w:szCs w:val="20"/>
        </w:rPr>
      </w:pPr>
      <w:r w:rsidRPr="00BA0E0E">
        <w:rPr>
          <w:rFonts w:ascii="ArialMT" w:hAnsi="ArialMT"/>
          <w:color w:val="000000"/>
          <w:sz w:val="20"/>
          <w:szCs w:val="20"/>
        </w:rPr>
        <w:t>The purpose of this essence location style is to place the Index Table Segment just after the corresponding</w:t>
      </w:r>
      <w:r>
        <w:rPr>
          <w:rFonts w:ascii="ArialMT" w:hAnsi="ArialMT"/>
          <w:color w:val="000000"/>
          <w:sz w:val="20"/>
          <w:szCs w:val="20"/>
        </w:rPr>
        <w:t xml:space="preserve"> </w:t>
      </w:r>
      <w:r w:rsidRPr="00BA0E0E">
        <w:rPr>
          <w:rFonts w:ascii="ArialMT" w:hAnsi="ArialMT"/>
          <w:color w:val="000000"/>
          <w:sz w:val="20"/>
          <w:szCs w:val="20"/>
        </w:rPr>
        <w:t>essence data. All Index Table Segments follow Essence Container Segments that they index. Thus, when</w:t>
      </w:r>
      <w:r>
        <w:rPr>
          <w:rFonts w:ascii="ArialMT" w:hAnsi="ArialMT"/>
          <w:color w:val="000000"/>
          <w:sz w:val="20"/>
          <w:szCs w:val="20"/>
        </w:rPr>
        <w:t xml:space="preserve"> </w:t>
      </w:r>
      <w:r w:rsidRPr="00BA0E0E">
        <w:rPr>
          <w:rFonts w:ascii="ArialMT" w:hAnsi="ArialMT"/>
          <w:color w:val="000000"/>
          <w:sz w:val="20"/>
          <w:szCs w:val="20"/>
        </w:rPr>
        <w:t>receiving a streamed file, decoders can use Index Table Segments for indexing without a long delay.</w:t>
      </w:r>
    </w:p>
    <w:p w14:paraId="2ED02597" w14:textId="54ED21E9" w:rsidR="00BA0E0E" w:rsidRDefault="00BA0E0E" w:rsidP="00BA0E0E">
      <w:pPr>
        <w:rPr>
          <w:rFonts w:ascii="ArialMT" w:hAnsi="ArialMT"/>
          <w:color w:val="000000"/>
          <w:sz w:val="20"/>
          <w:szCs w:val="20"/>
        </w:rPr>
      </w:pPr>
      <w:r w:rsidRPr="00BA0E0E">
        <w:rPr>
          <w:rFonts w:ascii="ArialMT" w:hAnsi="ArialMT"/>
          <w:color w:val="000000"/>
          <w:sz w:val="20"/>
          <w:szCs w:val="20"/>
        </w:rPr>
        <w:t>Some of the aspect</w:t>
      </w:r>
      <w:r>
        <w:rPr>
          <w:rFonts w:ascii="ArialMT" w:hAnsi="ArialMT"/>
          <w:color w:val="000000"/>
          <w:sz w:val="20"/>
          <w:szCs w:val="20"/>
        </w:rPr>
        <w:t>s of this style are shown below</w:t>
      </w:r>
    </w:p>
    <w:p w14:paraId="38EE2AB3" w14:textId="64864BF0" w:rsidR="00BA0E0E" w:rsidRPr="00BA0E0E" w:rsidRDefault="00BA0E0E" w:rsidP="00BA0E0E">
      <w:pPr>
        <w:pStyle w:val="ListParagraph"/>
        <w:numPr>
          <w:ilvl w:val="0"/>
          <w:numId w:val="3"/>
        </w:numPr>
        <w:rPr>
          <w:rFonts w:ascii="ArialMT" w:hAnsi="ArialMT"/>
          <w:color w:val="000000"/>
          <w:sz w:val="20"/>
          <w:szCs w:val="20"/>
        </w:rPr>
      </w:pPr>
      <w:r w:rsidRPr="00BA0E0E">
        <w:rPr>
          <w:rFonts w:ascii="ArialMT" w:hAnsi="ArialMT"/>
          <w:color w:val="000000"/>
          <w:sz w:val="20"/>
          <w:szCs w:val="20"/>
        </w:rPr>
        <w:t>It is only necessary to include one Index Table Segment for each Body Partition period on the sender side</w:t>
      </w:r>
    </w:p>
    <w:p w14:paraId="1D1C254A" w14:textId="23E8F397" w:rsidR="00BA0E0E" w:rsidRPr="00BA0E0E" w:rsidRDefault="00BA0E0E" w:rsidP="00BA0E0E">
      <w:pPr>
        <w:pStyle w:val="ListParagraph"/>
        <w:numPr>
          <w:ilvl w:val="0"/>
          <w:numId w:val="3"/>
        </w:numPr>
        <w:rPr>
          <w:rFonts w:ascii="ArialMT" w:hAnsi="ArialMT"/>
          <w:color w:val="000000"/>
          <w:sz w:val="20"/>
          <w:szCs w:val="20"/>
        </w:rPr>
      </w:pPr>
      <w:r w:rsidRPr="00BA0E0E">
        <w:rPr>
          <w:rFonts w:ascii="ArialMT" w:hAnsi="ArialMT"/>
          <w:color w:val="000000"/>
          <w:sz w:val="20"/>
          <w:szCs w:val="20"/>
        </w:rPr>
        <w:t>It is easy to perform the function “Play while receiving file” on the receiver side</w:t>
      </w:r>
    </w:p>
    <w:p w14:paraId="21D3A61C" w14:textId="283ACF32" w:rsidR="00BA0E0E" w:rsidRDefault="00BA0E0E" w:rsidP="00BA0E0E">
      <w:pPr>
        <w:pStyle w:val="ListParagraph"/>
        <w:numPr>
          <w:ilvl w:val="0"/>
          <w:numId w:val="3"/>
        </w:numPr>
        <w:rPr>
          <w:rFonts w:ascii="ArialMT" w:hAnsi="ArialMT"/>
          <w:color w:val="000000"/>
          <w:sz w:val="20"/>
          <w:szCs w:val="20"/>
        </w:rPr>
      </w:pPr>
      <w:r w:rsidRPr="00BA0E0E">
        <w:rPr>
          <w:rFonts w:ascii="ArialMT" w:hAnsi="ArialMT"/>
          <w:color w:val="000000"/>
          <w:sz w:val="20"/>
          <w:szCs w:val="20"/>
        </w:rPr>
        <w:t>It is easy to pick extract a “Partial file”</w:t>
      </w:r>
    </w:p>
    <w:p w14:paraId="732B8C0D" w14:textId="57F1FA1A" w:rsidR="00BA0E0E" w:rsidRDefault="00BA0E0E" w:rsidP="00BA0E0E">
      <w:pPr>
        <w:rPr>
          <w:rFonts w:ascii="ArialMT" w:hAnsi="ArialMT"/>
          <w:color w:val="000000"/>
          <w:sz w:val="20"/>
          <w:szCs w:val="20"/>
        </w:rPr>
      </w:pPr>
      <w:r w:rsidRPr="00BA0E0E">
        <w:rPr>
          <w:rFonts w:ascii="ArialMT" w:hAnsi="ArialMT"/>
          <w:color w:val="000000"/>
          <w:sz w:val="20"/>
          <w:szCs w:val="20"/>
        </w:rPr>
        <w:t>It is recommended to have the following Index Layout Properties</w:t>
      </w:r>
    </w:p>
    <w:p w14:paraId="001E9023" w14:textId="77777777" w:rsidR="00BA0E0E" w:rsidRPr="00BA0E0E" w:rsidRDefault="00BA0E0E" w:rsidP="00BA0E0E">
      <w:pPr>
        <w:pStyle w:val="ListParagraph"/>
        <w:numPr>
          <w:ilvl w:val="0"/>
          <w:numId w:val="4"/>
        </w:numPr>
        <w:rPr>
          <w:rFonts w:ascii="ArialMT" w:hAnsi="ArialMT"/>
          <w:color w:val="000000"/>
          <w:sz w:val="20"/>
          <w:szCs w:val="20"/>
        </w:rPr>
      </w:pPr>
      <w:r w:rsidRPr="00BA0E0E">
        <w:rPr>
          <w:rFonts w:ascii="ArialMT" w:hAnsi="ArialMT"/>
          <w:color w:val="000000"/>
          <w:sz w:val="20"/>
          <w:szCs w:val="20"/>
        </w:rPr>
        <w:t xml:space="preserve">Index Table </w:t>
      </w:r>
      <w:proofErr w:type="gramStart"/>
      <w:r w:rsidRPr="00BA0E0E">
        <w:rPr>
          <w:rFonts w:ascii="ArialMT" w:hAnsi="ArialMT"/>
          <w:color w:val="000000"/>
          <w:sz w:val="20"/>
          <w:szCs w:val="20"/>
        </w:rPr>
        <w:t>Segment::</w:t>
      </w:r>
      <w:proofErr w:type="gramEnd"/>
      <w:r w:rsidRPr="00BA0E0E">
        <w:rPr>
          <w:rFonts w:ascii="ArialMT" w:hAnsi="ArialMT"/>
          <w:color w:val="000000"/>
          <w:sz w:val="20"/>
          <w:szCs w:val="20"/>
        </w:rPr>
        <w:t>Single Index Location FALSE (Distributed Location)</w:t>
      </w:r>
    </w:p>
    <w:p w14:paraId="79148FDC" w14:textId="2F8C38C0" w:rsidR="00BA0E0E" w:rsidRPr="00BA0E0E" w:rsidRDefault="00BA0E0E" w:rsidP="00BA0E0E">
      <w:pPr>
        <w:pStyle w:val="ListParagraph"/>
        <w:numPr>
          <w:ilvl w:val="0"/>
          <w:numId w:val="4"/>
        </w:numPr>
        <w:rPr>
          <w:rFonts w:ascii="ArialMT" w:hAnsi="ArialMT"/>
          <w:color w:val="000000"/>
          <w:sz w:val="20"/>
          <w:szCs w:val="20"/>
        </w:rPr>
      </w:pPr>
      <w:r w:rsidRPr="00BA0E0E">
        <w:rPr>
          <w:rFonts w:ascii="ArialMT" w:hAnsi="ArialMT"/>
          <w:color w:val="000000"/>
          <w:sz w:val="20"/>
          <w:szCs w:val="20"/>
        </w:rPr>
        <w:t xml:space="preserve">Index Table </w:t>
      </w:r>
      <w:proofErr w:type="gramStart"/>
      <w:r w:rsidRPr="00BA0E0E">
        <w:rPr>
          <w:rFonts w:ascii="ArialMT" w:hAnsi="ArialMT"/>
          <w:color w:val="000000"/>
          <w:sz w:val="20"/>
          <w:szCs w:val="20"/>
        </w:rPr>
        <w:t>Segment::</w:t>
      </w:r>
      <w:proofErr w:type="gramEnd"/>
      <w:r w:rsidRPr="00BA0E0E">
        <w:rPr>
          <w:rFonts w:ascii="ArialMT" w:hAnsi="ArialMT"/>
          <w:color w:val="000000"/>
          <w:sz w:val="20"/>
          <w:szCs w:val="20"/>
        </w:rPr>
        <w:t>Single Essence Location FALSE (Distributed Location)</w:t>
      </w:r>
    </w:p>
    <w:p w14:paraId="3169F3C5" w14:textId="3855CBF0" w:rsidR="00BA0E0E" w:rsidRPr="00BA0E0E" w:rsidRDefault="00BA0E0E" w:rsidP="00BA0E0E">
      <w:pPr>
        <w:pStyle w:val="ListParagraph"/>
        <w:numPr>
          <w:ilvl w:val="0"/>
          <w:numId w:val="4"/>
        </w:numPr>
        <w:rPr>
          <w:rFonts w:ascii="ArialMT" w:hAnsi="ArialMT"/>
          <w:color w:val="000000"/>
          <w:sz w:val="20"/>
          <w:szCs w:val="20"/>
        </w:rPr>
      </w:pPr>
      <w:r w:rsidRPr="00BA0E0E">
        <w:rPr>
          <w:rFonts w:ascii="ArialMT" w:hAnsi="ArialMT"/>
          <w:color w:val="000000"/>
          <w:sz w:val="20"/>
          <w:szCs w:val="20"/>
        </w:rPr>
        <w:t xml:space="preserve">Index Table </w:t>
      </w:r>
      <w:proofErr w:type="gramStart"/>
      <w:r w:rsidRPr="00BA0E0E">
        <w:rPr>
          <w:rFonts w:ascii="ArialMT" w:hAnsi="ArialMT"/>
          <w:color w:val="000000"/>
          <w:sz w:val="20"/>
          <w:szCs w:val="20"/>
        </w:rPr>
        <w:t>Segment::</w:t>
      </w:r>
      <w:proofErr w:type="gramEnd"/>
      <w:r w:rsidRPr="00BA0E0E">
        <w:rPr>
          <w:rFonts w:ascii="ArialMT" w:hAnsi="ArialMT"/>
          <w:color w:val="000000"/>
          <w:sz w:val="20"/>
          <w:szCs w:val="20"/>
        </w:rPr>
        <w:t>Forward Index Direction FALSE (Backward)</w:t>
      </w:r>
    </w:p>
    <w:p w14:paraId="4E7D7E58" w14:textId="359FB8BE" w:rsidR="00BA0E0E" w:rsidRPr="00BA0E0E" w:rsidRDefault="00BA0E0E" w:rsidP="00BA0E0E">
      <w:pPr>
        <w:pStyle w:val="ListParagraph"/>
        <w:numPr>
          <w:ilvl w:val="0"/>
          <w:numId w:val="4"/>
        </w:numPr>
        <w:rPr>
          <w:rFonts w:ascii="ArialMT" w:hAnsi="ArialMT"/>
          <w:color w:val="000000"/>
          <w:sz w:val="20"/>
          <w:szCs w:val="20"/>
        </w:rPr>
      </w:pPr>
      <w:proofErr w:type="gramStart"/>
      <w:r w:rsidRPr="00BA0E0E">
        <w:rPr>
          <w:rFonts w:ascii="ArialMT" w:hAnsi="ArialMT"/>
          <w:color w:val="000000"/>
          <w:sz w:val="20"/>
          <w:szCs w:val="20"/>
        </w:rPr>
        <w:t>Preface::</w:t>
      </w:r>
      <w:proofErr w:type="gramEnd"/>
      <w:r w:rsidRPr="00BA0E0E">
        <w:rPr>
          <w:rFonts w:ascii="ArialMT" w:hAnsi="ArialMT"/>
          <w:color w:val="000000"/>
          <w:sz w:val="20"/>
          <w:szCs w:val="20"/>
        </w:rPr>
        <w:t xml:space="preserve"> is RIP present TRUE</w:t>
      </w:r>
    </w:p>
    <w:p w14:paraId="4B7F2744" w14:textId="5DE85FBB" w:rsidR="00BA0E0E" w:rsidRDefault="00BA0E0E" w:rsidP="00BA0E0E">
      <w:pPr>
        <w:pStyle w:val="ListParagraph"/>
        <w:numPr>
          <w:ilvl w:val="0"/>
          <w:numId w:val="4"/>
        </w:numPr>
        <w:rPr>
          <w:rFonts w:ascii="ArialMT" w:hAnsi="ArialMT"/>
          <w:color w:val="000000"/>
          <w:sz w:val="20"/>
          <w:szCs w:val="20"/>
        </w:rPr>
      </w:pPr>
      <w:r w:rsidRPr="00BA0E0E">
        <w:rPr>
          <w:rFonts w:ascii="ArialMT" w:hAnsi="ArialMT"/>
          <w:color w:val="000000"/>
          <w:sz w:val="20"/>
          <w:szCs w:val="20"/>
        </w:rPr>
        <w:t xml:space="preserve">Essence Container </w:t>
      </w:r>
      <w:proofErr w:type="gramStart"/>
      <w:r w:rsidRPr="00BA0E0E">
        <w:rPr>
          <w:rFonts w:ascii="ArialMT" w:hAnsi="ArialMT"/>
          <w:color w:val="000000"/>
          <w:sz w:val="20"/>
          <w:szCs w:val="20"/>
        </w:rPr>
        <w:t>Data::</w:t>
      </w:r>
      <w:proofErr w:type="gramEnd"/>
      <w:r w:rsidRPr="00BA0E0E">
        <w:rPr>
          <w:rFonts w:ascii="ArialMT" w:hAnsi="ArialMT"/>
          <w:color w:val="000000"/>
          <w:sz w:val="20"/>
          <w:szCs w:val="20"/>
        </w:rPr>
        <w:t xml:space="preserve"> Following Index Table TRUE (A Complete Index Table follows all Essence)</w:t>
      </w:r>
    </w:p>
    <w:p w14:paraId="36AD7F52" w14:textId="439FF3E1" w:rsidR="00BA0E0E" w:rsidRPr="00BA0E0E" w:rsidRDefault="00C14804" w:rsidP="00E26EA4">
      <w:pPr>
        <w:pStyle w:val="Heading1"/>
      </w:pPr>
      <w:bookmarkStart w:id="364" w:name="_Toc528837201"/>
      <w:r>
        <w:t xml:space="preserve">SMPTE ST 2117 </w:t>
      </w:r>
      <w:r w:rsidRPr="00C14804">
        <w:t>Picture Data and AES3 Data Mapping</w:t>
      </w:r>
      <w:r w:rsidR="00EC548C">
        <w:t xml:space="preserve"> (5)</w:t>
      </w:r>
      <w:bookmarkEnd w:id="364"/>
    </w:p>
    <w:p w14:paraId="05B223C5" w14:textId="046FCC04" w:rsidR="00BA0E0E" w:rsidRDefault="00C14804" w:rsidP="00C14804">
      <w:pPr>
        <w:pStyle w:val="Heading2"/>
      </w:pPr>
      <w:bookmarkStart w:id="365" w:name="_Toc528837202"/>
      <w:r>
        <w:t>General</w:t>
      </w:r>
      <w:r w:rsidR="00EC548C">
        <w:t xml:space="preserve"> (5.1)</w:t>
      </w:r>
      <w:bookmarkEnd w:id="365"/>
    </w:p>
    <w:p w14:paraId="2A5FA31B" w14:textId="1724105B" w:rsidR="00C14804" w:rsidRPr="00B20591" w:rsidRDefault="00C14804" w:rsidP="00BA0E0E">
      <w:pPr>
        <w:rPr>
          <w:rFonts w:ascii="ArialMT" w:hAnsi="ArialMT"/>
          <w:color w:val="000000"/>
          <w:sz w:val="20"/>
          <w:szCs w:val="20"/>
        </w:rPr>
      </w:pPr>
      <w:r w:rsidRPr="00B20591">
        <w:rPr>
          <w:rFonts w:ascii="ArialMT" w:hAnsi="ArialMT"/>
          <w:color w:val="000000"/>
          <w:sz w:val="20"/>
          <w:szCs w:val="20"/>
        </w:rPr>
        <w:t xml:space="preserve">The mapping of </w:t>
      </w:r>
      <w:r w:rsidR="00E90FD7" w:rsidRPr="00B20591">
        <w:rPr>
          <w:rStyle w:val="fontstyle11"/>
        </w:rPr>
        <w:t>SMPTE ST-2117</w:t>
      </w:r>
      <w:r w:rsidRPr="00B20591">
        <w:rPr>
          <w:rFonts w:ascii="ArialMT" w:hAnsi="ArialMT"/>
          <w:color w:val="000000"/>
          <w:sz w:val="20"/>
          <w:szCs w:val="20"/>
        </w:rPr>
        <w:t>, is as defined in SMPTE ST 381-3. The mapping of AES3 digital audio data is defined by SMPTE ST 382. This specification uses Frame Wrapping as defined by SMPTE ST 379-2. The System Item is defined by SMPTE ST 326 and mapped into the MXF by SMPTE ST 385. The order of Items in each Edit Unit is System, Picture, Sound and Data.</w:t>
      </w:r>
    </w:p>
    <w:p w14:paraId="6F504280" w14:textId="0E7FA60C" w:rsidR="00C14804" w:rsidRPr="00B20591" w:rsidRDefault="00C14804" w:rsidP="00C14804">
      <w:pPr>
        <w:pStyle w:val="Heading2"/>
      </w:pPr>
      <w:bookmarkStart w:id="366" w:name="_Toc528837203"/>
      <w:r w:rsidRPr="00B20591">
        <w:lastRenderedPageBreak/>
        <w:t>Edit Unit Structure</w:t>
      </w:r>
      <w:bookmarkEnd w:id="366"/>
    </w:p>
    <w:p w14:paraId="5211E549" w14:textId="614CF0B8" w:rsidR="00C14804" w:rsidRDefault="00C14804" w:rsidP="00BA0E0E">
      <w:pPr>
        <w:rPr>
          <w:rFonts w:ascii="ArialMT" w:hAnsi="ArialMT"/>
          <w:color w:val="000000"/>
          <w:sz w:val="20"/>
          <w:szCs w:val="20"/>
        </w:rPr>
      </w:pPr>
      <w:r w:rsidRPr="00B20591">
        <w:rPr>
          <w:rFonts w:ascii="ArialMT" w:hAnsi="ArialMT"/>
          <w:color w:val="000000"/>
          <w:sz w:val="20"/>
          <w:szCs w:val="20"/>
        </w:rPr>
        <w:t xml:space="preserve">The SMPTE ST 2117 MXF Mapping shall make use of Frame Wrapping as defined by SMPTE ST 379-2 Section </w:t>
      </w:r>
      <w:r w:rsidRPr="00926644">
        <w:rPr>
          <w:rFonts w:ascii="ArialMT" w:hAnsi="ArialMT"/>
          <w:color w:val="000000"/>
          <w:sz w:val="20"/>
          <w:szCs w:val="20"/>
        </w:rPr>
        <w:t>8.4.1</w:t>
      </w:r>
      <w:r w:rsidR="00926644">
        <w:rPr>
          <w:rFonts w:ascii="ArialMT" w:hAnsi="ArialMT"/>
          <w:color w:val="000000"/>
          <w:sz w:val="20"/>
          <w:szCs w:val="20"/>
        </w:rPr>
        <w:t>.</w:t>
      </w:r>
    </w:p>
    <w:p w14:paraId="335A3945" w14:textId="018B8A80" w:rsidR="00926644" w:rsidRDefault="00926644" w:rsidP="00926644">
      <w:pPr>
        <w:rPr>
          <w:rFonts w:ascii="ArialMT" w:hAnsi="ArialMT"/>
          <w:color w:val="000000"/>
          <w:sz w:val="20"/>
          <w:szCs w:val="20"/>
        </w:rPr>
      </w:pPr>
      <w:r w:rsidRPr="00926644">
        <w:rPr>
          <w:rFonts w:ascii="ArialMT" w:hAnsi="ArialMT"/>
          <w:color w:val="000000"/>
          <w:sz w:val="20"/>
          <w:szCs w:val="20"/>
        </w:rPr>
        <w:t>An arrangement of System, Picture, Sound, and Data Items in a Frame Wrapping, i.e. the structure of Edit Unit</w:t>
      </w:r>
      <w:r>
        <w:rPr>
          <w:rFonts w:ascii="ArialMT" w:hAnsi="ArialMT"/>
          <w:color w:val="000000"/>
          <w:sz w:val="20"/>
          <w:szCs w:val="20"/>
        </w:rPr>
        <w:t xml:space="preserve"> </w:t>
      </w:r>
      <w:r w:rsidRPr="00926644">
        <w:rPr>
          <w:rFonts w:ascii="ArialMT" w:hAnsi="ArialMT"/>
          <w:color w:val="000000"/>
          <w:sz w:val="20"/>
          <w:szCs w:val="20"/>
        </w:rPr>
        <w:t xml:space="preserve">is shown in </w:t>
      </w:r>
      <w:r>
        <w:rPr>
          <w:rFonts w:ascii="ArialMT" w:hAnsi="ArialMT"/>
          <w:color w:val="000000"/>
          <w:sz w:val="20"/>
          <w:szCs w:val="20"/>
        </w:rPr>
        <w:fldChar w:fldCharType="begin"/>
      </w:r>
      <w:r>
        <w:rPr>
          <w:rFonts w:ascii="ArialMT" w:hAnsi="ArialMT"/>
          <w:color w:val="000000"/>
          <w:sz w:val="20"/>
          <w:szCs w:val="20"/>
        </w:rPr>
        <w:instrText xml:space="preserve"> REF _Ref528590824 \h </w:instrText>
      </w:r>
      <w:r>
        <w:rPr>
          <w:rFonts w:ascii="ArialMT" w:hAnsi="ArialMT"/>
          <w:color w:val="000000"/>
          <w:sz w:val="20"/>
          <w:szCs w:val="20"/>
        </w:rPr>
      </w:r>
      <w:r>
        <w:rPr>
          <w:rFonts w:ascii="ArialMT" w:hAnsi="ArialMT"/>
          <w:color w:val="000000"/>
          <w:sz w:val="20"/>
          <w:szCs w:val="20"/>
        </w:rPr>
        <w:fldChar w:fldCharType="separate"/>
      </w:r>
      <w:r>
        <w:t xml:space="preserve">Figure </w:t>
      </w:r>
      <w:r>
        <w:rPr>
          <w:noProof/>
        </w:rPr>
        <w:t>3</w:t>
      </w:r>
      <w:r>
        <w:rPr>
          <w:rFonts w:ascii="ArialMT" w:hAnsi="ArialMT"/>
          <w:color w:val="000000"/>
          <w:sz w:val="20"/>
          <w:szCs w:val="20"/>
        </w:rPr>
        <w:fldChar w:fldCharType="end"/>
      </w:r>
      <w:r>
        <w:rPr>
          <w:rFonts w:ascii="ArialMT" w:hAnsi="ArialMT"/>
          <w:color w:val="000000"/>
          <w:sz w:val="20"/>
          <w:szCs w:val="20"/>
        </w:rPr>
        <w:t>.</w:t>
      </w:r>
    </w:p>
    <w:p w14:paraId="5D3AA247" w14:textId="77777777" w:rsidR="00926644" w:rsidRDefault="00926644" w:rsidP="00230194">
      <w:pPr>
        <w:keepNext/>
      </w:pPr>
      <w:r w:rsidRPr="00230194">
        <w:rPr>
          <w:noProof/>
        </w:rPr>
        <w:drawing>
          <wp:inline distT="0" distB="0" distL="0" distR="0" wp14:anchorId="454F240C" wp14:editId="2F473006">
            <wp:extent cx="6188829" cy="361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8505" cy="363101"/>
                    </a:xfrm>
                    <a:prstGeom prst="rect">
                      <a:avLst/>
                    </a:prstGeom>
                    <a:noFill/>
                    <a:ln>
                      <a:noFill/>
                    </a:ln>
                  </pic:spPr>
                </pic:pic>
              </a:graphicData>
            </a:graphic>
          </wp:inline>
        </w:drawing>
      </w:r>
    </w:p>
    <w:p w14:paraId="21488C08" w14:textId="1C73B2A7" w:rsidR="00926644" w:rsidRPr="00230194" w:rsidRDefault="00926644" w:rsidP="00230194">
      <w:pPr>
        <w:pStyle w:val="Caption"/>
        <w:jc w:val="left"/>
        <w:rPr>
          <w:rFonts w:ascii="ArialMT" w:hAnsi="ArialMT"/>
          <w:color w:val="000000"/>
          <w:sz w:val="20"/>
          <w:szCs w:val="20"/>
        </w:rPr>
      </w:pPr>
      <w:bookmarkStart w:id="367" w:name="_Ref528590824"/>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3</w:t>
      </w:r>
      <w:r w:rsidR="00DB44EC">
        <w:rPr>
          <w:noProof/>
        </w:rPr>
        <w:fldChar w:fldCharType="end"/>
      </w:r>
      <w:bookmarkEnd w:id="367"/>
      <w:r>
        <w:t xml:space="preserve"> - Structure of Generic Edit Unit</w:t>
      </w:r>
    </w:p>
    <w:p w14:paraId="7F879FAC" w14:textId="14CD514F" w:rsidR="00C14804" w:rsidRDefault="00C14804" w:rsidP="00C14804">
      <w:pPr>
        <w:pStyle w:val="Heading2"/>
      </w:pPr>
      <w:bookmarkStart w:id="368" w:name="_Toc528837204"/>
      <w:commentRangeStart w:id="369"/>
      <w:r>
        <w:t>System Item Mapping</w:t>
      </w:r>
      <w:r w:rsidR="00EC548C">
        <w:t xml:space="preserve"> (5.3)</w:t>
      </w:r>
      <w:bookmarkEnd w:id="368"/>
    </w:p>
    <w:p w14:paraId="5AB755DD" w14:textId="208C4084" w:rsidR="00C14804" w:rsidRPr="00BA0E0E" w:rsidRDefault="00C14804" w:rsidP="00C14804">
      <w:pPr>
        <w:pStyle w:val="Heading3"/>
      </w:pPr>
      <w:bookmarkStart w:id="370" w:name="_Toc528837205"/>
      <w:r>
        <w:t>General</w:t>
      </w:r>
      <w:r w:rsidR="00EC548C">
        <w:t xml:space="preserve"> (5.3.1)</w:t>
      </w:r>
      <w:bookmarkEnd w:id="370"/>
    </w:p>
    <w:p w14:paraId="06298819" w14:textId="0D707FB6" w:rsidR="00BA0E0E" w:rsidRDefault="00C14804" w:rsidP="00BA0E0E">
      <w:pPr>
        <w:rPr>
          <w:rFonts w:ascii="ArialMT" w:hAnsi="ArialMT"/>
          <w:color w:val="000000"/>
          <w:sz w:val="20"/>
          <w:szCs w:val="20"/>
        </w:rPr>
      </w:pPr>
      <w:r>
        <w:rPr>
          <w:rFonts w:ascii="ArialMT" w:hAnsi="ArialMT"/>
          <w:color w:val="000000"/>
          <w:sz w:val="20"/>
          <w:szCs w:val="20"/>
        </w:rPr>
        <w:t xml:space="preserve">The System Item </w:t>
      </w:r>
      <w:r w:rsidRPr="00C14804">
        <w:rPr>
          <w:rFonts w:ascii="ArialMT" w:hAnsi="ArialMT"/>
          <w:color w:val="000000"/>
          <w:sz w:val="20"/>
          <w:szCs w:val="20"/>
        </w:rPr>
        <w:t>in each Edit Unit consists of System Metadata Pack, a Package Metadata set and Picture</w:t>
      </w:r>
      <w:r>
        <w:rPr>
          <w:rFonts w:ascii="ArialMT" w:hAnsi="ArialMT"/>
          <w:color w:val="000000"/>
          <w:sz w:val="20"/>
          <w:szCs w:val="20"/>
        </w:rPr>
        <w:t xml:space="preserve"> Metadata Set.</w:t>
      </w:r>
    </w:p>
    <w:p w14:paraId="2FE0104E" w14:textId="7B6763EA" w:rsidR="00C14804" w:rsidRDefault="00C14804" w:rsidP="00C14804">
      <w:pPr>
        <w:pStyle w:val="Heading3"/>
      </w:pPr>
      <w:bookmarkStart w:id="371" w:name="_Toc528837206"/>
      <w:r>
        <w:t>Overview of System Item</w:t>
      </w:r>
      <w:r w:rsidR="00EC548C">
        <w:t xml:space="preserve"> (5.3.2)</w:t>
      </w:r>
      <w:bookmarkEnd w:id="371"/>
    </w:p>
    <w:p w14:paraId="1E947511" w14:textId="08F3404B" w:rsidR="00C14804" w:rsidRDefault="00C14804" w:rsidP="00BA0E0E">
      <w:pPr>
        <w:rPr>
          <w:rFonts w:ascii="ArialMT" w:hAnsi="ArialMT"/>
          <w:color w:val="000000"/>
          <w:sz w:val="20"/>
          <w:szCs w:val="20"/>
        </w:rPr>
      </w:pPr>
      <w:r w:rsidRPr="00C14804">
        <w:rPr>
          <w:rFonts w:ascii="ArialMT" w:hAnsi="ArialMT"/>
          <w:color w:val="000000"/>
          <w:sz w:val="20"/>
          <w:szCs w:val="20"/>
        </w:rPr>
        <w:t xml:space="preserve">The System Item is placed at the beginning of every Edit Unit and contains information on the </w:t>
      </w:r>
      <w:r w:rsidRPr="00B20591">
        <w:rPr>
          <w:rFonts w:ascii="ArialMT" w:hAnsi="ArialMT"/>
          <w:color w:val="000000"/>
          <w:sz w:val="20"/>
          <w:szCs w:val="20"/>
        </w:rPr>
        <w:t>essence item and the metadata attached to the frames, and it shall comply with SMPTE ST 385.</w:t>
      </w:r>
    </w:p>
    <w:p w14:paraId="0136ADC1" w14:textId="336BD055" w:rsidR="00C14804" w:rsidRDefault="00C14804" w:rsidP="00DE7574">
      <w:pPr>
        <w:rPr>
          <w:rFonts w:ascii="ArialMT" w:hAnsi="ArialMT"/>
          <w:color w:val="000000"/>
          <w:sz w:val="20"/>
          <w:szCs w:val="20"/>
        </w:rPr>
      </w:pPr>
      <w:r w:rsidRPr="00C14804">
        <w:rPr>
          <w:rFonts w:ascii="ArialMT" w:hAnsi="ArialMT"/>
          <w:color w:val="000000"/>
          <w:sz w:val="20"/>
          <w:szCs w:val="20"/>
        </w:rPr>
        <w:t>Typical System Item consists of the following two KLV packets and a fill item, and its size is the same as one</w:t>
      </w:r>
      <w:r>
        <w:rPr>
          <w:rFonts w:ascii="ArialMT" w:hAnsi="ArialMT"/>
          <w:color w:val="000000"/>
          <w:sz w:val="20"/>
          <w:szCs w:val="20"/>
        </w:rPr>
        <w:t xml:space="preserve"> </w:t>
      </w:r>
      <w:r w:rsidRPr="00EC548C">
        <w:rPr>
          <w:rFonts w:ascii="ArialMT" w:hAnsi="ArialMT"/>
          <w:color w:val="000000"/>
          <w:sz w:val="20"/>
          <w:szCs w:val="20"/>
        </w:rPr>
        <w:t>KAG size (</w:t>
      </w:r>
      <w:commentRangeStart w:id="372"/>
      <w:r w:rsidR="00EC548C" w:rsidRPr="00EC548C">
        <w:rPr>
          <w:rFonts w:ascii="ArialMT" w:hAnsi="ArialMT"/>
          <w:color w:val="000000"/>
          <w:sz w:val="20"/>
          <w:szCs w:val="20"/>
        </w:rPr>
        <w:t>1</w:t>
      </w:r>
      <w:r w:rsidRPr="00EC548C">
        <w:rPr>
          <w:rFonts w:ascii="ArialMT" w:hAnsi="ArialMT"/>
          <w:color w:val="000000"/>
          <w:sz w:val="20"/>
          <w:szCs w:val="20"/>
        </w:rPr>
        <w:t>h</w:t>
      </w:r>
      <w:commentRangeEnd w:id="372"/>
      <w:r w:rsidR="00B20591">
        <w:rPr>
          <w:rStyle w:val="CommentReference"/>
        </w:rPr>
        <w:commentReference w:id="372"/>
      </w:r>
      <w:r w:rsidRPr="00EC548C">
        <w:rPr>
          <w:rFonts w:ascii="ArialMT" w:hAnsi="ArialMT"/>
          <w:color w:val="000000"/>
          <w:sz w:val="20"/>
          <w:szCs w:val="20"/>
        </w:rPr>
        <w:t>).</w:t>
      </w:r>
    </w:p>
    <w:p w14:paraId="68DD9CFE" w14:textId="22CF2E79" w:rsidR="00C14804" w:rsidRPr="00C14804" w:rsidRDefault="00C14804" w:rsidP="00C14804">
      <w:pPr>
        <w:pStyle w:val="ListParagraph"/>
        <w:numPr>
          <w:ilvl w:val="0"/>
          <w:numId w:val="6"/>
        </w:numPr>
        <w:rPr>
          <w:rFonts w:ascii="ArialMT" w:hAnsi="ArialMT"/>
          <w:color w:val="000000"/>
          <w:sz w:val="20"/>
          <w:szCs w:val="20"/>
        </w:rPr>
      </w:pPr>
      <w:r w:rsidRPr="00C14804">
        <w:rPr>
          <w:rFonts w:ascii="ArialMT" w:hAnsi="ArialMT"/>
          <w:color w:val="000000"/>
          <w:sz w:val="20"/>
          <w:szCs w:val="20"/>
        </w:rPr>
        <w:t>System Metadata Pack contains Package Rate, Multiple EC UL, LTC</w:t>
      </w:r>
    </w:p>
    <w:p w14:paraId="605FA96B" w14:textId="027F4DF0" w:rsidR="00C14804" w:rsidRPr="00C14804" w:rsidRDefault="00C14804" w:rsidP="00C14804">
      <w:pPr>
        <w:pStyle w:val="ListParagraph"/>
        <w:numPr>
          <w:ilvl w:val="0"/>
          <w:numId w:val="6"/>
        </w:numPr>
        <w:rPr>
          <w:rFonts w:ascii="ArialMT" w:hAnsi="ArialMT"/>
          <w:color w:val="000000"/>
          <w:sz w:val="20"/>
          <w:szCs w:val="20"/>
        </w:rPr>
      </w:pPr>
      <w:r w:rsidRPr="00C14804">
        <w:rPr>
          <w:rFonts w:ascii="ArialMT" w:hAnsi="ArialMT"/>
          <w:color w:val="000000"/>
          <w:sz w:val="20"/>
          <w:szCs w:val="20"/>
        </w:rPr>
        <w:t>Package Metadata Set contains Body UMID</w:t>
      </w:r>
    </w:p>
    <w:p w14:paraId="1DCAB38E" w14:textId="77777777" w:rsidR="00C14804" w:rsidRPr="00C14804" w:rsidRDefault="00C14804" w:rsidP="00C14804">
      <w:pPr>
        <w:pStyle w:val="ListParagraph"/>
        <w:numPr>
          <w:ilvl w:val="0"/>
          <w:numId w:val="6"/>
        </w:numPr>
      </w:pPr>
      <w:r w:rsidRPr="00C14804">
        <w:rPr>
          <w:rFonts w:ascii="ArialMT" w:hAnsi="ArialMT"/>
          <w:color w:val="000000"/>
          <w:sz w:val="20"/>
          <w:szCs w:val="20"/>
        </w:rPr>
        <w:t>Fill Item</w:t>
      </w:r>
    </w:p>
    <w:p w14:paraId="25425227" w14:textId="3A3846E4" w:rsidR="00DE7574" w:rsidRDefault="00C14804" w:rsidP="00C14804">
      <w:pPr>
        <w:rPr>
          <w:rFonts w:ascii="ArialMT" w:hAnsi="ArialMT"/>
          <w:color w:val="000000"/>
          <w:sz w:val="20"/>
          <w:szCs w:val="20"/>
        </w:rPr>
      </w:pPr>
      <w:r w:rsidRPr="00C14804">
        <w:rPr>
          <w:rFonts w:ascii="ArialMT" w:hAnsi="ArialMT"/>
          <w:color w:val="000000"/>
          <w:sz w:val="20"/>
          <w:szCs w:val="20"/>
        </w:rPr>
        <w:br/>
      </w:r>
      <w:r w:rsidR="00A33096">
        <w:rPr>
          <w:rFonts w:ascii="ArialMT" w:hAnsi="ArialMT"/>
          <w:color w:val="000000"/>
          <w:sz w:val="20"/>
          <w:szCs w:val="20"/>
        </w:rPr>
        <w:fldChar w:fldCharType="begin"/>
      </w:r>
      <w:r w:rsidR="00A33096">
        <w:rPr>
          <w:rFonts w:ascii="ArialMT" w:hAnsi="ArialMT"/>
          <w:color w:val="000000"/>
          <w:sz w:val="20"/>
          <w:szCs w:val="20"/>
        </w:rPr>
        <w:instrText xml:space="preserve"> REF _Ref528592426 \h </w:instrText>
      </w:r>
      <w:r w:rsidR="00A33096">
        <w:rPr>
          <w:rFonts w:ascii="ArialMT" w:hAnsi="ArialMT"/>
          <w:color w:val="000000"/>
          <w:sz w:val="20"/>
          <w:szCs w:val="20"/>
        </w:rPr>
      </w:r>
      <w:r w:rsidR="00A33096">
        <w:rPr>
          <w:rFonts w:ascii="ArialMT" w:hAnsi="ArialMT"/>
          <w:color w:val="000000"/>
          <w:sz w:val="20"/>
          <w:szCs w:val="20"/>
        </w:rPr>
        <w:fldChar w:fldCharType="separate"/>
      </w:r>
      <w:r w:rsidR="00A33096">
        <w:t xml:space="preserve">Figure </w:t>
      </w:r>
      <w:r w:rsidR="00A33096">
        <w:rPr>
          <w:noProof/>
        </w:rPr>
        <w:t>4</w:t>
      </w:r>
      <w:r w:rsidR="00A33096">
        <w:rPr>
          <w:rFonts w:ascii="ArialMT" w:hAnsi="ArialMT"/>
          <w:color w:val="000000"/>
          <w:sz w:val="20"/>
          <w:szCs w:val="20"/>
        </w:rPr>
        <w:fldChar w:fldCharType="end"/>
      </w:r>
      <w:commentRangeEnd w:id="369"/>
      <w:r w:rsidR="001F2DDE">
        <w:rPr>
          <w:rStyle w:val="CommentReference"/>
        </w:rPr>
        <w:commentReference w:id="369"/>
      </w:r>
      <w:r w:rsidR="00A33096">
        <w:rPr>
          <w:rFonts w:ascii="ArialMT" w:hAnsi="ArialMT"/>
          <w:color w:val="000000"/>
          <w:sz w:val="20"/>
          <w:szCs w:val="20"/>
        </w:rPr>
        <w:t xml:space="preserve"> </w:t>
      </w:r>
      <w:r w:rsidRPr="00C14804">
        <w:rPr>
          <w:rFonts w:ascii="ArialMT" w:hAnsi="ArialMT"/>
          <w:color w:val="000000"/>
          <w:sz w:val="20"/>
          <w:szCs w:val="20"/>
        </w:rPr>
        <w:t>shows the outline of System Item.</w:t>
      </w:r>
    </w:p>
    <w:p w14:paraId="559E75BC" w14:textId="77777777" w:rsidR="00A33096" w:rsidRDefault="00A33096" w:rsidP="00230194">
      <w:pPr>
        <w:keepNext/>
      </w:pPr>
      <w:r w:rsidRPr="00A33096">
        <w:rPr>
          <w:noProof/>
        </w:rPr>
        <w:drawing>
          <wp:inline distT="0" distB="0" distL="0" distR="0" wp14:anchorId="1890A7BC" wp14:editId="4C6CDBE2">
            <wp:extent cx="5731510" cy="1865691"/>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65691"/>
                    </a:xfrm>
                    <a:prstGeom prst="rect">
                      <a:avLst/>
                    </a:prstGeom>
                    <a:noFill/>
                    <a:ln>
                      <a:noFill/>
                    </a:ln>
                  </pic:spPr>
                </pic:pic>
              </a:graphicData>
            </a:graphic>
          </wp:inline>
        </w:drawing>
      </w:r>
    </w:p>
    <w:p w14:paraId="54C40C5D" w14:textId="29C3E213" w:rsidR="00A33096" w:rsidRDefault="00A33096" w:rsidP="00230194">
      <w:pPr>
        <w:pStyle w:val="Caption"/>
        <w:jc w:val="left"/>
      </w:pPr>
      <w:bookmarkStart w:id="373" w:name="_Ref528592426"/>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4</w:t>
      </w:r>
      <w:r w:rsidR="00DB44EC">
        <w:rPr>
          <w:noProof/>
        </w:rPr>
        <w:fldChar w:fldCharType="end"/>
      </w:r>
      <w:bookmarkEnd w:id="373"/>
      <w:r>
        <w:t xml:space="preserve"> - Typical System Item Structure</w:t>
      </w:r>
    </w:p>
    <w:p w14:paraId="0435BB71" w14:textId="2290A20B" w:rsidR="00C14804" w:rsidRDefault="00CA79FE" w:rsidP="00CA79FE">
      <w:pPr>
        <w:pStyle w:val="Heading3"/>
      </w:pPr>
      <w:bookmarkStart w:id="374" w:name="_Toc528837207"/>
      <w:r>
        <w:t>System Metadata Pack</w:t>
      </w:r>
      <w:r w:rsidR="00EC548C">
        <w:t xml:space="preserve"> (5.3.3)</w:t>
      </w:r>
      <w:bookmarkEnd w:id="374"/>
    </w:p>
    <w:p w14:paraId="3B236691" w14:textId="32E69B89" w:rsidR="00CA79FE" w:rsidRDefault="00CA79FE" w:rsidP="00DE7574">
      <w:pPr>
        <w:rPr>
          <w:rFonts w:ascii="ArialMT" w:hAnsi="ArialMT"/>
          <w:color w:val="000000"/>
          <w:sz w:val="20"/>
          <w:szCs w:val="20"/>
        </w:rPr>
      </w:pPr>
      <w:r w:rsidRPr="0060580B">
        <w:rPr>
          <w:rFonts w:ascii="ArialMT" w:hAnsi="ArialMT"/>
          <w:color w:val="000000"/>
          <w:sz w:val="20"/>
          <w:szCs w:val="20"/>
        </w:rPr>
        <w:t xml:space="preserve">The Pack Key is </w:t>
      </w:r>
      <w:commentRangeStart w:id="375"/>
      <w:r w:rsidRPr="0060580B">
        <w:rPr>
          <w:rFonts w:ascii="ArialMT" w:hAnsi="ArialMT"/>
          <w:color w:val="000000"/>
          <w:sz w:val="20"/>
          <w:szCs w:val="20"/>
        </w:rPr>
        <w:t>06.0E.2B.34.02.05.01.01.0D.01.03.01.04.01.01.00</w:t>
      </w:r>
      <w:commentRangeEnd w:id="375"/>
      <w:r w:rsidR="0060580B">
        <w:rPr>
          <w:rStyle w:val="CommentReference"/>
        </w:rPr>
        <w:commentReference w:id="375"/>
      </w:r>
      <w:r w:rsidRPr="0060580B">
        <w:rPr>
          <w:rFonts w:ascii="ArialMT" w:hAnsi="ArialMT"/>
          <w:color w:val="000000"/>
          <w:sz w:val="20"/>
          <w:szCs w:val="20"/>
        </w:rPr>
        <w:t>, in accordance with SMPTE ST</w:t>
      </w:r>
      <w:r w:rsidRPr="00B20591">
        <w:rPr>
          <w:rFonts w:ascii="ArialMT" w:hAnsi="ArialMT"/>
          <w:color w:val="000000"/>
          <w:sz w:val="20"/>
          <w:szCs w:val="20"/>
        </w:rPr>
        <w:t xml:space="preserve"> 385. The Length of this pack shall be fixed, i.e. 57-byte payload. Also, each property shall be described in the provided field without tag and length. The sequence and values shall comply with SMPTE ST 326</w:t>
      </w:r>
    </w:p>
    <w:p w14:paraId="187B00B0" w14:textId="2619CCB4" w:rsidR="00CA79FE" w:rsidRDefault="00CA79FE" w:rsidP="00CA79FE">
      <w:pPr>
        <w:pStyle w:val="ListParagraph"/>
        <w:numPr>
          <w:ilvl w:val="0"/>
          <w:numId w:val="7"/>
        </w:numPr>
        <w:rPr>
          <w:rFonts w:ascii="ArialMT" w:hAnsi="ArialMT"/>
          <w:color w:val="000000"/>
          <w:sz w:val="20"/>
          <w:szCs w:val="20"/>
        </w:rPr>
      </w:pPr>
      <w:r w:rsidRPr="00CA79FE">
        <w:rPr>
          <w:rFonts w:ascii="ArialMT" w:hAnsi="ArialMT"/>
          <w:color w:val="000000"/>
          <w:sz w:val="20"/>
          <w:szCs w:val="20"/>
        </w:rPr>
        <w:t>System Metadata Bitmap ("SMB" in the figure) indicates the presence of metadata in the Pack, and of essence data within the Edit Unit, should be set to 0101_1100</w:t>
      </w:r>
      <w:r w:rsidRPr="00CA79FE">
        <w:rPr>
          <w:rFonts w:ascii="ArialMT" w:hAnsi="ArialMT"/>
          <w:color w:val="000000"/>
          <w:sz w:val="14"/>
          <w:szCs w:val="14"/>
        </w:rPr>
        <w:t>b</w:t>
      </w:r>
      <w:r w:rsidRPr="00CA79FE">
        <w:rPr>
          <w:rFonts w:ascii="ArialMT" w:hAnsi="ArialMT"/>
          <w:color w:val="000000"/>
          <w:sz w:val="20"/>
          <w:szCs w:val="20"/>
        </w:rPr>
        <w:t>, when Data Item is not recorded or 0101_1110</w:t>
      </w:r>
      <w:r w:rsidRPr="00CA79FE">
        <w:rPr>
          <w:rFonts w:ascii="ArialMT" w:hAnsi="ArialMT"/>
          <w:color w:val="000000"/>
          <w:sz w:val="14"/>
          <w:szCs w:val="14"/>
        </w:rPr>
        <w:t xml:space="preserve">b </w:t>
      </w:r>
      <w:r w:rsidRPr="00CA79FE">
        <w:rPr>
          <w:rFonts w:ascii="ArialMT" w:hAnsi="ArialMT"/>
          <w:color w:val="000000"/>
          <w:sz w:val="20"/>
          <w:szCs w:val="20"/>
        </w:rPr>
        <w:t>when Data Item is recorded.</w:t>
      </w:r>
    </w:p>
    <w:p w14:paraId="18D0150C" w14:textId="77777777" w:rsidR="00CA79FE" w:rsidRPr="00CA79FE" w:rsidRDefault="00CA79FE" w:rsidP="00DE7574">
      <w:pPr>
        <w:pStyle w:val="ListParagraph"/>
        <w:numPr>
          <w:ilvl w:val="0"/>
          <w:numId w:val="7"/>
        </w:numPr>
        <w:rPr>
          <w:rFonts w:ascii="ArialMT" w:hAnsi="ArialMT"/>
          <w:color w:val="000000"/>
          <w:sz w:val="20"/>
          <w:szCs w:val="20"/>
        </w:rPr>
      </w:pPr>
      <w:r w:rsidRPr="00CA79FE">
        <w:rPr>
          <w:rFonts w:ascii="ArialMT" w:hAnsi="ArialMT"/>
          <w:color w:val="000000"/>
          <w:sz w:val="20"/>
          <w:szCs w:val="20"/>
        </w:rPr>
        <w:t>The value of Continuity Count ("CC" in the figure) shall be monotonically increasing within a file. It does not</w:t>
      </w:r>
      <w:r>
        <w:rPr>
          <w:rFonts w:ascii="ArialMT" w:hAnsi="ArialMT"/>
          <w:color w:val="000000"/>
          <w:sz w:val="20"/>
          <w:szCs w:val="20"/>
        </w:rPr>
        <w:t xml:space="preserve"> </w:t>
      </w:r>
      <w:r w:rsidRPr="00CA79FE">
        <w:rPr>
          <w:rFonts w:ascii="ArialMT" w:hAnsi="ArialMT"/>
          <w:color w:val="000000"/>
          <w:sz w:val="20"/>
          <w:szCs w:val="20"/>
        </w:rPr>
        <w:t xml:space="preserve">have to start from </w:t>
      </w:r>
      <w:proofErr w:type="gramStart"/>
      <w:r w:rsidRPr="00CA79FE">
        <w:rPr>
          <w:rFonts w:ascii="ArialMT" w:hAnsi="ArialMT"/>
          <w:color w:val="000000"/>
          <w:sz w:val="20"/>
          <w:szCs w:val="20"/>
        </w:rPr>
        <w:t>0, and</w:t>
      </w:r>
      <w:proofErr w:type="gramEnd"/>
      <w:r w:rsidRPr="00CA79FE">
        <w:rPr>
          <w:rFonts w:ascii="ArialMT" w:hAnsi="ArialMT"/>
          <w:color w:val="000000"/>
          <w:sz w:val="20"/>
          <w:szCs w:val="20"/>
        </w:rPr>
        <w:t xml:space="preserve"> reverts to 0000</w:t>
      </w:r>
      <w:r w:rsidRPr="00CA79FE">
        <w:rPr>
          <w:rFonts w:ascii="ArialMT" w:hAnsi="ArialMT"/>
          <w:color w:val="000000"/>
          <w:sz w:val="14"/>
          <w:szCs w:val="14"/>
        </w:rPr>
        <w:t xml:space="preserve">h </w:t>
      </w:r>
      <w:r w:rsidRPr="00CA79FE">
        <w:rPr>
          <w:rFonts w:ascii="ArialMT" w:hAnsi="ArialMT"/>
          <w:color w:val="000000"/>
          <w:sz w:val="20"/>
          <w:szCs w:val="20"/>
        </w:rPr>
        <w:t xml:space="preserve">following full count </w:t>
      </w:r>
      <w:proofErr w:type="spellStart"/>
      <w:r w:rsidRPr="00CA79FE">
        <w:rPr>
          <w:rFonts w:ascii="ArialMT" w:hAnsi="ArialMT"/>
          <w:color w:val="000000"/>
          <w:sz w:val="20"/>
          <w:szCs w:val="20"/>
        </w:rPr>
        <w:t>FFFF</w:t>
      </w:r>
      <w:r w:rsidRPr="00CA79FE">
        <w:rPr>
          <w:rFonts w:ascii="ArialMT" w:hAnsi="ArialMT"/>
          <w:color w:val="000000"/>
          <w:sz w:val="14"/>
          <w:szCs w:val="14"/>
        </w:rPr>
        <w:t>h</w:t>
      </w:r>
      <w:proofErr w:type="spellEnd"/>
      <w:r>
        <w:rPr>
          <w:rFonts w:ascii="ArialMT" w:hAnsi="ArialMT"/>
          <w:color w:val="000000"/>
          <w:sz w:val="14"/>
          <w:szCs w:val="14"/>
        </w:rPr>
        <w:t>.</w:t>
      </w:r>
    </w:p>
    <w:p w14:paraId="2A30CBBC" w14:textId="0CFA2460" w:rsidR="00CA79FE" w:rsidRDefault="00CA79FE" w:rsidP="00DE7574">
      <w:pPr>
        <w:pStyle w:val="ListParagraph"/>
        <w:numPr>
          <w:ilvl w:val="0"/>
          <w:numId w:val="7"/>
        </w:numPr>
        <w:rPr>
          <w:rFonts w:ascii="ArialMT" w:hAnsi="ArialMT"/>
          <w:color w:val="000000"/>
          <w:sz w:val="20"/>
          <w:szCs w:val="20"/>
        </w:rPr>
      </w:pPr>
      <w:r w:rsidRPr="00CA79FE">
        <w:rPr>
          <w:rFonts w:ascii="ArialMT" w:hAnsi="ArialMT"/>
          <w:color w:val="000000"/>
          <w:sz w:val="20"/>
          <w:szCs w:val="20"/>
        </w:rPr>
        <w:lastRenderedPageBreak/>
        <w:t>SMPTE Universal Label ("GC EC label" in the figure) shall be set to the same label as the Essence</w:t>
      </w:r>
      <w:r>
        <w:rPr>
          <w:rFonts w:ascii="ArialMT" w:hAnsi="ArialMT"/>
          <w:color w:val="000000"/>
          <w:sz w:val="20"/>
          <w:szCs w:val="20"/>
        </w:rPr>
        <w:t xml:space="preserve"> </w:t>
      </w:r>
      <w:r w:rsidRPr="00CA79FE">
        <w:rPr>
          <w:rFonts w:ascii="ArialMT" w:hAnsi="ArialMT"/>
          <w:color w:val="000000"/>
          <w:sz w:val="20"/>
          <w:szCs w:val="20"/>
        </w:rPr>
        <w:t>Container Property of Multiple Descriptor Set</w:t>
      </w:r>
    </w:p>
    <w:p w14:paraId="73521CC9" w14:textId="05B35181" w:rsidR="00CA79FE" w:rsidRPr="00CA79FE" w:rsidRDefault="00CA79FE" w:rsidP="00DE7574">
      <w:pPr>
        <w:pStyle w:val="ListParagraph"/>
        <w:numPr>
          <w:ilvl w:val="0"/>
          <w:numId w:val="7"/>
        </w:numPr>
        <w:rPr>
          <w:rFonts w:ascii="ArialMT" w:hAnsi="ArialMT"/>
          <w:color w:val="000000"/>
          <w:sz w:val="20"/>
          <w:szCs w:val="20"/>
        </w:rPr>
      </w:pPr>
      <w:r w:rsidRPr="00CA79FE">
        <w:rPr>
          <w:rFonts w:ascii="ArialMT" w:hAnsi="ArialMT"/>
          <w:color w:val="000000"/>
          <w:sz w:val="20"/>
          <w:szCs w:val="20"/>
        </w:rPr>
        <w:t>Package Creation Date should be blank. Tag ("T" in the figure) and the remains are filled with 00</w:t>
      </w:r>
      <w:r w:rsidRPr="00CA79FE">
        <w:rPr>
          <w:rFonts w:ascii="ArialMT" w:hAnsi="ArialMT"/>
          <w:color w:val="000000"/>
          <w:sz w:val="14"/>
          <w:szCs w:val="14"/>
        </w:rPr>
        <w:t>h</w:t>
      </w:r>
    </w:p>
    <w:p w14:paraId="172BF8F2" w14:textId="2A90BA3F" w:rsidR="00CA79FE" w:rsidRPr="00CA79FE" w:rsidRDefault="00CA79FE" w:rsidP="00CA79FE">
      <w:pPr>
        <w:pStyle w:val="ListParagraph"/>
        <w:numPr>
          <w:ilvl w:val="0"/>
          <w:numId w:val="7"/>
        </w:numPr>
        <w:rPr>
          <w:rFonts w:ascii="ArialMT" w:hAnsi="ArialMT"/>
          <w:color w:val="000000"/>
          <w:sz w:val="20"/>
          <w:szCs w:val="20"/>
        </w:rPr>
      </w:pPr>
      <w:r w:rsidRPr="00CA79FE">
        <w:rPr>
          <w:rFonts w:ascii="ArialMT" w:hAnsi="ArialMT"/>
          <w:color w:val="000000"/>
          <w:sz w:val="20"/>
          <w:szCs w:val="20"/>
        </w:rPr>
        <w:t>LTC shall be described in the User Date column. Since it</w:t>
      </w:r>
      <w:r>
        <w:rPr>
          <w:rFonts w:ascii="ArialMT" w:hAnsi="ArialMT"/>
          <w:color w:val="000000"/>
          <w:sz w:val="20"/>
          <w:szCs w:val="20"/>
        </w:rPr>
        <w:t xml:space="preserve"> complies with SMPTE ST 331, it </w:t>
      </w:r>
      <w:r w:rsidRPr="00CA79FE">
        <w:rPr>
          <w:rFonts w:ascii="ArialMT" w:hAnsi="ArialMT"/>
          <w:color w:val="000000"/>
          <w:sz w:val="20"/>
          <w:szCs w:val="20"/>
        </w:rPr>
        <w:t xml:space="preserve">starts with </w:t>
      </w:r>
      <w:r w:rsidRPr="00B20591">
        <w:rPr>
          <w:rFonts w:ascii="ArialMT" w:hAnsi="ArialMT"/>
          <w:color w:val="000000"/>
          <w:sz w:val="20"/>
          <w:szCs w:val="20"/>
        </w:rPr>
        <w:t>CP</w:t>
      </w:r>
      <w:r w:rsidR="002D273C" w:rsidRPr="00B20591">
        <w:rPr>
          <w:rFonts w:ascii="ArialMT" w:hAnsi="ArialMT"/>
          <w:color w:val="000000"/>
          <w:sz w:val="20"/>
          <w:szCs w:val="20"/>
        </w:rPr>
        <w:t>-</w:t>
      </w:r>
      <w:r w:rsidRPr="00B20591">
        <w:rPr>
          <w:rFonts w:ascii="ArialMT" w:hAnsi="ArialMT"/>
          <w:color w:val="000000"/>
          <w:sz w:val="20"/>
          <w:szCs w:val="20"/>
        </w:rPr>
        <w:t>Tag 81</w:t>
      </w:r>
      <w:r w:rsidRPr="00B20591">
        <w:rPr>
          <w:rFonts w:ascii="ArialMT" w:hAnsi="ArialMT"/>
          <w:color w:val="000000"/>
          <w:sz w:val="14"/>
          <w:szCs w:val="14"/>
        </w:rPr>
        <w:t>h</w:t>
      </w:r>
      <w:r w:rsidRPr="00CA79FE">
        <w:rPr>
          <w:rFonts w:ascii="ArialMT" w:hAnsi="ArialMT"/>
          <w:color w:val="000000"/>
          <w:sz w:val="14"/>
          <w:szCs w:val="14"/>
        </w:rPr>
        <w:t xml:space="preserve"> </w:t>
      </w:r>
      <w:r w:rsidRPr="00CA79FE">
        <w:rPr>
          <w:rFonts w:ascii="ArialMT" w:hAnsi="ArialMT"/>
          <w:color w:val="000000"/>
          <w:sz w:val="20"/>
          <w:szCs w:val="20"/>
        </w:rPr>
        <w:t>and digits of Frame, Second, Minute, and Hour are placed with flags such as DF, and then Binary</w:t>
      </w:r>
      <w:r>
        <w:rPr>
          <w:rFonts w:ascii="ArialMT" w:hAnsi="ArialMT"/>
          <w:color w:val="000000"/>
          <w:sz w:val="20"/>
          <w:szCs w:val="20"/>
        </w:rPr>
        <w:t xml:space="preserve"> </w:t>
      </w:r>
      <w:r w:rsidR="00B20591">
        <w:rPr>
          <w:rFonts w:ascii="ArialMT" w:hAnsi="ArialMT"/>
          <w:color w:val="000000"/>
          <w:sz w:val="20"/>
          <w:szCs w:val="20"/>
        </w:rPr>
        <w:t>Group data (4 bytes) is placed</w:t>
      </w:r>
      <w:r w:rsidRPr="00CA79FE">
        <w:rPr>
          <w:rFonts w:ascii="ArialMT" w:hAnsi="ArialMT"/>
          <w:color w:val="000000"/>
          <w:sz w:val="20"/>
          <w:szCs w:val="20"/>
        </w:rPr>
        <w:t xml:space="preserve"> and remaining 8 bytes are filled with 0. In the </w:t>
      </w:r>
      <w:commentRangeStart w:id="376"/>
      <w:r w:rsidRPr="00CA79FE">
        <w:rPr>
          <w:rFonts w:ascii="ArialMT" w:hAnsi="ArialMT"/>
          <w:color w:val="000000"/>
          <w:sz w:val="20"/>
          <w:szCs w:val="20"/>
        </w:rPr>
        <w:t xml:space="preserve">50p/59.94p </w:t>
      </w:r>
      <w:commentRangeEnd w:id="376"/>
      <w:r w:rsidR="00B20591">
        <w:rPr>
          <w:rStyle w:val="CommentReference"/>
        </w:rPr>
        <w:commentReference w:id="376"/>
      </w:r>
      <w:r w:rsidRPr="00CA79FE">
        <w:rPr>
          <w:rFonts w:ascii="ArialMT" w:hAnsi="ArialMT"/>
          <w:color w:val="000000"/>
          <w:sz w:val="20"/>
          <w:szCs w:val="20"/>
        </w:rPr>
        <w:t>system, the LTC</w:t>
      </w:r>
      <w:r>
        <w:rPr>
          <w:rFonts w:ascii="ArialMT" w:hAnsi="ArialMT"/>
          <w:color w:val="000000"/>
          <w:sz w:val="20"/>
          <w:szCs w:val="20"/>
        </w:rPr>
        <w:t xml:space="preserve"> </w:t>
      </w:r>
      <w:r w:rsidRPr="00CA79FE">
        <w:rPr>
          <w:rFonts w:ascii="ArialMT" w:hAnsi="ArialMT"/>
          <w:color w:val="000000"/>
          <w:sz w:val="20"/>
          <w:szCs w:val="20"/>
        </w:rPr>
        <w:t>is handled in half the rate of the Main-Stream video, and the field mark flag in the Time Code is used to</w:t>
      </w:r>
      <w:r>
        <w:rPr>
          <w:rFonts w:ascii="ArialMT" w:hAnsi="ArialMT"/>
          <w:color w:val="000000"/>
          <w:sz w:val="20"/>
          <w:szCs w:val="20"/>
        </w:rPr>
        <w:t xml:space="preserve"> </w:t>
      </w:r>
      <w:r w:rsidRPr="00CA79FE">
        <w:rPr>
          <w:rFonts w:ascii="ArialMT" w:hAnsi="ArialMT"/>
          <w:color w:val="000000"/>
          <w:sz w:val="20"/>
          <w:szCs w:val="20"/>
        </w:rPr>
        <w:t>identify the first or second frame of a frame pair</w:t>
      </w:r>
    </w:p>
    <w:p w14:paraId="43AD5488" w14:textId="755A6B76" w:rsidR="00CA79FE" w:rsidRDefault="00CA79FE" w:rsidP="00CA79FE">
      <w:pPr>
        <w:pStyle w:val="Heading3"/>
      </w:pPr>
      <w:bookmarkStart w:id="377" w:name="_Toc528837208"/>
      <w:r>
        <w:t>Package Metadata Set</w:t>
      </w:r>
      <w:r w:rsidR="00EC548C">
        <w:t xml:space="preserve"> (5.3.4)</w:t>
      </w:r>
      <w:bookmarkEnd w:id="377"/>
    </w:p>
    <w:p w14:paraId="63737C32" w14:textId="2C557E38" w:rsidR="00CA79FE" w:rsidRDefault="00CA79FE" w:rsidP="00DE7574">
      <w:pPr>
        <w:rPr>
          <w:rFonts w:ascii="ArialMT" w:hAnsi="ArialMT"/>
          <w:color w:val="000000"/>
          <w:sz w:val="20"/>
          <w:szCs w:val="20"/>
        </w:rPr>
      </w:pPr>
      <w:r w:rsidRPr="00CA79FE">
        <w:rPr>
          <w:rFonts w:ascii="ArialMT" w:hAnsi="ArialMT"/>
          <w:color w:val="000000"/>
          <w:sz w:val="20"/>
          <w:szCs w:val="20"/>
        </w:rPr>
        <w:t xml:space="preserve">The Set Key is </w:t>
      </w:r>
      <w:r w:rsidRPr="00B20591">
        <w:rPr>
          <w:rFonts w:ascii="ArialMT" w:hAnsi="ArialMT"/>
          <w:color w:val="000000"/>
          <w:sz w:val="20"/>
          <w:szCs w:val="20"/>
        </w:rPr>
        <w:t>06.0E.2B.34.02.43.01.01.0D.01.03.01.04.01.</w:t>
      </w:r>
      <w:proofErr w:type="gramStart"/>
      <w:r w:rsidRPr="00B20591">
        <w:rPr>
          <w:rFonts w:ascii="ArialMT" w:hAnsi="ArialMT"/>
          <w:color w:val="000000"/>
          <w:sz w:val="20"/>
          <w:szCs w:val="20"/>
        </w:rPr>
        <w:t>02.nn</w:t>
      </w:r>
      <w:proofErr w:type="gramEnd"/>
      <w:r w:rsidRPr="00B20591">
        <w:rPr>
          <w:rFonts w:ascii="ArialMT" w:hAnsi="ArialMT"/>
          <w:color w:val="000000"/>
          <w:sz w:val="20"/>
          <w:szCs w:val="20"/>
        </w:rPr>
        <w:t xml:space="preserve">, in accordance with SMPTE ST 385. This </w:t>
      </w:r>
      <w:proofErr w:type="spellStart"/>
      <w:r w:rsidRPr="00B20591">
        <w:rPr>
          <w:rFonts w:ascii="ArialMT" w:hAnsi="ArialMT"/>
          <w:color w:val="000000"/>
          <w:sz w:val="20"/>
          <w:szCs w:val="20"/>
        </w:rPr>
        <w:t>nn</w:t>
      </w:r>
      <w:proofErr w:type="spellEnd"/>
      <w:r w:rsidRPr="00B20591">
        <w:rPr>
          <w:rFonts w:ascii="ArialMT" w:hAnsi="ArialMT"/>
          <w:color w:val="000000"/>
          <w:sz w:val="20"/>
          <w:szCs w:val="20"/>
        </w:rPr>
        <w:t xml:space="preserve"> indicates the number of Metadata Block in the Set and is typically</w:t>
      </w:r>
      <w:r w:rsidRPr="00CA79FE">
        <w:rPr>
          <w:rFonts w:ascii="ArialMT" w:hAnsi="ArialMT"/>
          <w:color w:val="000000"/>
          <w:sz w:val="20"/>
          <w:szCs w:val="20"/>
        </w:rPr>
        <w:t xml:space="preserve"> 1 for Body UMID in this specification</w:t>
      </w:r>
      <w:r>
        <w:rPr>
          <w:rFonts w:ascii="ArialMT" w:hAnsi="ArialMT"/>
          <w:color w:val="000000"/>
          <w:sz w:val="20"/>
          <w:szCs w:val="20"/>
        </w:rPr>
        <w:t>.</w:t>
      </w:r>
    </w:p>
    <w:p w14:paraId="66D7E7C8" w14:textId="47A49616" w:rsidR="00CA79FE" w:rsidRDefault="00CA79FE" w:rsidP="00DE7574">
      <w:pPr>
        <w:rPr>
          <w:rFonts w:ascii="ArialMT" w:hAnsi="ArialMT"/>
          <w:color w:val="000000"/>
          <w:sz w:val="20"/>
          <w:szCs w:val="20"/>
        </w:rPr>
      </w:pPr>
      <w:r w:rsidRPr="00CA79FE">
        <w:rPr>
          <w:rFonts w:ascii="ArialMT" w:hAnsi="ArialMT"/>
          <w:color w:val="000000"/>
          <w:sz w:val="20"/>
          <w:szCs w:val="20"/>
        </w:rPr>
        <w:t>Each metadata block is described with 1-byte CP-Tag and 2-byte Length field. Typical metadata in this</w:t>
      </w:r>
      <w:r>
        <w:rPr>
          <w:rFonts w:ascii="ArialMT" w:hAnsi="ArialMT"/>
          <w:color w:val="000000"/>
          <w:sz w:val="20"/>
          <w:szCs w:val="20"/>
        </w:rPr>
        <w:t xml:space="preserve"> </w:t>
      </w:r>
      <w:r w:rsidRPr="00CA79FE">
        <w:rPr>
          <w:rFonts w:ascii="ArialMT" w:hAnsi="ArialMT"/>
          <w:color w:val="000000"/>
          <w:sz w:val="20"/>
          <w:szCs w:val="20"/>
        </w:rPr>
        <w:t>specification, shown in</w:t>
      </w:r>
      <w:r w:rsidR="00230194">
        <w:rPr>
          <w:rFonts w:ascii="ArialMT" w:hAnsi="ArialMT"/>
          <w:color w:val="000000"/>
          <w:sz w:val="20"/>
          <w:szCs w:val="20"/>
        </w:rPr>
        <w:t xml:space="preserve"> </w:t>
      </w:r>
      <w:r w:rsidR="00230194">
        <w:rPr>
          <w:rFonts w:ascii="ArialMT" w:hAnsi="ArialMT"/>
          <w:color w:val="000000"/>
          <w:sz w:val="20"/>
          <w:szCs w:val="20"/>
        </w:rPr>
        <w:fldChar w:fldCharType="begin"/>
      </w:r>
      <w:r w:rsidR="00230194">
        <w:rPr>
          <w:rFonts w:ascii="ArialMT" w:hAnsi="ArialMT"/>
          <w:color w:val="000000"/>
          <w:sz w:val="20"/>
          <w:szCs w:val="20"/>
        </w:rPr>
        <w:instrText xml:space="preserve"> REF _Ref528592426 \h </w:instrText>
      </w:r>
      <w:r w:rsidR="00230194">
        <w:rPr>
          <w:rFonts w:ascii="ArialMT" w:hAnsi="ArialMT"/>
          <w:color w:val="000000"/>
          <w:sz w:val="20"/>
          <w:szCs w:val="20"/>
        </w:rPr>
      </w:r>
      <w:r w:rsidR="00230194">
        <w:rPr>
          <w:rFonts w:ascii="ArialMT" w:hAnsi="ArialMT"/>
          <w:color w:val="000000"/>
          <w:sz w:val="20"/>
          <w:szCs w:val="20"/>
        </w:rPr>
        <w:fldChar w:fldCharType="separate"/>
      </w:r>
      <w:r w:rsidR="00230194">
        <w:t xml:space="preserve">Figure </w:t>
      </w:r>
      <w:r w:rsidR="00230194">
        <w:rPr>
          <w:noProof/>
        </w:rPr>
        <w:t>4</w:t>
      </w:r>
      <w:r w:rsidR="00230194">
        <w:rPr>
          <w:rFonts w:ascii="ArialMT" w:hAnsi="ArialMT"/>
          <w:color w:val="000000"/>
          <w:sz w:val="20"/>
          <w:szCs w:val="20"/>
        </w:rPr>
        <w:fldChar w:fldCharType="end"/>
      </w:r>
      <w:r w:rsidRPr="00CA79FE">
        <w:rPr>
          <w:rFonts w:ascii="ArialMT" w:hAnsi="ArialMT"/>
          <w:color w:val="000000"/>
          <w:sz w:val="20"/>
          <w:szCs w:val="20"/>
        </w:rPr>
        <w:t xml:space="preserve"> is defined as follows</w:t>
      </w:r>
      <w:r>
        <w:rPr>
          <w:rFonts w:ascii="ArialMT" w:hAnsi="ArialMT"/>
          <w:color w:val="000000"/>
          <w:sz w:val="20"/>
          <w:szCs w:val="20"/>
        </w:rPr>
        <w:t>:</w:t>
      </w:r>
    </w:p>
    <w:p w14:paraId="1818DB28" w14:textId="01F53702" w:rsidR="00CA79FE" w:rsidRPr="00CA79FE" w:rsidRDefault="00CA79FE" w:rsidP="00CA79FE">
      <w:pPr>
        <w:pStyle w:val="ListParagraph"/>
        <w:numPr>
          <w:ilvl w:val="0"/>
          <w:numId w:val="8"/>
        </w:numPr>
      </w:pPr>
      <w:r w:rsidRPr="00CA79FE">
        <w:rPr>
          <w:rFonts w:ascii="ArialMT" w:hAnsi="ArialMT"/>
          <w:color w:val="000000"/>
          <w:sz w:val="20"/>
          <w:szCs w:val="20"/>
        </w:rPr>
        <w:t>Body UMID should be described as the first Metadata Block</w:t>
      </w:r>
    </w:p>
    <w:p w14:paraId="374C0445" w14:textId="1A885535" w:rsidR="00CA79FE" w:rsidRPr="00B20591" w:rsidRDefault="00CA79FE" w:rsidP="00CA79FE">
      <w:pPr>
        <w:pStyle w:val="ListParagraph"/>
        <w:numPr>
          <w:ilvl w:val="0"/>
          <w:numId w:val="9"/>
        </w:numPr>
      </w:pPr>
      <w:r w:rsidRPr="00CA79FE">
        <w:rPr>
          <w:rFonts w:ascii="ArialMT" w:hAnsi="ArialMT"/>
          <w:color w:val="000000"/>
          <w:sz w:val="20"/>
          <w:szCs w:val="20"/>
        </w:rPr>
        <w:t xml:space="preserve">Extended UMID (64 bytes) should be </w:t>
      </w:r>
      <w:r w:rsidRPr="00B20591">
        <w:rPr>
          <w:rFonts w:ascii="ArialMT" w:hAnsi="ArialMT"/>
          <w:color w:val="000000"/>
          <w:sz w:val="20"/>
          <w:szCs w:val="20"/>
        </w:rPr>
        <w:t>described with CP-Tag 83</w:t>
      </w:r>
      <w:r w:rsidRPr="00B20591">
        <w:rPr>
          <w:rFonts w:ascii="ArialMT" w:hAnsi="ArialMT"/>
          <w:color w:val="000000"/>
          <w:sz w:val="14"/>
          <w:szCs w:val="14"/>
        </w:rPr>
        <w:t>h</w:t>
      </w:r>
    </w:p>
    <w:p w14:paraId="035FA224" w14:textId="3EF3404D" w:rsidR="00CA79FE" w:rsidRDefault="00CA79FE" w:rsidP="00CA79FE">
      <w:pPr>
        <w:pStyle w:val="ListParagraph"/>
        <w:numPr>
          <w:ilvl w:val="0"/>
          <w:numId w:val="9"/>
        </w:numPr>
      </w:pPr>
      <w:r w:rsidRPr="00CA79FE">
        <w:rPr>
          <w:rFonts w:ascii="ArialMT" w:hAnsi="ArialMT"/>
          <w:color w:val="000000"/>
          <w:sz w:val="20"/>
          <w:szCs w:val="20"/>
        </w:rPr>
        <w:t>Decoders should support the case of having just Basic UMID (32 bytes) or blank data (i.e. Local Length is zero) in the Metadata Block</w:t>
      </w:r>
    </w:p>
    <w:p w14:paraId="33339301" w14:textId="5C9B66D4" w:rsidR="00CA79FE" w:rsidRDefault="00CA79FE" w:rsidP="00DE7574"/>
    <w:p w14:paraId="50C4A835" w14:textId="77777777" w:rsidR="00CA79FE" w:rsidRDefault="00CA79FE" w:rsidP="00DE7574"/>
    <w:p w14:paraId="56C13D9B" w14:textId="24BA7D0A" w:rsidR="00CA79FE" w:rsidRDefault="00CA79FE" w:rsidP="00CA79FE">
      <w:pPr>
        <w:pStyle w:val="Heading2"/>
      </w:pPr>
      <w:bookmarkStart w:id="378" w:name="_Toc528837209"/>
      <w:r>
        <w:t>Picture Item Mapping</w:t>
      </w:r>
      <w:r w:rsidR="00EC548C">
        <w:t xml:space="preserve"> (5.4)</w:t>
      </w:r>
      <w:bookmarkEnd w:id="378"/>
    </w:p>
    <w:p w14:paraId="24994046" w14:textId="5959F146" w:rsidR="00E26EA4" w:rsidRDefault="00E26EA4" w:rsidP="00E26EA4">
      <w:pPr>
        <w:pStyle w:val="Heading3"/>
      </w:pPr>
      <w:bookmarkStart w:id="379" w:name="_Toc528837210"/>
      <w:r>
        <w:t>General</w:t>
      </w:r>
      <w:r w:rsidR="00EC548C">
        <w:t xml:space="preserve"> (5.4.1)</w:t>
      </w:r>
      <w:bookmarkEnd w:id="379"/>
    </w:p>
    <w:p w14:paraId="3DBEA9D2" w14:textId="4F19C15D" w:rsidR="00E26EA4" w:rsidRPr="00EC5B2A" w:rsidRDefault="0049481A" w:rsidP="00DE7574">
      <w:r>
        <w:rPr>
          <w:rFonts w:ascii="ArialMT" w:hAnsi="ArialMT"/>
          <w:color w:val="000000"/>
          <w:sz w:val="20"/>
          <w:szCs w:val="20"/>
        </w:rPr>
        <w:fldChar w:fldCharType="begin"/>
      </w:r>
      <w:r>
        <w:rPr>
          <w:rFonts w:ascii="ArialMT" w:hAnsi="ArialMT"/>
          <w:color w:val="000000"/>
          <w:sz w:val="20"/>
          <w:szCs w:val="20"/>
        </w:rPr>
        <w:instrText xml:space="preserve"> REF _Ref528673125 \h </w:instrText>
      </w:r>
      <w:r>
        <w:rPr>
          <w:rFonts w:ascii="ArialMT" w:hAnsi="ArialMT"/>
          <w:color w:val="000000"/>
          <w:sz w:val="20"/>
          <w:szCs w:val="20"/>
        </w:rPr>
      </w:r>
      <w:r>
        <w:rPr>
          <w:rFonts w:ascii="ArialMT" w:hAnsi="ArialMT"/>
          <w:color w:val="000000"/>
          <w:sz w:val="20"/>
          <w:szCs w:val="20"/>
        </w:rPr>
        <w:fldChar w:fldCharType="separate"/>
      </w:r>
      <w:r>
        <w:t xml:space="preserve">Figure </w:t>
      </w:r>
      <w:r>
        <w:rPr>
          <w:noProof/>
        </w:rPr>
        <w:t>5</w:t>
      </w:r>
      <w:r>
        <w:rPr>
          <w:rFonts w:ascii="ArialMT" w:hAnsi="ArialMT"/>
          <w:color w:val="000000"/>
          <w:sz w:val="20"/>
          <w:szCs w:val="20"/>
        </w:rPr>
        <w:fldChar w:fldCharType="end"/>
      </w:r>
      <w:r>
        <w:rPr>
          <w:rFonts w:ascii="ArialMT" w:hAnsi="ArialMT"/>
          <w:color w:val="000000"/>
          <w:sz w:val="20"/>
          <w:szCs w:val="20"/>
        </w:rPr>
        <w:t xml:space="preserve"> shows the SMPTE ST-2117 picture </w:t>
      </w:r>
      <w:commentRangeStart w:id="380"/>
      <w:r>
        <w:rPr>
          <w:rFonts w:ascii="ArialMT" w:hAnsi="ArialMT"/>
          <w:color w:val="000000"/>
          <w:sz w:val="20"/>
          <w:szCs w:val="20"/>
        </w:rPr>
        <w:t>element</w:t>
      </w:r>
      <w:r w:rsidRPr="00CA79FE">
        <w:rPr>
          <w:rFonts w:ascii="ArialMT" w:hAnsi="ArialMT"/>
          <w:color w:val="000000"/>
          <w:sz w:val="20"/>
          <w:szCs w:val="20"/>
        </w:rPr>
        <w:t>,</w:t>
      </w:r>
      <w:r>
        <w:rPr>
          <w:rFonts w:ascii="ArialMT" w:hAnsi="ArialMT"/>
          <w:color w:val="000000"/>
          <w:sz w:val="20"/>
          <w:szCs w:val="20"/>
        </w:rPr>
        <w:t xml:space="preserve"> the byte stream </w:t>
      </w:r>
      <w:r w:rsidRPr="00CA79FE">
        <w:rPr>
          <w:rFonts w:ascii="ArialMT" w:hAnsi="ArialMT"/>
          <w:color w:val="000000"/>
          <w:sz w:val="20"/>
          <w:szCs w:val="20"/>
        </w:rPr>
        <w:t>shall comply with</w:t>
      </w:r>
      <w:r>
        <w:rPr>
          <w:rStyle w:val="fontstyle11"/>
        </w:rPr>
        <w:t xml:space="preserve"> SMPTE </w:t>
      </w:r>
      <w:commentRangeEnd w:id="380"/>
      <w:r w:rsidR="0014760D">
        <w:rPr>
          <w:rStyle w:val="CommentReference"/>
        </w:rPr>
        <w:commentReference w:id="380"/>
      </w:r>
      <w:r>
        <w:rPr>
          <w:rStyle w:val="fontstyle11"/>
        </w:rPr>
        <w:t>ST-2117</w:t>
      </w:r>
      <w:r>
        <w:rPr>
          <w:rFonts w:ascii="ArialMT" w:hAnsi="ArialMT"/>
          <w:color w:val="000000"/>
          <w:sz w:val="20"/>
          <w:szCs w:val="20"/>
        </w:rPr>
        <w:t>.</w:t>
      </w:r>
    </w:p>
    <w:p w14:paraId="12341E59" w14:textId="77777777" w:rsidR="0049481A" w:rsidRDefault="0049481A" w:rsidP="00EC5B2A">
      <w:pPr>
        <w:keepNext/>
      </w:pPr>
      <w:r>
        <w:object w:dxaOrig="9600" w:dyaOrig="2026" w14:anchorId="6773E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95.25pt" o:ole="">
            <v:imagedata r:id="rId15" o:title=""/>
          </v:shape>
          <o:OLEObject Type="Embed" ProgID="Visio.Drawing.15" ShapeID="_x0000_i1025" DrawAspect="Content" ObjectID="_1658680444" r:id="rId16"/>
        </w:object>
      </w:r>
    </w:p>
    <w:p w14:paraId="3AB72709" w14:textId="5CFFE8E0" w:rsidR="0049481A" w:rsidRDefault="0049481A" w:rsidP="00EC5B2A">
      <w:pPr>
        <w:pStyle w:val="Caption"/>
        <w:jc w:val="left"/>
        <w:rPr>
          <w:rFonts w:ascii="ArialMT" w:hAnsi="ArialMT"/>
          <w:color w:val="000000"/>
          <w:sz w:val="20"/>
          <w:szCs w:val="20"/>
        </w:rPr>
      </w:pPr>
      <w:bookmarkStart w:id="381" w:name="_Ref528673125"/>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5</w:t>
      </w:r>
      <w:r w:rsidR="00DB44EC">
        <w:rPr>
          <w:noProof/>
        </w:rPr>
        <w:fldChar w:fldCharType="end"/>
      </w:r>
      <w:bookmarkEnd w:id="381"/>
      <w:r>
        <w:t xml:space="preserve"> - Mapping of ST-2117 Picture Item Element</w:t>
      </w:r>
    </w:p>
    <w:p w14:paraId="4543FD32" w14:textId="77777777" w:rsidR="00E26EA4" w:rsidRDefault="00E26EA4" w:rsidP="00DE7574">
      <w:pPr>
        <w:rPr>
          <w:rFonts w:ascii="ArialMT" w:hAnsi="ArialMT"/>
          <w:color w:val="000000"/>
          <w:sz w:val="20"/>
          <w:szCs w:val="20"/>
        </w:rPr>
      </w:pPr>
    </w:p>
    <w:p w14:paraId="4DE5DD66" w14:textId="42BF5E05" w:rsidR="00E26EA4" w:rsidRDefault="00A74F22" w:rsidP="00E26EA4">
      <w:pPr>
        <w:pStyle w:val="Heading3"/>
      </w:pPr>
      <w:bookmarkStart w:id="382" w:name="_Toc528837211"/>
      <w:commentRangeStart w:id="383"/>
      <w:r>
        <w:t xml:space="preserve">SMPTE ST-2117 </w:t>
      </w:r>
      <w:r w:rsidR="00E26EA4">
        <w:t>Picture Element Key</w:t>
      </w:r>
      <w:r w:rsidR="00EC548C">
        <w:t xml:space="preserve"> (5.4.2)</w:t>
      </w:r>
      <w:bookmarkEnd w:id="382"/>
    </w:p>
    <w:p w14:paraId="2506B7E0" w14:textId="7D13445E" w:rsidR="00B44BB1" w:rsidRDefault="00B44BB1" w:rsidP="00B44BB1">
      <w:pPr>
        <w:rPr>
          <w:rFonts w:ascii="ArialMT" w:hAnsi="ArialMT"/>
          <w:color w:val="000000"/>
          <w:sz w:val="20"/>
          <w:szCs w:val="20"/>
        </w:rPr>
      </w:pPr>
      <w:r>
        <w:rPr>
          <w:rFonts w:ascii="ArialMT" w:hAnsi="ArialMT"/>
          <w:color w:val="000000"/>
          <w:sz w:val="20"/>
          <w:szCs w:val="20"/>
        </w:rPr>
        <w:t>T</w:t>
      </w:r>
      <w:r w:rsidRPr="00B44BB1">
        <w:rPr>
          <w:rFonts w:ascii="ArialMT" w:hAnsi="ArialMT"/>
          <w:color w:val="000000"/>
          <w:sz w:val="20"/>
          <w:szCs w:val="20"/>
        </w:rPr>
        <w:t xml:space="preserve">he Key is </w:t>
      </w:r>
      <w:r w:rsidRPr="00B44BB1">
        <w:rPr>
          <w:rFonts w:ascii="ArialMT" w:hAnsi="ArialMT"/>
          <w:color w:val="000000"/>
          <w:sz w:val="20"/>
          <w:szCs w:val="20"/>
          <w:highlight w:val="yellow"/>
        </w:rPr>
        <w:t>06.0E.2B.34.01.02.01.01.0D.01.03.01.15.kk.</w:t>
      </w:r>
      <w:proofErr w:type="gramStart"/>
      <w:r w:rsidRPr="00B44BB1">
        <w:rPr>
          <w:rFonts w:ascii="ArialMT" w:hAnsi="ArialMT"/>
          <w:color w:val="000000"/>
          <w:sz w:val="20"/>
          <w:szCs w:val="20"/>
          <w:highlight w:val="yellow"/>
        </w:rPr>
        <w:t>05.nn</w:t>
      </w:r>
      <w:proofErr w:type="gramEnd"/>
      <w:r>
        <w:rPr>
          <w:rFonts w:ascii="ArialMT" w:hAnsi="ArialMT"/>
          <w:color w:val="000000"/>
          <w:sz w:val="20"/>
          <w:szCs w:val="20"/>
        </w:rPr>
        <w:t>, in accordance with SMPTE ST-2117</w:t>
      </w:r>
      <w:r w:rsidRPr="00B44BB1">
        <w:rPr>
          <w:rFonts w:ascii="ArialMT" w:hAnsi="ArialMT"/>
          <w:color w:val="000000"/>
          <w:sz w:val="20"/>
          <w:szCs w:val="20"/>
        </w:rPr>
        <w:t>, as it is a</w:t>
      </w:r>
      <w:r>
        <w:rPr>
          <w:rFonts w:ascii="ArialMT" w:hAnsi="ArialMT"/>
          <w:color w:val="000000"/>
          <w:sz w:val="20"/>
          <w:szCs w:val="20"/>
        </w:rPr>
        <w:t xml:space="preserve"> </w:t>
      </w:r>
      <w:r w:rsidRPr="00B44BB1">
        <w:rPr>
          <w:rFonts w:ascii="ArialMT" w:hAnsi="ArialMT"/>
          <w:color w:val="000000"/>
          <w:sz w:val="20"/>
          <w:szCs w:val="20"/>
        </w:rPr>
        <w:t>Frame Wrapped GC-Picture element.</w:t>
      </w:r>
      <w:commentRangeEnd w:id="383"/>
      <w:r w:rsidR="00DB44EC">
        <w:rPr>
          <w:rStyle w:val="CommentReference"/>
        </w:rPr>
        <w:commentReference w:id="383"/>
      </w:r>
    </w:p>
    <w:p w14:paraId="4286AAFA" w14:textId="157FF1A7" w:rsidR="00B44BB1" w:rsidRPr="00B44BB1" w:rsidRDefault="00B44BB1" w:rsidP="00B44BB1">
      <w:r w:rsidRPr="00B44BB1">
        <w:rPr>
          <w:rFonts w:ascii="ArialMT" w:hAnsi="ArialMT"/>
          <w:color w:val="000000"/>
          <w:sz w:val="20"/>
          <w:szCs w:val="20"/>
        </w:rPr>
        <w:t xml:space="preserve">The parameter kk specifies the count of Picture Elements in the Picture Item, and </w:t>
      </w:r>
      <w:proofErr w:type="spellStart"/>
      <w:r w:rsidRPr="00B44BB1">
        <w:rPr>
          <w:rFonts w:ascii="ArialMT" w:hAnsi="ArialMT"/>
          <w:color w:val="000000"/>
          <w:sz w:val="20"/>
          <w:szCs w:val="20"/>
        </w:rPr>
        <w:t>nn</w:t>
      </w:r>
      <w:proofErr w:type="spellEnd"/>
      <w:r w:rsidRPr="00B44BB1">
        <w:rPr>
          <w:rFonts w:ascii="ArialMT" w:hAnsi="ArialMT"/>
          <w:color w:val="000000"/>
          <w:sz w:val="20"/>
          <w:szCs w:val="20"/>
        </w:rPr>
        <w:t xml:space="preserve"> indicates the index number</w:t>
      </w:r>
      <w:r>
        <w:rPr>
          <w:rFonts w:ascii="ArialMT" w:hAnsi="ArialMT"/>
          <w:color w:val="000000"/>
          <w:sz w:val="20"/>
          <w:szCs w:val="20"/>
        </w:rPr>
        <w:t xml:space="preserve"> </w:t>
      </w:r>
      <w:r w:rsidRPr="00B44BB1">
        <w:rPr>
          <w:rFonts w:ascii="ArialMT" w:hAnsi="ArialMT"/>
          <w:color w:val="000000"/>
          <w:sz w:val="20"/>
          <w:szCs w:val="20"/>
        </w:rPr>
        <w:t>of the Element. In this specification, the tail of the key shall be set to 15.01.05.00</w:t>
      </w:r>
      <w:r>
        <w:rPr>
          <w:rFonts w:ascii="ArialMT" w:hAnsi="ArialMT"/>
          <w:color w:val="000000"/>
          <w:sz w:val="20"/>
          <w:szCs w:val="20"/>
        </w:rPr>
        <w:t>.</w:t>
      </w:r>
    </w:p>
    <w:p w14:paraId="2DE8C319" w14:textId="11BD066F" w:rsidR="00DF0151" w:rsidRPr="0085724F" w:rsidRDefault="00A74F22" w:rsidP="00DF0151">
      <w:pPr>
        <w:pStyle w:val="Heading3"/>
      </w:pPr>
      <w:bookmarkStart w:id="384" w:name="_Toc528837212"/>
      <w:r w:rsidRPr="0085724F">
        <w:t xml:space="preserve">SMPTE ST-2117 </w:t>
      </w:r>
      <w:r w:rsidR="00DF0151" w:rsidRPr="0085724F">
        <w:t>Picture Element Length (5.4.3)</w:t>
      </w:r>
      <w:bookmarkEnd w:id="384"/>
    </w:p>
    <w:p w14:paraId="49568B23" w14:textId="578784FA" w:rsidR="00EC548C" w:rsidRPr="00247348" w:rsidRDefault="00A74F22">
      <w:pPr>
        <w:rPr>
          <w:rFonts w:ascii="ArialMT" w:hAnsi="ArialMT"/>
          <w:color w:val="000000"/>
          <w:sz w:val="20"/>
          <w:szCs w:val="20"/>
          <w:rPrChange w:id="385" w:author="Laurence Venner" w:date="2018-11-01T12:03:00Z">
            <w:rPr>
              <w:highlight w:val="yellow"/>
            </w:rPr>
          </w:rPrChange>
        </w:rPr>
        <w:pPrChange w:id="386" w:author="Laurence Venner" w:date="2018-11-01T12:03:00Z">
          <w:pPr>
            <w:pStyle w:val="Heading2"/>
          </w:pPr>
        </w:pPrChange>
      </w:pPr>
      <w:r w:rsidRPr="00A74F22">
        <w:rPr>
          <w:rFonts w:ascii="ArialMT" w:hAnsi="ArialMT"/>
          <w:color w:val="000000"/>
          <w:sz w:val="20"/>
          <w:szCs w:val="20"/>
        </w:rPr>
        <w:t>The length field of the KLV coded Element is 4 bytes BER long-form encoded (i.e. 83h.xx.</w:t>
      </w:r>
      <w:proofErr w:type="gramStart"/>
      <w:r w:rsidRPr="00A74F22">
        <w:rPr>
          <w:rFonts w:ascii="ArialMT" w:hAnsi="ArialMT"/>
          <w:color w:val="000000"/>
          <w:sz w:val="20"/>
          <w:szCs w:val="20"/>
        </w:rPr>
        <w:t>yy.zz</w:t>
      </w:r>
      <w:proofErr w:type="gramEnd"/>
      <w:r w:rsidRPr="00A74F22">
        <w:rPr>
          <w:rFonts w:ascii="ArialMT" w:hAnsi="ArialMT"/>
          <w:color w:val="000000"/>
          <w:sz w:val="20"/>
          <w:szCs w:val="20"/>
        </w:rPr>
        <w:t>) for Frame</w:t>
      </w:r>
      <w:r>
        <w:rPr>
          <w:rFonts w:ascii="ArialMT" w:hAnsi="ArialMT"/>
          <w:color w:val="000000"/>
          <w:sz w:val="20"/>
          <w:szCs w:val="20"/>
        </w:rPr>
        <w:t xml:space="preserve"> </w:t>
      </w:r>
      <w:r w:rsidRPr="00A74F22">
        <w:rPr>
          <w:rFonts w:ascii="ArialMT" w:hAnsi="ArialMT"/>
          <w:color w:val="000000"/>
          <w:sz w:val="20"/>
          <w:szCs w:val="20"/>
        </w:rPr>
        <w:t>wrapping.</w:t>
      </w:r>
    </w:p>
    <w:p w14:paraId="26759CA8" w14:textId="1BAC8740" w:rsidR="00DF0151" w:rsidRPr="00B44BB1" w:rsidRDefault="00A74F22" w:rsidP="00DF0151">
      <w:pPr>
        <w:pStyle w:val="Heading3"/>
      </w:pPr>
      <w:bookmarkStart w:id="387" w:name="_Toc528837213"/>
      <w:r w:rsidRPr="00B44BB1">
        <w:lastRenderedPageBreak/>
        <w:t xml:space="preserve">SMPTE ST-2117 </w:t>
      </w:r>
      <w:r w:rsidR="00DF0151" w:rsidRPr="00B44BB1">
        <w:t>Picture Element Value (5.4.4)</w:t>
      </w:r>
      <w:bookmarkEnd w:id="387"/>
    </w:p>
    <w:p w14:paraId="19F2CC57" w14:textId="79B22842" w:rsidR="00A74F22" w:rsidRDefault="00A74F22" w:rsidP="00DF0151">
      <w:pPr>
        <w:rPr>
          <w:rFonts w:ascii="ArialMT" w:hAnsi="ArialMT"/>
          <w:color w:val="000000"/>
          <w:sz w:val="20"/>
          <w:szCs w:val="20"/>
        </w:rPr>
      </w:pPr>
      <w:r w:rsidRPr="00B44BB1">
        <w:rPr>
          <w:rFonts w:ascii="ArialMT" w:hAnsi="ArialMT"/>
          <w:color w:val="000000"/>
          <w:sz w:val="20"/>
          <w:szCs w:val="20"/>
        </w:rPr>
        <w:t>The Picture Element complies with SMPTE ST</w:t>
      </w:r>
      <w:r w:rsidR="00B44BB1" w:rsidRPr="00B44BB1">
        <w:rPr>
          <w:rFonts w:ascii="ArialMT" w:hAnsi="ArialMT"/>
          <w:color w:val="000000"/>
          <w:sz w:val="20"/>
          <w:szCs w:val="20"/>
        </w:rPr>
        <w:t>-2117</w:t>
      </w:r>
      <w:r w:rsidRPr="00B44BB1">
        <w:rPr>
          <w:rFonts w:ascii="ArialMT" w:hAnsi="ArialMT"/>
          <w:color w:val="000000"/>
          <w:sz w:val="20"/>
          <w:szCs w:val="20"/>
        </w:rPr>
        <w:t>.</w:t>
      </w:r>
    </w:p>
    <w:p w14:paraId="137BA553" w14:textId="69FC9526" w:rsidR="00A74F22" w:rsidRPr="0085724F" w:rsidRDefault="00A74F22" w:rsidP="0085724F">
      <w:pPr>
        <w:pStyle w:val="ListParagraph"/>
        <w:numPr>
          <w:ilvl w:val="0"/>
          <w:numId w:val="27"/>
        </w:numPr>
        <w:rPr>
          <w:rFonts w:ascii="ArialMT" w:hAnsi="ArialMT"/>
          <w:color w:val="000000"/>
          <w:sz w:val="20"/>
          <w:szCs w:val="20"/>
        </w:rPr>
      </w:pPr>
      <w:r w:rsidRPr="0085724F">
        <w:rPr>
          <w:rFonts w:ascii="ArialMT" w:hAnsi="ArialMT"/>
          <w:color w:val="000000"/>
          <w:sz w:val="20"/>
          <w:szCs w:val="20"/>
        </w:rPr>
        <w:t>The constraints on the conformant implementations are described in Annex B.8.2.</w:t>
      </w:r>
    </w:p>
    <w:p w14:paraId="7EF3444F" w14:textId="6B5E15EA" w:rsidR="00A74F22" w:rsidRPr="0085724F" w:rsidRDefault="00A74F22" w:rsidP="0085724F">
      <w:pPr>
        <w:pStyle w:val="ListParagraph"/>
        <w:numPr>
          <w:ilvl w:val="0"/>
          <w:numId w:val="27"/>
        </w:numPr>
        <w:rPr>
          <w:rFonts w:ascii="ArialMT" w:hAnsi="ArialMT"/>
          <w:color w:val="000000"/>
          <w:sz w:val="20"/>
          <w:szCs w:val="20"/>
        </w:rPr>
      </w:pPr>
      <w:r w:rsidRPr="0085724F">
        <w:rPr>
          <w:rFonts w:ascii="ArialMT" w:hAnsi="ArialMT"/>
          <w:color w:val="000000"/>
          <w:sz w:val="20"/>
          <w:szCs w:val="20"/>
        </w:rPr>
        <w:t>Operating Points of the elementary stream are described in Annex C.</w:t>
      </w:r>
    </w:p>
    <w:p w14:paraId="31B16984" w14:textId="2E89FE73" w:rsidR="00DF0151" w:rsidRPr="00DF0151" w:rsidRDefault="00A74F22" w:rsidP="0085724F">
      <w:pPr>
        <w:pStyle w:val="ListParagraph"/>
        <w:numPr>
          <w:ilvl w:val="0"/>
          <w:numId w:val="27"/>
        </w:numPr>
      </w:pPr>
      <w:r w:rsidRPr="0085724F">
        <w:rPr>
          <w:rFonts w:ascii="ArialMT" w:hAnsi="ArialMT"/>
          <w:color w:val="000000"/>
          <w:sz w:val="20"/>
          <w:szCs w:val="20"/>
        </w:rPr>
        <w:t>The property values of Picture Essence Descriptor are described in Annex D.</w:t>
      </w:r>
    </w:p>
    <w:p w14:paraId="0862D937" w14:textId="7BC940D8" w:rsidR="002D273C" w:rsidRDefault="002D273C" w:rsidP="009F190A">
      <w:pPr>
        <w:pStyle w:val="Heading2"/>
      </w:pPr>
      <w:bookmarkStart w:id="388" w:name="_Toc528837214"/>
      <w:r>
        <w:t>AES3 Sound Item Mapping</w:t>
      </w:r>
      <w:r w:rsidR="00EC548C">
        <w:t xml:space="preserve"> </w:t>
      </w:r>
      <w:r w:rsidR="00DF0151">
        <w:t>(5.5)</w:t>
      </w:r>
      <w:bookmarkEnd w:id="388"/>
    </w:p>
    <w:p w14:paraId="76D55EAF" w14:textId="2FF7B6A8" w:rsidR="002D273C" w:rsidRDefault="002D273C" w:rsidP="009F190A">
      <w:pPr>
        <w:pStyle w:val="Heading3"/>
      </w:pPr>
      <w:bookmarkStart w:id="389" w:name="_Toc528837215"/>
      <w:r>
        <w:t>General</w:t>
      </w:r>
      <w:r w:rsidR="00DF0151">
        <w:t xml:space="preserve"> (5.5.1)</w:t>
      </w:r>
      <w:bookmarkEnd w:id="389"/>
    </w:p>
    <w:p w14:paraId="7A357F28" w14:textId="56EF36F1" w:rsidR="002D273C" w:rsidRDefault="009F190A" w:rsidP="002D273C">
      <w:pPr>
        <w:rPr>
          <w:rFonts w:ascii="ArialMT" w:hAnsi="ArialMT"/>
          <w:color w:val="000000"/>
          <w:sz w:val="20"/>
          <w:szCs w:val="20"/>
        </w:rPr>
      </w:pPr>
      <w:r w:rsidRPr="009F190A">
        <w:rPr>
          <w:rFonts w:ascii="ArialMT" w:hAnsi="ArialMT"/>
          <w:color w:val="000000"/>
          <w:sz w:val="20"/>
          <w:szCs w:val="20"/>
        </w:rPr>
        <w:t>This element contains a Linear-PCM Audio data stream and shall comply with SMPTE ST 382.</w:t>
      </w:r>
    </w:p>
    <w:p w14:paraId="3680B85F" w14:textId="716D811A" w:rsidR="009F190A" w:rsidRDefault="00382C16" w:rsidP="002D273C">
      <w:pPr>
        <w:rPr>
          <w:rFonts w:ascii="ArialMT" w:hAnsi="ArialMT"/>
          <w:color w:val="000000"/>
          <w:sz w:val="20"/>
          <w:szCs w:val="20"/>
        </w:rPr>
      </w:pPr>
      <w:r>
        <w:rPr>
          <w:rFonts w:ascii="ArialMT" w:hAnsi="ArialMT"/>
          <w:color w:val="000000"/>
          <w:sz w:val="20"/>
          <w:szCs w:val="20"/>
        </w:rPr>
        <w:fldChar w:fldCharType="begin"/>
      </w:r>
      <w:r>
        <w:rPr>
          <w:rFonts w:ascii="ArialMT" w:hAnsi="ArialMT"/>
          <w:color w:val="000000"/>
          <w:sz w:val="20"/>
          <w:szCs w:val="20"/>
        </w:rPr>
        <w:instrText xml:space="preserve"> REF _Ref528596240 \h </w:instrText>
      </w:r>
      <w:r>
        <w:rPr>
          <w:rFonts w:ascii="ArialMT" w:hAnsi="ArialMT"/>
          <w:color w:val="000000"/>
          <w:sz w:val="20"/>
          <w:szCs w:val="20"/>
        </w:rPr>
      </w:r>
      <w:r>
        <w:rPr>
          <w:rFonts w:ascii="ArialMT" w:hAnsi="ArialMT"/>
          <w:color w:val="000000"/>
          <w:sz w:val="20"/>
          <w:szCs w:val="20"/>
        </w:rPr>
        <w:fldChar w:fldCharType="separate"/>
      </w:r>
      <w:r>
        <w:t xml:space="preserve">Figure </w:t>
      </w:r>
      <w:r>
        <w:rPr>
          <w:noProof/>
        </w:rPr>
        <w:t>5</w:t>
      </w:r>
      <w:r>
        <w:rPr>
          <w:rFonts w:ascii="ArialMT" w:hAnsi="ArialMT"/>
          <w:color w:val="000000"/>
          <w:sz w:val="20"/>
          <w:szCs w:val="20"/>
        </w:rPr>
        <w:fldChar w:fldCharType="end"/>
      </w:r>
      <w:r>
        <w:rPr>
          <w:rFonts w:ascii="ArialMT" w:hAnsi="ArialMT"/>
          <w:color w:val="000000"/>
          <w:sz w:val="20"/>
          <w:szCs w:val="20"/>
        </w:rPr>
        <w:t xml:space="preserve"> </w:t>
      </w:r>
      <w:commentRangeStart w:id="390"/>
      <w:r w:rsidR="009F190A" w:rsidRPr="009F190A">
        <w:rPr>
          <w:rFonts w:ascii="ArialMT" w:hAnsi="ArialMT"/>
          <w:color w:val="000000"/>
          <w:sz w:val="20"/>
          <w:szCs w:val="20"/>
        </w:rPr>
        <w:t>shows the mapping of generic AES Sound Item Element</w:t>
      </w:r>
      <w:commentRangeEnd w:id="390"/>
      <w:r w:rsidR="0014760D">
        <w:rPr>
          <w:rStyle w:val="CommentReference"/>
        </w:rPr>
        <w:commentReference w:id="390"/>
      </w:r>
    </w:p>
    <w:p w14:paraId="4EA6EDBA" w14:textId="77777777" w:rsidR="00382C16" w:rsidRDefault="00382C16" w:rsidP="00EC5B2A">
      <w:pPr>
        <w:keepNext/>
      </w:pPr>
      <w:r w:rsidRPr="00382C16">
        <w:rPr>
          <w:noProof/>
        </w:rPr>
        <w:drawing>
          <wp:inline distT="0" distB="0" distL="0" distR="0" wp14:anchorId="1D0D0A46" wp14:editId="2E00D2C5">
            <wp:extent cx="3569589" cy="12660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9339" cy="1273012"/>
                    </a:xfrm>
                    <a:prstGeom prst="rect">
                      <a:avLst/>
                    </a:prstGeom>
                    <a:noFill/>
                    <a:ln>
                      <a:noFill/>
                    </a:ln>
                  </pic:spPr>
                </pic:pic>
              </a:graphicData>
            </a:graphic>
          </wp:inline>
        </w:drawing>
      </w:r>
    </w:p>
    <w:p w14:paraId="3995B4A6" w14:textId="4F877FFD" w:rsidR="00382C16" w:rsidRDefault="00382C16" w:rsidP="00EC5B2A">
      <w:pPr>
        <w:pStyle w:val="Caption"/>
        <w:jc w:val="left"/>
      </w:pPr>
      <w:bookmarkStart w:id="391" w:name="_Ref528596240"/>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6</w:t>
      </w:r>
      <w:r w:rsidR="00DB44EC">
        <w:rPr>
          <w:noProof/>
        </w:rPr>
        <w:fldChar w:fldCharType="end"/>
      </w:r>
      <w:bookmarkEnd w:id="391"/>
      <w:r>
        <w:t xml:space="preserve"> - Mapping of AES in a Sound Item</w:t>
      </w:r>
    </w:p>
    <w:p w14:paraId="7C0272B9" w14:textId="78CB8E02" w:rsidR="002D273C" w:rsidRDefault="002D273C" w:rsidP="009F190A">
      <w:pPr>
        <w:pStyle w:val="Heading3"/>
      </w:pPr>
      <w:bookmarkStart w:id="392" w:name="_Toc528837216"/>
      <w:r>
        <w:t>AES3 Sound Element Key</w:t>
      </w:r>
      <w:r w:rsidR="00DF0151">
        <w:t xml:space="preserve"> (5.5.2)</w:t>
      </w:r>
      <w:bookmarkEnd w:id="392"/>
    </w:p>
    <w:p w14:paraId="171DB12A" w14:textId="3CFE962F" w:rsidR="009F190A" w:rsidRDefault="009F190A" w:rsidP="002D273C">
      <w:r w:rsidRPr="009F190A">
        <w:rPr>
          <w:rFonts w:ascii="ArialMT" w:hAnsi="ArialMT"/>
          <w:color w:val="000000"/>
          <w:sz w:val="20"/>
          <w:szCs w:val="20"/>
        </w:rPr>
        <w:t xml:space="preserve">The </w:t>
      </w:r>
      <w:r w:rsidRPr="00B20591">
        <w:rPr>
          <w:rFonts w:ascii="ArialMT" w:hAnsi="ArialMT"/>
          <w:color w:val="000000"/>
          <w:sz w:val="20"/>
          <w:szCs w:val="20"/>
        </w:rPr>
        <w:t>Key is 06.0E.2B.34.01.02.01.01.0D.01.03.01.16.kk.</w:t>
      </w:r>
      <w:proofErr w:type="gramStart"/>
      <w:r w:rsidRPr="00B20591">
        <w:rPr>
          <w:rFonts w:ascii="ArialMT" w:hAnsi="ArialMT"/>
          <w:color w:val="000000"/>
          <w:sz w:val="20"/>
          <w:szCs w:val="20"/>
        </w:rPr>
        <w:t>03.nn</w:t>
      </w:r>
      <w:proofErr w:type="gramEnd"/>
      <w:r w:rsidRPr="00B20591">
        <w:rPr>
          <w:rFonts w:ascii="ArialMT" w:hAnsi="ArialMT"/>
          <w:color w:val="000000"/>
          <w:sz w:val="20"/>
          <w:szCs w:val="20"/>
        </w:rPr>
        <w:t>, in accordance with SMPTE ST 382</w:t>
      </w:r>
      <w:r w:rsidRPr="009F190A">
        <w:rPr>
          <w:rFonts w:ascii="ArialMT" w:hAnsi="ArialMT"/>
          <w:color w:val="000000"/>
          <w:sz w:val="20"/>
          <w:szCs w:val="20"/>
        </w:rPr>
        <w:t xml:space="preserve"> as it is a</w:t>
      </w:r>
      <w:r>
        <w:rPr>
          <w:rFonts w:ascii="ArialMT" w:hAnsi="ArialMT"/>
          <w:color w:val="000000"/>
          <w:sz w:val="20"/>
          <w:szCs w:val="20"/>
        </w:rPr>
        <w:t xml:space="preserve"> </w:t>
      </w:r>
      <w:r w:rsidRPr="009F190A">
        <w:rPr>
          <w:rFonts w:ascii="ArialMT" w:hAnsi="ArialMT"/>
          <w:color w:val="000000"/>
          <w:sz w:val="20"/>
          <w:szCs w:val="20"/>
        </w:rPr>
        <w:t>Frame</w:t>
      </w:r>
      <w:r>
        <w:rPr>
          <w:rFonts w:ascii="ArialMT" w:hAnsi="ArialMT"/>
          <w:color w:val="000000"/>
          <w:sz w:val="20"/>
          <w:szCs w:val="20"/>
        </w:rPr>
        <w:t xml:space="preserve"> </w:t>
      </w:r>
      <w:r w:rsidRPr="009F190A">
        <w:rPr>
          <w:rFonts w:ascii="ArialMT" w:hAnsi="ArialMT"/>
          <w:color w:val="000000"/>
          <w:sz w:val="20"/>
          <w:szCs w:val="20"/>
        </w:rPr>
        <w:t>Wrapped AES GC-Sound element</w:t>
      </w:r>
      <w:r>
        <w:rPr>
          <w:rFonts w:ascii="ArialMT" w:hAnsi="ArialMT"/>
          <w:color w:val="000000"/>
          <w:sz w:val="20"/>
          <w:szCs w:val="20"/>
        </w:rPr>
        <w:t>.</w:t>
      </w:r>
    </w:p>
    <w:p w14:paraId="64D7106C" w14:textId="58C5EE98" w:rsidR="009F190A" w:rsidRPr="00B20591" w:rsidRDefault="009F190A" w:rsidP="002D273C">
      <w:r w:rsidRPr="009F190A">
        <w:rPr>
          <w:rFonts w:ascii="ArialMT" w:hAnsi="ArialMT"/>
          <w:color w:val="000000"/>
          <w:sz w:val="20"/>
          <w:szCs w:val="20"/>
        </w:rPr>
        <w:t xml:space="preserve">The parameter kk specifies the count of Sound Elements, and </w:t>
      </w:r>
      <w:proofErr w:type="spellStart"/>
      <w:r w:rsidRPr="009F190A">
        <w:rPr>
          <w:rFonts w:ascii="ArialMT" w:hAnsi="ArialMT"/>
          <w:color w:val="000000"/>
          <w:sz w:val="20"/>
          <w:szCs w:val="20"/>
        </w:rPr>
        <w:t>nn</w:t>
      </w:r>
      <w:proofErr w:type="spellEnd"/>
      <w:r w:rsidRPr="009F190A">
        <w:rPr>
          <w:rFonts w:ascii="ArialMT" w:hAnsi="ArialMT"/>
          <w:color w:val="000000"/>
          <w:sz w:val="20"/>
          <w:szCs w:val="20"/>
        </w:rPr>
        <w:t xml:space="preserve"> indicates the index number of the Element.</w:t>
      </w:r>
      <w:r>
        <w:rPr>
          <w:rFonts w:ascii="ArialMT" w:hAnsi="ArialMT"/>
          <w:color w:val="000000"/>
          <w:sz w:val="20"/>
          <w:szCs w:val="20"/>
        </w:rPr>
        <w:t xml:space="preserve"> </w:t>
      </w:r>
      <w:r w:rsidRPr="009F190A">
        <w:rPr>
          <w:rFonts w:ascii="ArialMT" w:hAnsi="ArialMT"/>
          <w:color w:val="000000"/>
          <w:sz w:val="20"/>
          <w:szCs w:val="20"/>
        </w:rPr>
        <w:t xml:space="preserve">In this specification, </w:t>
      </w:r>
      <w:proofErr w:type="spellStart"/>
      <w:r w:rsidRPr="009F190A">
        <w:rPr>
          <w:rFonts w:ascii="ArialMT" w:hAnsi="ArialMT"/>
          <w:color w:val="000000"/>
          <w:sz w:val="20"/>
          <w:szCs w:val="20"/>
        </w:rPr>
        <w:t>nn</w:t>
      </w:r>
      <w:proofErr w:type="spellEnd"/>
      <w:r w:rsidRPr="009F190A">
        <w:rPr>
          <w:rFonts w:ascii="ArialMT" w:hAnsi="ArialMT"/>
          <w:color w:val="000000"/>
          <w:sz w:val="20"/>
          <w:szCs w:val="20"/>
        </w:rPr>
        <w:t xml:space="preserve"> shall be assigned as an </w:t>
      </w:r>
      <w:r w:rsidRPr="00B20591">
        <w:rPr>
          <w:rFonts w:ascii="ArialMT" w:hAnsi="ArialMT"/>
          <w:color w:val="000000"/>
          <w:sz w:val="20"/>
          <w:szCs w:val="20"/>
        </w:rPr>
        <w:t>incremental integer number starting from zero., for the 3</w:t>
      </w:r>
      <w:r w:rsidRPr="00B20591">
        <w:rPr>
          <w:rFonts w:ascii="ArialMT" w:hAnsi="ArialMT"/>
          <w:color w:val="000000"/>
          <w:sz w:val="20"/>
          <w:szCs w:val="20"/>
          <w:vertAlign w:val="superscript"/>
        </w:rPr>
        <w:t>rd</w:t>
      </w:r>
      <w:r w:rsidRPr="00B20591">
        <w:rPr>
          <w:rFonts w:ascii="ArialMT" w:hAnsi="ArialMT"/>
          <w:color w:val="000000"/>
          <w:sz w:val="20"/>
          <w:szCs w:val="20"/>
        </w:rPr>
        <w:t xml:space="preserve"> element of 8 channels, the tail of the key is set to 16.08.03.02</w:t>
      </w:r>
    </w:p>
    <w:p w14:paraId="3A60B5A7" w14:textId="3CC68F91" w:rsidR="009F190A" w:rsidRPr="00B20591" w:rsidRDefault="009F190A" w:rsidP="009F190A">
      <w:pPr>
        <w:pStyle w:val="Heading3"/>
      </w:pPr>
      <w:bookmarkStart w:id="393" w:name="_Toc528837217"/>
      <w:r w:rsidRPr="00B20591">
        <w:t>AES3 Sound Element Length</w:t>
      </w:r>
      <w:r w:rsidR="00B20591">
        <w:t xml:space="preserve"> </w:t>
      </w:r>
      <w:r w:rsidR="00DF0151" w:rsidRPr="00B20591">
        <w:t>(5.5.2)</w:t>
      </w:r>
      <w:bookmarkEnd w:id="393"/>
    </w:p>
    <w:p w14:paraId="00426634" w14:textId="16341452" w:rsidR="009F190A" w:rsidRPr="00B20591" w:rsidRDefault="009F190A" w:rsidP="009F190A">
      <w:r w:rsidRPr="00B20591">
        <w:rPr>
          <w:rFonts w:ascii="ArialMT" w:hAnsi="ArialMT"/>
          <w:color w:val="000000"/>
          <w:sz w:val="20"/>
          <w:szCs w:val="20"/>
        </w:rPr>
        <w:t>The length field of the KLV coded Element is 4 bytes BER long-form encoded (i.e. 83h.xx.</w:t>
      </w:r>
      <w:proofErr w:type="gramStart"/>
      <w:r w:rsidRPr="00B20591">
        <w:rPr>
          <w:rFonts w:ascii="ArialMT" w:hAnsi="ArialMT"/>
          <w:color w:val="000000"/>
          <w:sz w:val="20"/>
          <w:szCs w:val="20"/>
        </w:rPr>
        <w:t>yy.zz</w:t>
      </w:r>
      <w:proofErr w:type="gramEnd"/>
      <w:r w:rsidRPr="00B20591">
        <w:rPr>
          <w:rFonts w:ascii="ArialMT" w:hAnsi="ArialMT"/>
          <w:color w:val="000000"/>
          <w:sz w:val="20"/>
          <w:szCs w:val="20"/>
        </w:rPr>
        <w:t>) for Frame wrapping.</w:t>
      </w:r>
    </w:p>
    <w:p w14:paraId="31403D5C" w14:textId="18BF60FE" w:rsidR="009F190A" w:rsidRPr="00B20591" w:rsidRDefault="009F190A" w:rsidP="009F190A">
      <w:pPr>
        <w:pStyle w:val="Heading3"/>
      </w:pPr>
      <w:bookmarkStart w:id="394" w:name="_Toc528837218"/>
      <w:r w:rsidRPr="00B20591">
        <w:t>AES3 Sound Element Value</w:t>
      </w:r>
      <w:r w:rsidR="00DF0151" w:rsidRPr="00B20591">
        <w:t xml:space="preserve"> (5.5.3)</w:t>
      </w:r>
      <w:bookmarkEnd w:id="394"/>
    </w:p>
    <w:p w14:paraId="013B915D" w14:textId="1FB3F389" w:rsidR="009F190A" w:rsidRPr="00B20591" w:rsidRDefault="009F190A" w:rsidP="009F190A">
      <w:r w:rsidRPr="00B20591">
        <w:rPr>
          <w:rFonts w:ascii="ArialMT" w:hAnsi="ArialMT"/>
          <w:color w:val="000000"/>
          <w:sz w:val="20"/>
          <w:szCs w:val="20"/>
        </w:rPr>
        <w:t>The Sound Element Value complies with SMPTE ST 382</w:t>
      </w:r>
    </w:p>
    <w:p w14:paraId="24154AB9" w14:textId="77777777" w:rsidR="00F93956" w:rsidRPr="00B20591" w:rsidRDefault="00F93956" w:rsidP="00F93956">
      <w:pPr>
        <w:pStyle w:val="ListParagraph"/>
        <w:numPr>
          <w:ilvl w:val="0"/>
          <w:numId w:val="13"/>
        </w:numPr>
        <w:rPr>
          <w:rFonts w:ascii="ArialMT" w:hAnsi="ArialMT"/>
          <w:color w:val="000000"/>
          <w:sz w:val="20"/>
          <w:szCs w:val="20"/>
        </w:rPr>
      </w:pPr>
      <w:r w:rsidRPr="00B20591">
        <w:rPr>
          <w:rFonts w:ascii="ArialMT" w:hAnsi="ArialMT"/>
          <w:color w:val="000000"/>
          <w:sz w:val="20"/>
          <w:szCs w:val="20"/>
        </w:rPr>
        <w:t>The constraints on the conformant implementations are described in Annex B.8.3.</w:t>
      </w:r>
    </w:p>
    <w:p w14:paraId="7354BD94" w14:textId="317D0428" w:rsidR="009F190A" w:rsidRPr="00B20591" w:rsidRDefault="00F93956" w:rsidP="00F93956">
      <w:pPr>
        <w:pStyle w:val="ListParagraph"/>
        <w:numPr>
          <w:ilvl w:val="0"/>
          <w:numId w:val="13"/>
        </w:numPr>
      </w:pPr>
      <w:r w:rsidRPr="00B20591">
        <w:rPr>
          <w:rFonts w:ascii="ArialMT" w:hAnsi="ArialMT"/>
          <w:color w:val="000000"/>
          <w:sz w:val="20"/>
          <w:szCs w:val="20"/>
        </w:rPr>
        <w:t>The property values of Sound Essence Descriptor are described in Annex D</w:t>
      </w:r>
    </w:p>
    <w:p w14:paraId="4E76C853" w14:textId="399400F7" w:rsidR="009F190A" w:rsidRDefault="009F190A" w:rsidP="009F190A">
      <w:pPr>
        <w:pStyle w:val="Heading2"/>
      </w:pPr>
      <w:bookmarkStart w:id="395" w:name="_Toc528837219"/>
      <w:r>
        <w:t>Data Item Mapping</w:t>
      </w:r>
      <w:r w:rsidR="00DF0151">
        <w:t xml:space="preserve"> (5.6)</w:t>
      </w:r>
      <w:bookmarkEnd w:id="395"/>
    </w:p>
    <w:p w14:paraId="543F8709" w14:textId="5C8F0F7B" w:rsidR="009F190A" w:rsidRDefault="009F190A" w:rsidP="009F190A">
      <w:pPr>
        <w:pStyle w:val="Heading3"/>
      </w:pPr>
      <w:bookmarkStart w:id="396" w:name="_Toc528837220"/>
      <w:r>
        <w:t>General</w:t>
      </w:r>
      <w:r w:rsidR="00DF0151">
        <w:t xml:space="preserve"> (5.6.1)</w:t>
      </w:r>
      <w:bookmarkEnd w:id="396"/>
    </w:p>
    <w:p w14:paraId="211951AE" w14:textId="736CBF57" w:rsidR="009F190A" w:rsidRDefault="009F190A" w:rsidP="009F190A">
      <w:pPr>
        <w:rPr>
          <w:rFonts w:ascii="ArialMT" w:hAnsi="ArialMT"/>
          <w:color w:val="000000"/>
          <w:sz w:val="20"/>
          <w:szCs w:val="20"/>
        </w:rPr>
      </w:pPr>
      <w:r w:rsidRPr="009F190A">
        <w:rPr>
          <w:rFonts w:ascii="ArialMT" w:hAnsi="ArialMT"/>
          <w:color w:val="000000"/>
          <w:sz w:val="20"/>
          <w:szCs w:val="20"/>
        </w:rPr>
        <w:t xml:space="preserve">This element contains data stream, e.g. caption or sub-title, and shall comply with SMPTE ST 436-1. </w:t>
      </w:r>
      <w:r w:rsidR="00511260">
        <w:rPr>
          <w:rFonts w:ascii="ArialMT" w:hAnsi="ArialMT"/>
          <w:color w:val="000000"/>
          <w:sz w:val="20"/>
          <w:szCs w:val="20"/>
        </w:rPr>
        <w:fldChar w:fldCharType="begin"/>
      </w:r>
      <w:r w:rsidR="00511260">
        <w:rPr>
          <w:rFonts w:ascii="ArialMT" w:hAnsi="ArialMT"/>
          <w:color w:val="000000"/>
          <w:sz w:val="20"/>
          <w:szCs w:val="20"/>
        </w:rPr>
        <w:instrText xml:space="preserve"> REF _Ref528598019 \h </w:instrText>
      </w:r>
      <w:r w:rsidR="00511260">
        <w:rPr>
          <w:rFonts w:ascii="ArialMT" w:hAnsi="ArialMT"/>
          <w:color w:val="000000"/>
          <w:sz w:val="20"/>
          <w:szCs w:val="20"/>
        </w:rPr>
      </w:r>
      <w:r w:rsidR="00511260">
        <w:rPr>
          <w:rFonts w:ascii="ArialMT" w:hAnsi="ArialMT"/>
          <w:color w:val="000000"/>
          <w:sz w:val="20"/>
          <w:szCs w:val="20"/>
        </w:rPr>
        <w:fldChar w:fldCharType="separate"/>
      </w:r>
      <w:r w:rsidR="00511260">
        <w:t xml:space="preserve">Figure </w:t>
      </w:r>
      <w:r w:rsidR="00511260">
        <w:rPr>
          <w:noProof/>
        </w:rPr>
        <w:t>6</w:t>
      </w:r>
      <w:r w:rsidR="00511260">
        <w:rPr>
          <w:rFonts w:ascii="ArialMT" w:hAnsi="ArialMT"/>
          <w:color w:val="000000"/>
          <w:sz w:val="20"/>
          <w:szCs w:val="20"/>
        </w:rPr>
        <w:fldChar w:fldCharType="end"/>
      </w:r>
      <w:r w:rsidR="00E6020D">
        <w:rPr>
          <w:rFonts w:ascii="ArialMT" w:hAnsi="ArialMT"/>
          <w:color w:val="000000"/>
          <w:sz w:val="20"/>
          <w:szCs w:val="20"/>
        </w:rPr>
        <w:t xml:space="preserve"> </w:t>
      </w:r>
      <w:r w:rsidRPr="009F190A">
        <w:rPr>
          <w:rFonts w:ascii="ArialMT" w:hAnsi="ArialMT"/>
          <w:color w:val="000000"/>
          <w:sz w:val="20"/>
          <w:szCs w:val="20"/>
        </w:rPr>
        <w:t>shows the mapping of ANC Data Item Elemen</w:t>
      </w:r>
      <w:r>
        <w:rPr>
          <w:rFonts w:ascii="ArialMT" w:hAnsi="ArialMT"/>
          <w:color w:val="000000"/>
          <w:sz w:val="20"/>
          <w:szCs w:val="20"/>
        </w:rPr>
        <w:t>t.</w:t>
      </w:r>
    </w:p>
    <w:bookmarkStart w:id="397" w:name="_Ref528598019"/>
    <w:p w14:paraId="79CD7513" w14:textId="2BF8FC94" w:rsidR="00511260" w:rsidRPr="009F190A" w:rsidRDefault="00FB5032" w:rsidP="00EC5B2A">
      <w:pPr>
        <w:pStyle w:val="Caption"/>
        <w:jc w:val="left"/>
      </w:pPr>
      <w:r>
        <w:object w:dxaOrig="18181" w:dyaOrig="3361" w14:anchorId="65055C48">
          <v:shape id="_x0000_i1026" type="#_x0000_t75" style="width:454.5pt;height:84pt" o:ole="">
            <v:imagedata r:id="rId18" o:title=""/>
          </v:shape>
          <o:OLEObject Type="Embed" ProgID="Visio.Drawing.15" ShapeID="_x0000_i1026" DrawAspect="Content" ObjectID="_1658680445" r:id="rId19"/>
        </w:object>
      </w:r>
      <w:r>
        <w:t xml:space="preserve"> </w:t>
      </w:r>
      <w:r w:rsidR="00511260">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7</w:t>
      </w:r>
      <w:r w:rsidR="00DB44EC">
        <w:rPr>
          <w:noProof/>
        </w:rPr>
        <w:fldChar w:fldCharType="end"/>
      </w:r>
      <w:bookmarkEnd w:id="397"/>
      <w:r w:rsidR="00511260">
        <w:t xml:space="preserve"> - Mapping of ANC Data in a Data Item Element</w:t>
      </w:r>
    </w:p>
    <w:p w14:paraId="2A6D24F0" w14:textId="1B43DE91" w:rsidR="009F190A" w:rsidRDefault="00F93956" w:rsidP="002D273C">
      <w:pPr>
        <w:rPr>
          <w:rFonts w:ascii="ArialMT" w:hAnsi="ArialMT"/>
          <w:color w:val="000000"/>
          <w:sz w:val="20"/>
          <w:szCs w:val="20"/>
        </w:rPr>
      </w:pPr>
      <w:r w:rsidRPr="00F93956">
        <w:rPr>
          <w:rFonts w:ascii="ArialMT" w:hAnsi="ArialMT"/>
          <w:color w:val="000000"/>
          <w:sz w:val="20"/>
          <w:szCs w:val="20"/>
        </w:rPr>
        <w:lastRenderedPageBreak/>
        <w:t>The Set Key is 06.0E.2B.34.01.02.01.01.0D.01.03.</w:t>
      </w:r>
      <w:r w:rsidR="00DB5CD9">
        <w:rPr>
          <w:rFonts w:ascii="ArialMT" w:hAnsi="ArialMT"/>
          <w:color w:val="000000"/>
          <w:sz w:val="20"/>
          <w:szCs w:val="20"/>
        </w:rPr>
        <w:t xml:space="preserve">  </w:t>
      </w:r>
      <w:r w:rsidRPr="00F93956">
        <w:rPr>
          <w:rFonts w:ascii="ArialMT" w:hAnsi="ArialMT"/>
          <w:color w:val="000000"/>
          <w:sz w:val="20"/>
          <w:szCs w:val="20"/>
        </w:rPr>
        <w:t>01.17.01.02.01, in accordance with SMPTE ST 436-1,</w:t>
      </w:r>
      <w:r>
        <w:rPr>
          <w:rFonts w:ascii="ArialMT" w:hAnsi="ArialMT"/>
          <w:color w:val="000000"/>
          <w:sz w:val="20"/>
          <w:szCs w:val="20"/>
        </w:rPr>
        <w:t xml:space="preserve"> </w:t>
      </w:r>
      <w:r w:rsidRPr="00F93956">
        <w:rPr>
          <w:rFonts w:ascii="ArialMT" w:hAnsi="ArialMT"/>
          <w:color w:val="000000"/>
          <w:sz w:val="20"/>
          <w:szCs w:val="20"/>
        </w:rPr>
        <w:t>because it allows one Frame Wrapped ANC Data Element in an Edit Unit</w:t>
      </w:r>
      <w:r>
        <w:rPr>
          <w:rFonts w:ascii="ArialMT" w:hAnsi="ArialMT"/>
          <w:color w:val="000000"/>
          <w:sz w:val="20"/>
          <w:szCs w:val="20"/>
        </w:rPr>
        <w:t>.</w:t>
      </w:r>
    </w:p>
    <w:p w14:paraId="1BADE868" w14:textId="574A3DFB" w:rsidR="00F93956" w:rsidRDefault="00F93956" w:rsidP="00F93956">
      <w:pPr>
        <w:pStyle w:val="Heading3"/>
      </w:pPr>
      <w:bookmarkStart w:id="398" w:name="_Toc528837221"/>
      <w:r>
        <w:t>Acquisition Metadata Set</w:t>
      </w:r>
      <w:r w:rsidR="00DF0151">
        <w:t xml:space="preserve"> (5.6.3)</w:t>
      </w:r>
      <w:bookmarkEnd w:id="398"/>
    </w:p>
    <w:p w14:paraId="63F91B25" w14:textId="287E93CE" w:rsidR="00F93956" w:rsidRDefault="00F93956" w:rsidP="00F93956">
      <w:pPr>
        <w:rPr>
          <w:rFonts w:ascii="ArialMT" w:hAnsi="ArialMT"/>
          <w:color w:val="000000"/>
          <w:sz w:val="20"/>
          <w:szCs w:val="20"/>
        </w:rPr>
      </w:pPr>
      <w:r w:rsidRPr="00B20591">
        <w:rPr>
          <w:rFonts w:ascii="ArialMT" w:hAnsi="ArialMT"/>
          <w:color w:val="000000"/>
          <w:sz w:val="20"/>
          <w:szCs w:val="20"/>
        </w:rPr>
        <w:t>Acquisition Metadata Sets are specified in SMPTE RDD 18 and may be attached as ANC packets in the Data Item.</w:t>
      </w:r>
    </w:p>
    <w:p w14:paraId="2A467C79" w14:textId="685DB363" w:rsidR="00F93956" w:rsidRDefault="00F93956" w:rsidP="00F93956">
      <w:pPr>
        <w:pStyle w:val="Heading1"/>
      </w:pPr>
      <w:bookmarkStart w:id="399" w:name="_Toc528837222"/>
      <w:r>
        <w:t>SMPTE Labels</w:t>
      </w:r>
      <w:r w:rsidR="00DF0151">
        <w:t xml:space="preserve"> (6)</w:t>
      </w:r>
      <w:bookmarkEnd w:id="399"/>
    </w:p>
    <w:p w14:paraId="4A75B29B" w14:textId="613AACBF" w:rsidR="00F93956" w:rsidRDefault="00F93956" w:rsidP="00F93956">
      <w:pPr>
        <w:pStyle w:val="Heading2"/>
      </w:pPr>
      <w:bookmarkStart w:id="400" w:name="_Toc528837223"/>
      <w:r>
        <w:t>ST 2117 Picture Essence</w:t>
      </w:r>
      <w:r w:rsidR="00DF0151">
        <w:t xml:space="preserve"> (6.1)</w:t>
      </w:r>
      <w:bookmarkEnd w:id="400"/>
    </w:p>
    <w:p w14:paraId="324608F8" w14:textId="58401965" w:rsidR="003452F7" w:rsidRDefault="003452F7" w:rsidP="002D273C"/>
    <w:tbl>
      <w:tblPr>
        <w:tblStyle w:val="GridTable1Light"/>
        <w:tblW w:w="9720" w:type="dxa"/>
        <w:tblInd w:w="0" w:type="dxa"/>
        <w:tblLook w:val="0600" w:firstRow="0" w:lastRow="0" w:firstColumn="0" w:lastColumn="0" w:noHBand="1" w:noVBand="1"/>
      </w:tblPr>
      <w:tblGrid>
        <w:gridCol w:w="1048"/>
        <w:gridCol w:w="3031"/>
        <w:gridCol w:w="682"/>
        <w:gridCol w:w="4959"/>
      </w:tblGrid>
      <w:tr w:rsidR="003452F7" w14:paraId="06997E3A" w14:textId="77777777" w:rsidTr="00B20591">
        <w:trPr>
          <w:trHeight w:val="271"/>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6B844650" w14:textId="77777777" w:rsidR="003452F7" w:rsidRDefault="003452F7" w:rsidP="00B20591">
            <w:pPr>
              <w:pStyle w:val="Default"/>
              <w:rPr>
                <w:sz w:val="18"/>
                <w:szCs w:val="18"/>
                <w:lang w:val="en-US"/>
              </w:rPr>
            </w:pPr>
            <w:r>
              <w:rPr>
                <w:b/>
                <w:bCs/>
                <w:sz w:val="18"/>
                <w:szCs w:val="18"/>
                <w:lang w:val="en-US"/>
              </w:rPr>
              <w:t xml:space="preserve">Item Name </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4C8A6B6A" w14:textId="77777777" w:rsidR="003452F7" w:rsidRDefault="003452F7" w:rsidP="00B20591">
            <w:pPr>
              <w:pStyle w:val="Default"/>
              <w:rPr>
                <w:sz w:val="18"/>
                <w:szCs w:val="18"/>
                <w:lang w:val="en-US"/>
              </w:rPr>
            </w:pPr>
            <w:r>
              <w:rPr>
                <w:b/>
                <w:bCs/>
                <w:sz w:val="18"/>
                <w:szCs w:val="18"/>
                <w:lang w:val="en-US"/>
              </w:rPr>
              <w:t xml:space="preserve">Symbol </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7547A130" w14:textId="77777777" w:rsidR="003452F7" w:rsidRDefault="003452F7" w:rsidP="00B20591">
            <w:pPr>
              <w:pStyle w:val="Default"/>
              <w:rPr>
                <w:sz w:val="18"/>
                <w:szCs w:val="18"/>
                <w:lang w:val="en-US"/>
              </w:rPr>
            </w:pPr>
            <w:r>
              <w:rPr>
                <w:b/>
                <w:bCs/>
                <w:sz w:val="18"/>
                <w:szCs w:val="18"/>
                <w:lang w:val="en-US"/>
              </w:rPr>
              <w:t xml:space="preserve">Kind </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57FFACEA" w14:textId="77777777" w:rsidR="003452F7" w:rsidRDefault="003452F7" w:rsidP="00B20591">
            <w:pPr>
              <w:pStyle w:val="Default"/>
              <w:rPr>
                <w:sz w:val="18"/>
                <w:szCs w:val="18"/>
                <w:lang w:val="en-US"/>
              </w:rPr>
            </w:pPr>
            <w:r>
              <w:rPr>
                <w:b/>
                <w:bCs/>
                <w:sz w:val="18"/>
                <w:szCs w:val="18"/>
                <w:lang w:val="en-US"/>
              </w:rPr>
              <w:t xml:space="preserve">Item UL </w:t>
            </w:r>
          </w:p>
        </w:tc>
      </w:tr>
      <w:tr w:rsidR="00B621EA" w14:paraId="5E0712B5" w14:textId="77777777" w:rsidTr="00B2059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98C3C27" w14:textId="6BBA19FE" w:rsidR="00B621EA" w:rsidRDefault="00B621EA" w:rsidP="00B621EA">
            <w:pPr>
              <w:pStyle w:val="Default"/>
              <w:rPr>
                <w:sz w:val="16"/>
                <w:szCs w:val="16"/>
                <w:lang w:val="en-US"/>
              </w:rPr>
            </w:pPr>
            <w:r>
              <w:rPr>
                <w:sz w:val="16"/>
                <w:szCs w:val="16"/>
                <w:lang w:val="en-US"/>
              </w:rPr>
              <w:t>ST-2117 Label</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EC9024" w14:textId="43B2FFD3" w:rsidR="00B621EA" w:rsidRDefault="00B621EA" w:rsidP="00B621EA">
            <w:pPr>
              <w:pStyle w:val="Default"/>
              <w:rPr>
                <w:rStyle w:val="smpte-symbol"/>
              </w:rPr>
            </w:pPr>
            <w:proofErr w:type="spellStart"/>
            <w:r w:rsidRPr="0060142F">
              <w:rPr>
                <w:rStyle w:val="smpte-symbol"/>
                <w:sz w:val="16"/>
                <w:szCs w:val="16"/>
              </w:rPr>
              <w:t>SampledHeight</w:t>
            </w:r>
            <w:proofErr w:type="spellEnd"/>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562851A" w14:textId="77777777" w:rsidR="00B621EA" w:rsidRDefault="00B621EA" w:rsidP="00B621EA">
            <w:pPr>
              <w:pStyle w:val="Default"/>
              <w:rPr>
                <w:lang w:val="en-US"/>
              </w:rPr>
            </w:pPr>
            <w:r>
              <w:rPr>
                <w:sz w:val="16"/>
                <w:szCs w:val="16"/>
                <w:lang w:val="en-US"/>
              </w:rPr>
              <w:t xml:space="preserve">NODE </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990FFB" w14:textId="602B2397" w:rsidR="00B621EA" w:rsidRDefault="00B621EA" w:rsidP="00B621EA">
            <w:pPr>
              <w:pStyle w:val="Default"/>
              <w:rPr>
                <w:sz w:val="16"/>
                <w:szCs w:val="16"/>
                <w:lang w:val="de-DE"/>
              </w:rPr>
            </w:pPr>
            <w:r>
              <w:rPr>
                <w:sz w:val="16"/>
                <w:szCs w:val="16"/>
                <w:lang w:val="de-DE"/>
              </w:rPr>
              <w:t>urn:smpte:ul:</w:t>
            </w:r>
            <w:commentRangeStart w:id="401"/>
            <w:commentRangeStart w:id="402"/>
            <w:r>
              <w:rPr>
                <w:sz w:val="16"/>
                <w:szCs w:val="16"/>
                <w:lang w:val="de-DE"/>
              </w:rPr>
              <w:t>060e2b34.040101vv.04010202.030x0000</w:t>
            </w:r>
            <w:commentRangeEnd w:id="401"/>
            <w:r>
              <w:rPr>
                <w:rStyle w:val="CommentReference"/>
                <w:rFonts w:asciiTheme="minorHAnsi" w:eastAsiaTheme="minorHAnsi" w:hAnsiTheme="minorHAnsi" w:cstheme="minorBidi"/>
                <w:color w:val="auto"/>
              </w:rPr>
              <w:commentReference w:id="401"/>
            </w:r>
            <w:commentRangeEnd w:id="402"/>
            <w:r w:rsidR="00B02F88">
              <w:rPr>
                <w:rStyle w:val="CommentReference"/>
                <w:rFonts w:asciiTheme="minorHAnsi" w:eastAsiaTheme="minorHAnsi" w:hAnsiTheme="minorHAnsi" w:cstheme="minorBidi"/>
                <w:color w:val="auto"/>
              </w:rPr>
              <w:commentReference w:id="402"/>
            </w:r>
          </w:p>
        </w:tc>
      </w:tr>
      <w:tr w:rsidR="00B621EA" w14:paraId="19638CF6" w14:textId="77777777" w:rsidTr="00B2059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A2BDEA" w14:textId="240D30BB" w:rsidR="00B621EA" w:rsidRDefault="00B621EA" w:rsidP="00B621EA">
            <w:pPr>
              <w:pStyle w:val="Default"/>
              <w:rPr>
                <w:sz w:val="16"/>
                <w:szCs w:val="16"/>
                <w:lang w:val="en-US"/>
              </w:rPr>
            </w:pPr>
            <w:r>
              <w:rPr>
                <w:sz w:val="16"/>
                <w:szCs w:val="16"/>
                <w:lang w:val="en-US"/>
              </w:rPr>
              <w:t>ST-2117 Pictures Container</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25CA1EF" w14:textId="4135DF65" w:rsidR="00B621EA" w:rsidRDefault="00B621EA" w:rsidP="00B621EA">
            <w:pPr>
              <w:pStyle w:val="Default"/>
              <w:rPr>
                <w:rStyle w:val="smpte-symbol"/>
              </w:rPr>
            </w:pPr>
            <w:r>
              <w:rPr>
                <w:rStyle w:val="smpte-symbol"/>
                <w:sz w:val="16"/>
                <w:szCs w:val="16"/>
              </w:rPr>
              <w:t>MXFGCST2117EssenceContainerLabel</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6BD2531" w14:textId="3C3490BF" w:rsidR="00B621EA" w:rsidRDefault="00B621EA" w:rsidP="00B621EA">
            <w:pPr>
              <w:pStyle w:val="Default"/>
              <w:rPr>
                <w:sz w:val="16"/>
                <w:szCs w:val="16"/>
                <w:lang w:val="en-US"/>
              </w:rPr>
            </w:pPr>
            <w:r>
              <w:rPr>
                <w:sz w:val="16"/>
                <w:szCs w:val="16"/>
                <w:lang w:val="en-US"/>
              </w:rPr>
              <w:t>NODE</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1489AB3" w14:textId="735A643B" w:rsidR="00B621EA" w:rsidRDefault="00B621EA" w:rsidP="00B621EA">
            <w:pPr>
              <w:pStyle w:val="Default"/>
              <w:rPr>
                <w:sz w:val="16"/>
                <w:szCs w:val="16"/>
                <w:lang w:val="de-DE"/>
              </w:rPr>
            </w:pPr>
            <w:r>
              <w:rPr>
                <w:sz w:val="16"/>
                <w:szCs w:val="16"/>
                <w:lang w:val="de-DE"/>
              </w:rPr>
              <w:t>urn:smpte:ul:060e2b34.040101vv.0d010301.02xx0000</w:t>
            </w:r>
          </w:p>
        </w:tc>
      </w:tr>
      <w:tr w:rsidR="00B621EA" w14:paraId="292BC0BD" w14:textId="77777777" w:rsidTr="00B2059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9211ECB" w14:textId="5166E0C3" w:rsidR="00B621EA" w:rsidRDefault="00B621EA" w:rsidP="00B621EA">
            <w:pPr>
              <w:pStyle w:val="Default"/>
              <w:rPr>
                <w:sz w:val="16"/>
                <w:szCs w:val="16"/>
                <w:lang w:val="en-US"/>
              </w:rPr>
            </w:pPr>
            <w:r>
              <w:rPr>
                <w:sz w:val="16"/>
                <w:szCs w:val="16"/>
                <w:lang w:val="en-US"/>
              </w:rPr>
              <w:t>Image Sampled Height</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6A74176" w14:textId="72C97526" w:rsidR="00B621EA" w:rsidRDefault="00B621EA" w:rsidP="00B621EA">
            <w:pPr>
              <w:pStyle w:val="Default"/>
              <w:rPr>
                <w:rStyle w:val="smpte-symbol"/>
              </w:rPr>
            </w:pPr>
            <w:proofErr w:type="spellStart"/>
            <w:r w:rsidRPr="0060142F">
              <w:rPr>
                <w:rStyle w:val="smpte-symbol"/>
                <w:sz w:val="16"/>
                <w:szCs w:val="16"/>
              </w:rPr>
              <w:t>SampledHeight</w:t>
            </w:r>
            <w:proofErr w:type="spellEnd"/>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874567" w14:textId="35A02A9E" w:rsidR="00B621EA" w:rsidRDefault="00B621EA" w:rsidP="00B621EA">
            <w:pPr>
              <w:pStyle w:val="Default"/>
              <w:rPr>
                <w:sz w:val="16"/>
                <w:szCs w:val="16"/>
                <w:lang w:val="en-US"/>
              </w:rPr>
            </w:pPr>
            <w:r>
              <w:rPr>
                <w:sz w:val="16"/>
                <w:szCs w:val="16"/>
                <w:lang w:val="en-US"/>
              </w:rPr>
              <w:t>LEAF</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57E4BB9" w14:textId="31327158" w:rsidR="00B621EA" w:rsidRDefault="00B621EA" w:rsidP="00B621EA">
            <w:pPr>
              <w:pStyle w:val="Default"/>
              <w:rPr>
                <w:sz w:val="16"/>
                <w:szCs w:val="16"/>
                <w:lang w:val="de-DE"/>
              </w:rPr>
            </w:pPr>
            <w:r>
              <w:rPr>
                <w:sz w:val="16"/>
                <w:szCs w:val="16"/>
                <w:lang w:val="de-DE"/>
              </w:rPr>
              <w:t>urn:smpte:ul:060e2b34.010101vv.04010501.07000000</w:t>
            </w:r>
          </w:p>
        </w:tc>
      </w:tr>
      <w:tr w:rsidR="00B621EA" w14:paraId="2938EC0A" w14:textId="77777777" w:rsidTr="00B2059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C82C3AA" w14:textId="0FF79F90" w:rsidR="00B621EA" w:rsidRDefault="00B621EA" w:rsidP="00B621EA">
            <w:pPr>
              <w:pStyle w:val="Default"/>
              <w:rPr>
                <w:sz w:val="16"/>
                <w:szCs w:val="16"/>
                <w:lang w:val="en-US"/>
              </w:rPr>
            </w:pPr>
            <w:r>
              <w:rPr>
                <w:sz w:val="16"/>
                <w:szCs w:val="16"/>
                <w:lang w:val="en-US"/>
              </w:rPr>
              <w:t>Image Sampled Width</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F98FC85" w14:textId="29B11DD2" w:rsidR="00B621EA" w:rsidRDefault="00B621EA" w:rsidP="00B621EA">
            <w:pPr>
              <w:pStyle w:val="Default"/>
              <w:rPr>
                <w:rStyle w:val="smpte-symbol"/>
              </w:rPr>
            </w:pPr>
            <w:proofErr w:type="spellStart"/>
            <w:r w:rsidRPr="0060142F">
              <w:rPr>
                <w:rStyle w:val="smpte-symbol"/>
                <w:sz w:val="16"/>
                <w:szCs w:val="16"/>
              </w:rPr>
              <w:t>SampledWidth</w:t>
            </w:r>
            <w:proofErr w:type="spellEnd"/>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1C30C9" w14:textId="0AD1D836" w:rsidR="00B621EA" w:rsidRDefault="00B621EA" w:rsidP="00B621EA">
            <w:pPr>
              <w:pStyle w:val="Default"/>
              <w:rPr>
                <w:sz w:val="16"/>
                <w:szCs w:val="16"/>
                <w:lang w:val="en-US"/>
              </w:rPr>
            </w:pPr>
            <w:r>
              <w:rPr>
                <w:sz w:val="16"/>
                <w:szCs w:val="16"/>
                <w:lang w:val="en-US"/>
              </w:rPr>
              <w:t>LEAF</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889140" w14:textId="7B50D2E6" w:rsidR="00B621EA" w:rsidRDefault="00B621EA" w:rsidP="00B621EA">
            <w:pPr>
              <w:pStyle w:val="Default"/>
              <w:rPr>
                <w:sz w:val="16"/>
                <w:szCs w:val="16"/>
                <w:lang w:val="de-DE"/>
              </w:rPr>
            </w:pPr>
            <w:r>
              <w:rPr>
                <w:sz w:val="16"/>
                <w:szCs w:val="16"/>
                <w:lang w:val="de-DE"/>
              </w:rPr>
              <w:t>urn:smpte:ul:060e2b34.010101vv.04010501.08000000</w:t>
            </w:r>
          </w:p>
        </w:tc>
      </w:tr>
      <w:tr w:rsidR="00B621EA" w14:paraId="2B4FE792" w14:textId="77777777" w:rsidTr="00B2059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61B4B25" w14:textId="19F7C051" w:rsidR="00B621EA" w:rsidRDefault="00B621EA" w:rsidP="00B621EA">
            <w:pPr>
              <w:pStyle w:val="Default"/>
              <w:rPr>
                <w:sz w:val="16"/>
                <w:szCs w:val="16"/>
                <w:lang w:val="en-US"/>
              </w:rPr>
            </w:pPr>
            <w:r>
              <w:rPr>
                <w:sz w:val="16"/>
                <w:szCs w:val="16"/>
                <w:lang w:val="en-US"/>
              </w:rPr>
              <w:t>Display Height</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1EA6C0" w14:textId="0577E24C" w:rsidR="00B621EA" w:rsidRPr="0060142F" w:rsidRDefault="00B621EA" w:rsidP="00B621EA">
            <w:pPr>
              <w:pStyle w:val="Default"/>
              <w:rPr>
                <w:rStyle w:val="smpte-symbol"/>
                <w:sz w:val="16"/>
                <w:szCs w:val="16"/>
              </w:rPr>
            </w:pPr>
            <w:proofErr w:type="spellStart"/>
            <w:r>
              <w:rPr>
                <w:rStyle w:val="smpte-symbol"/>
                <w:sz w:val="16"/>
                <w:szCs w:val="16"/>
              </w:rPr>
              <w:t>Display</w:t>
            </w:r>
            <w:r w:rsidRPr="0060142F">
              <w:rPr>
                <w:rStyle w:val="smpte-symbol"/>
                <w:sz w:val="16"/>
                <w:szCs w:val="16"/>
              </w:rPr>
              <w:t>Height</w:t>
            </w:r>
            <w:proofErr w:type="spellEnd"/>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2F00B8F" w14:textId="57A364C0" w:rsidR="00B621EA" w:rsidRDefault="00B621EA" w:rsidP="00B621EA">
            <w:pPr>
              <w:pStyle w:val="Default"/>
              <w:rPr>
                <w:sz w:val="16"/>
                <w:szCs w:val="16"/>
                <w:lang w:val="en-US"/>
              </w:rPr>
            </w:pPr>
            <w:r>
              <w:rPr>
                <w:sz w:val="16"/>
                <w:szCs w:val="16"/>
                <w:lang w:val="en-US"/>
              </w:rPr>
              <w:t>LEAF</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F857E0" w14:textId="1700450E" w:rsidR="00B621EA" w:rsidRDefault="00B621EA" w:rsidP="00B621EA">
            <w:pPr>
              <w:pStyle w:val="Default"/>
              <w:rPr>
                <w:sz w:val="16"/>
                <w:szCs w:val="16"/>
                <w:lang w:val="de-DE"/>
              </w:rPr>
            </w:pPr>
            <w:r>
              <w:rPr>
                <w:sz w:val="16"/>
                <w:szCs w:val="16"/>
                <w:lang w:val="de-DE"/>
              </w:rPr>
              <w:t>urn:smpte:ul:060e2b34.010101vv.04010501.07000000</w:t>
            </w:r>
          </w:p>
        </w:tc>
      </w:tr>
      <w:tr w:rsidR="00B621EA" w14:paraId="02BB9A00" w14:textId="77777777" w:rsidTr="00B2059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06150F" w14:textId="52048A39" w:rsidR="00B621EA" w:rsidRDefault="00B621EA" w:rsidP="00B621EA">
            <w:pPr>
              <w:pStyle w:val="Default"/>
              <w:rPr>
                <w:sz w:val="16"/>
                <w:szCs w:val="16"/>
                <w:lang w:val="en-US"/>
              </w:rPr>
            </w:pPr>
            <w:r>
              <w:rPr>
                <w:sz w:val="16"/>
                <w:szCs w:val="16"/>
                <w:lang w:val="en-US"/>
              </w:rPr>
              <w:t>Display Width</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462BE56" w14:textId="685DD6DD" w:rsidR="00B621EA" w:rsidRPr="0060142F" w:rsidRDefault="00B621EA" w:rsidP="00B621EA">
            <w:pPr>
              <w:pStyle w:val="Default"/>
              <w:rPr>
                <w:rStyle w:val="smpte-symbol"/>
                <w:sz w:val="16"/>
                <w:szCs w:val="16"/>
              </w:rPr>
            </w:pPr>
            <w:proofErr w:type="spellStart"/>
            <w:r>
              <w:rPr>
                <w:rStyle w:val="smpte-symbol"/>
                <w:sz w:val="16"/>
                <w:szCs w:val="16"/>
              </w:rPr>
              <w:t>Display</w:t>
            </w:r>
            <w:r w:rsidRPr="0060142F">
              <w:rPr>
                <w:rStyle w:val="smpte-symbol"/>
                <w:sz w:val="16"/>
                <w:szCs w:val="16"/>
              </w:rPr>
              <w:t>Width</w:t>
            </w:r>
            <w:proofErr w:type="spellEnd"/>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B2CB393" w14:textId="2FF93793" w:rsidR="00B621EA" w:rsidRDefault="00B621EA" w:rsidP="00B621EA">
            <w:pPr>
              <w:pStyle w:val="Default"/>
              <w:rPr>
                <w:sz w:val="16"/>
                <w:szCs w:val="16"/>
                <w:lang w:val="en-US"/>
              </w:rPr>
            </w:pPr>
            <w:r>
              <w:rPr>
                <w:sz w:val="16"/>
                <w:szCs w:val="16"/>
                <w:lang w:val="en-US"/>
              </w:rPr>
              <w:t>LEAF</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CF1C913" w14:textId="1763BDB8" w:rsidR="00B621EA" w:rsidRDefault="00B621EA" w:rsidP="00B621EA">
            <w:pPr>
              <w:pStyle w:val="Default"/>
              <w:rPr>
                <w:sz w:val="16"/>
                <w:szCs w:val="16"/>
                <w:lang w:val="de-DE"/>
              </w:rPr>
            </w:pPr>
            <w:r>
              <w:rPr>
                <w:sz w:val="16"/>
                <w:szCs w:val="16"/>
                <w:lang w:val="de-DE"/>
              </w:rPr>
              <w:t>urn:smpte:ul:060e2b34.010101vv.04010501.08000000</w:t>
            </w:r>
          </w:p>
        </w:tc>
      </w:tr>
      <w:tr w:rsidR="00B621EA" w14:paraId="7AEF89E6" w14:textId="77777777" w:rsidTr="00B2059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98C3BF" w14:textId="5AF78DB3" w:rsidR="00B621EA" w:rsidRDefault="00B621EA" w:rsidP="00B621EA">
            <w:pPr>
              <w:pStyle w:val="Default"/>
              <w:rPr>
                <w:sz w:val="16"/>
                <w:szCs w:val="16"/>
                <w:lang w:val="en-US"/>
              </w:rPr>
            </w:pPr>
            <w:r>
              <w:rPr>
                <w:sz w:val="16"/>
                <w:szCs w:val="16"/>
                <w:lang w:val="en-US"/>
              </w:rPr>
              <w:t>Sample Rate</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39A771E" w14:textId="0FAA32D3" w:rsidR="00B621EA" w:rsidRPr="0060142F" w:rsidRDefault="00B621EA" w:rsidP="00B621EA">
            <w:pPr>
              <w:pStyle w:val="Default"/>
              <w:rPr>
                <w:rStyle w:val="smpte-symbol"/>
                <w:sz w:val="16"/>
                <w:szCs w:val="16"/>
              </w:rPr>
            </w:pPr>
            <w:proofErr w:type="spellStart"/>
            <w:r>
              <w:rPr>
                <w:rStyle w:val="smpte-symbol"/>
                <w:sz w:val="16"/>
                <w:szCs w:val="16"/>
              </w:rPr>
              <w:t>SampleRate</w:t>
            </w:r>
            <w:proofErr w:type="spellEnd"/>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D86FC5" w14:textId="424DBC83" w:rsidR="00B621EA" w:rsidRDefault="00B621EA" w:rsidP="00B621EA">
            <w:pPr>
              <w:pStyle w:val="Default"/>
              <w:rPr>
                <w:sz w:val="16"/>
                <w:szCs w:val="16"/>
                <w:lang w:val="en-US"/>
              </w:rPr>
            </w:pPr>
            <w:r>
              <w:rPr>
                <w:sz w:val="16"/>
                <w:szCs w:val="16"/>
                <w:lang w:val="en-US"/>
              </w:rPr>
              <w:t>LEAF</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44C969" w14:textId="77777777" w:rsidR="00B621EA" w:rsidRDefault="00B621EA" w:rsidP="00B621EA">
            <w:pPr>
              <w:pStyle w:val="Default"/>
              <w:rPr>
                <w:sz w:val="16"/>
                <w:szCs w:val="16"/>
                <w:lang w:val="de-DE"/>
              </w:rPr>
            </w:pPr>
          </w:p>
        </w:tc>
      </w:tr>
      <w:tr w:rsidR="00B621EA" w14:paraId="3E215AE3" w14:textId="77777777" w:rsidTr="00B2059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0468BBA" w14:textId="74310C9C" w:rsidR="00B621EA" w:rsidRDefault="00B621EA" w:rsidP="00B621EA">
            <w:pPr>
              <w:pStyle w:val="Default"/>
              <w:rPr>
                <w:sz w:val="16"/>
                <w:szCs w:val="16"/>
                <w:lang w:val="en-US"/>
              </w:rPr>
            </w:pPr>
            <w:r>
              <w:rPr>
                <w:sz w:val="16"/>
                <w:szCs w:val="16"/>
                <w:lang w:val="en-US"/>
              </w:rPr>
              <w:t>Field Dominance</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D6B1FD4" w14:textId="3B5908FA" w:rsidR="00B621EA" w:rsidRPr="0060142F" w:rsidRDefault="00B621EA" w:rsidP="00B621EA">
            <w:pPr>
              <w:pStyle w:val="Default"/>
              <w:rPr>
                <w:rStyle w:val="smpte-symbol"/>
                <w:sz w:val="16"/>
                <w:szCs w:val="16"/>
              </w:rPr>
            </w:pPr>
            <w:proofErr w:type="spellStart"/>
            <w:r>
              <w:rPr>
                <w:rStyle w:val="smpte-symbol"/>
                <w:sz w:val="16"/>
                <w:szCs w:val="16"/>
              </w:rPr>
              <w:t>FieldDominance</w:t>
            </w:r>
            <w:proofErr w:type="spellEnd"/>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1B1103D" w14:textId="49127994" w:rsidR="00B621EA" w:rsidRDefault="00B621EA" w:rsidP="00B621EA">
            <w:pPr>
              <w:pStyle w:val="Default"/>
              <w:rPr>
                <w:sz w:val="16"/>
                <w:szCs w:val="16"/>
                <w:lang w:val="en-US"/>
              </w:rPr>
            </w:pPr>
            <w:r>
              <w:rPr>
                <w:sz w:val="16"/>
                <w:szCs w:val="16"/>
                <w:lang w:val="en-US"/>
              </w:rPr>
              <w:t>LEAF</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0C8B054" w14:textId="64CEFFC0" w:rsidR="00B621EA" w:rsidRDefault="00B621EA" w:rsidP="00B621EA">
            <w:pPr>
              <w:pStyle w:val="Default"/>
              <w:rPr>
                <w:sz w:val="16"/>
                <w:szCs w:val="16"/>
                <w:lang w:val="de-DE"/>
              </w:rPr>
            </w:pPr>
            <w:r>
              <w:rPr>
                <w:sz w:val="16"/>
                <w:szCs w:val="16"/>
                <w:lang w:val="de-DE"/>
              </w:rPr>
              <w:t>urn:smpte:ul:060e2b34.02vv0d01.04010501.08000000</w:t>
            </w:r>
          </w:p>
        </w:tc>
      </w:tr>
    </w:tbl>
    <w:p w14:paraId="2E1B1893" w14:textId="608A93EB" w:rsidR="003452F7" w:rsidRDefault="003452F7" w:rsidP="002D273C"/>
    <w:p w14:paraId="5AA4E526" w14:textId="5754C177" w:rsidR="002D273C" w:rsidRDefault="00AF4F49" w:rsidP="00AF4F49">
      <w:pPr>
        <w:pStyle w:val="Heading2"/>
      </w:pPr>
      <w:bookmarkStart w:id="403" w:name="_Toc528837224"/>
      <w:r>
        <w:t xml:space="preserve">Sound Essence </w:t>
      </w:r>
      <w:r w:rsidR="00DF0151">
        <w:t>(6.3)</w:t>
      </w:r>
      <w:bookmarkEnd w:id="403"/>
    </w:p>
    <w:p w14:paraId="2B233AC3" w14:textId="57726D24" w:rsidR="00AF4F49" w:rsidRDefault="004C76F4" w:rsidP="002D273C">
      <w:pPr>
        <w:rPr>
          <w:rFonts w:ascii="ArialMT" w:hAnsi="ArialMT"/>
          <w:color w:val="000000"/>
          <w:sz w:val="20"/>
          <w:szCs w:val="20"/>
        </w:rPr>
      </w:pPr>
      <w:r>
        <w:rPr>
          <w:rFonts w:ascii="ArialMT" w:hAnsi="ArialMT"/>
          <w:color w:val="000000"/>
          <w:sz w:val="20"/>
          <w:szCs w:val="20"/>
        </w:rPr>
        <w:fldChar w:fldCharType="begin"/>
      </w:r>
      <w:r>
        <w:rPr>
          <w:rFonts w:ascii="ArialMT" w:hAnsi="ArialMT"/>
          <w:color w:val="000000"/>
          <w:sz w:val="20"/>
          <w:szCs w:val="20"/>
        </w:rPr>
        <w:instrText xml:space="preserve"> REF _Ref527531903 \h </w:instrText>
      </w:r>
      <w:r>
        <w:rPr>
          <w:rFonts w:ascii="ArialMT" w:hAnsi="ArialMT"/>
          <w:color w:val="000000"/>
          <w:sz w:val="20"/>
          <w:szCs w:val="20"/>
        </w:rPr>
      </w:r>
      <w:r>
        <w:rPr>
          <w:rFonts w:ascii="ArialMT" w:hAnsi="ArialMT"/>
          <w:color w:val="000000"/>
          <w:sz w:val="20"/>
          <w:szCs w:val="20"/>
        </w:rPr>
        <w:fldChar w:fldCharType="separate"/>
      </w:r>
      <w:r>
        <w:t xml:space="preserve">Table </w:t>
      </w:r>
      <w:r>
        <w:rPr>
          <w:noProof/>
        </w:rPr>
        <w:t>1</w:t>
      </w:r>
      <w:r>
        <w:rPr>
          <w:rFonts w:ascii="ArialMT" w:hAnsi="ArialMT"/>
          <w:color w:val="000000"/>
          <w:sz w:val="20"/>
          <w:szCs w:val="20"/>
        </w:rPr>
        <w:fldChar w:fldCharType="end"/>
      </w:r>
      <w:r>
        <w:rPr>
          <w:rFonts w:ascii="ArialMT" w:hAnsi="ArialMT"/>
          <w:color w:val="000000"/>
          <w:sz w:val="20"/>
          <w:szCs w:val="20"/>
        </w:rPr>
        <w:t xml:space="preserve"> </w:t>
      </w:r>
      <w:r w:rsidR="00AF4F49" w:rsidRPr="00AF4F49">
        <w:rPr>
          <w:rFonts w:ascii="ArialMT" w:hAnsi="ArialMT"/>
          <w:color w:val="000000"/>
          <w:sz w:val="20"/>
          <w:szCs w:val="20"/>
        </w:rPr>
        <w:t>shows the Universal Labels used in the Sound Descriptor of MXF file</w:t>
      </w:r>
    </w:p>
    <w:p w14:paraId="614C7FF0" w14:textId="66A836C5" w:rsidR="004C76F4" w:rsidRDefault="004C76F4" w:rsidP="004C76F4">
      <w:pPr>
        <w:pStyle w:val="Caption"/>
        <w:keepNext/>
      </w:pPr>
      <w:bookmarkStart w:id="404" w:name="_Ref527531903"/>
      <w:r>
        <w:t xml:space="preserve">Table </w:t>
      </w:r>
      <w:r w:rsidR="00DB44EC">
        <w:rPr>
          <w:noProof/>
        </w:rPr>
        <w:fldChar w:fldCharType="begin"/>
      </w:r>
      <w:r w:rsidR="00DB44EC">
        <w:rPr>
          <w:noProof/>
        </w:rPr>
        <w:instrText xml:space="preserve"> SEQ Table \* ARABIC </w:instrText>
      </w:r>
      <w:r w:rsidR="00DB44EC">
        <w:rPr>
          <w:noProof/>
        </w:rPr>
        <w:fldChar w:fldCharType="separate"/>
      </w:r>
      <w:r w:rsidR="00E84637">
        <w:rPr>
          <w:noProof/>
        </w:rPr>
        <w:t>2</w:t>
      </w:r>
      <w:r w:rsidR="00DB44EC">
        <w:rPr>
          <w:noProof/>
        </w:rPr>
        <w:fldChar w:fldCharType="end"/>
      </w:r>
      <w:bookmarkEnd w:id="404"/>
      <w:r>
        <w:t xml:space="preserve"> - Universal </w:t>
      </w:r>
      <w:proofErr w:type="spellStart"/>
      <w:r>
        <w:t>Labes</w:t>
      </w:r>
      <w:proofErr w:type="spellEnd"/>
      <w:r>
        <w:t xml:space="preserve"> in Sound Descriptor Sets</w:t>
      </w:r>
    </w:p>
    <w:tbl>
      <w:tblPr>
        <w:tblStyle w:val="GridTable1Light"/>
        <w:tblW w:w="9720" w:type="dxa"/>
        <w:tblInd w:w="0" w:type="dxa"/>
        <w:tblLook w:val="0600" w:firstRow="0" w:lastRow="0" w:firstColumn="0" w:lastColumn="0" w:noHBand="1" w:noVBand="1"/>
      </w:tblPr>
      <w:tblGrid>
        <w:gridCol w:w="1201"/>
        <w:gridCol w:w="3559"/>
        <w:gridCol w:w="674"/>
        <w:gridCol w:w="4286"/>
      </w:tblGrid>
      <w:tr w:rsidR="00B621EA" w14:paraId="77095980" w14:textId="77777777" w:rsidTr="00FB7081">
        <w:trPr>
          <w:trHeight w:val="271"/>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025C7593" w14:textId="77777777" w:rsidR="004C76F4" w:rsidRDefault="004C76F4" w:rsidP="00FB7081">
            <w:pPr>
              <w:pStyle w:val="Default"/>
              <w:rPr>
                <w:sz w:val="18"/>
                <w:szCs w:val="18"/>
                <w:lang w:val="en-US"/>
              </w:rPr>
            </w:pPr>
            <w:r>
              <w:rPr>
                <w:b/>
                <w:bCs/>
                <w:sz w:val="18"/>
                <w:szCs w:val="18"/>
                <w:lang w:val="en-US"/>
              </w:rPr>
              <w:t xml:space="preserve">Item Name </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301736C9" w14:textId="77777777" w:rsidR="004C76F4" w:rsidRDefault="004C76F4" w:rsidP="00FB7081">
            <w:pPr>
              <w:pStyle w:val="Default"/>
              <w:rPr>
                <w:sz w:val="18"/>
                <w:szCs w:val="18"/>
                <w:lang w:val="en-US"/>
              </w:rPr>
            </w:pPr>
            <w:r>
              <w:rPr>
                <w:b/>
                <w:bCs/>
                <w:sz w:val="18"/>
                <w:szCs w:val="18"/>
                <w:lang w:val="en-US"/>
              </w:rPr>
              <w:t xml:space="preserve">Symbol </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059D8136" w14:textId="77777777" w:rsidR="004C76F4" w:rsidRDefault="004C76F4" w:rsidP="00FB7081">
            <w:pPr>
              <w:pStyle w:val="Default"/>
              <w:rPr>
                <w:sz w:val="18"/>
                <w:szCs w:val="18"/>
                <w:lang w:val="en-US"/>
              </w:rPr>
            </w:pPr>
            <w:r>
              <w:rPr>
                <w:b/>
                <w:bCs/>
                <w:sz w:val="18"/>
                <w:szCs w:val="18"/>
                <w:lang w:val="en-US"/>
              </w:rPr>
              <w:t xml:space="preserve">Kind </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0672A3FA" w14:textId="77777777" w:rsidR="004C76F4" w:rsidRDefault="004C76F4" w:rsidP="00FB7081">
            <w:pPr>
              <w:pStyle w:val="Default"/>
              <w:rPr>
                <w:sz w:val="18"/>
                <w:szCs w:val="18"/>
                <w:lang w:val="en-US"/>
              </w:rPr>
            </w:pPr>
            <w:r>
              <w:rPr>
                <w:b/>
                <w:bCs/>
                <w:sz w:val="18"/>
                <w:szCs w:val="18"/>
                <w:lang w:val="en-US"/>
              </w:rPr>
              <w:t xml:space="preserve">Item UL </w:t>
            </w:r>
          </w:p>
        </w:tc>
      </w:tr>
      <w:tr w:rsidR="00B621EA" w14:paraId="7F3458E2" w14:textId="77777777" w:rsidTr="00FB708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BB7FBB" w14:textId="41A72025" w:rsidR="004C76F4" w:rsidRDefault="004C76F4" w:rsidP="00FB7081">
            <w:pPr>
              <w:pStyle w:val="Default"/>
              <w:rPr>
                <w:sz w:val="16"/>
                <w:szCs w:val="16"/>
                <w:lang w:val="en-US"/>
              </w:rPr>
            </w:pPr>
            <w:r>
              <w:rPr>
                <w:sz w:val="16"/>
                <w:szCs w:val="16"/>
                <w:lang w:val="en-US"/>
              </w:rPr>
              <w:t xml:space="preserve">Essence Container </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200912" w14:textId="6DC7C916" w:rsidR="004C76F4" w:rsidRDefault="00BE79AA" w:rsidP="00FB7081">
            <w:pPr>
              <w:pStyle w:val="Default"/>
              <w:rPr>
                <w:rStyle w:val="smpte-symbol"/>
              </w:rPr>
            </w:pPr>
            <w:r>
              <w:rPr>
                <w:rStyle w:val="smpte-symbol"/>
                <w:sz w:val="16"/>
                <w:szCs w:val="16"/>
              </w:rPr>
              <w:t>MXFGCFrameWrappedAES3AudioData</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08ACBC" w14:textId="7E0557AD" w:rsidR="004C76F4" w:rsidRDefault="00B621EA" w:rsidP="00FB7081">
            <w:pPr>
              <w:pStyle w:val="Default"/>
              <w:rPr>
                <w:lang w:val="en-US"/>
              </w:rPr>
            </w:pPr>
            <w:r>
              <w:rPr>
                <w:sz w:val="16"/>
                <w:szCs w:val="16"/>
                <w:lang w:val="en-US"/>
              </w:rPr>
              <w:t>LEAF</w:t>
            </w:r>
            <w:r w:rsidR="004C76F4">
              <w:rPr>
                <w:sz w:val="16"/>
                <w:szCs w:val="16"/>
                <w:lang w:val="en-US"/>
              </w:rPr>
              <w:t xml:space="preserve"> </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D7A727" w14:textId="55720D54" w:rsidR="004C76F4" w:rsidRDefault="004C76F4" w:rsidP="00FB7081">
            <w:pPr>
              <w:pStyle w:val="Default"/>
              <w:rPr>
                <w:sz w:val="16"/>
                <w:szCs w:val="16"/>
                <w:lang w:val="de-DE"/>
              </w:rPr>
            </w:pPr>
            <w:r>
              <w:rPr>
                <w:sz w:val="16"/>
                <w:szCs w:val="16"/>
                <w:lang w:val="de-DE"/>
              </w:rPr>
              <w:t>urn:smpte:ul:060e2b34.</w:t>
            </w:r>
            <w:r w:rsidR="00BE79AA">
              <w:rPr>
                <w:sz w:val="16"/>
                <w:szCs w:val="16"/>
                <w:lang w:val="de-DE"/>
              </w:rPr>
              <w:t>04010101.0d010301.02060300</w:t>
            </w:r>
          </w:p>
        </w:tc>
      </w:tr>
      <w:tr w:rsidR="00B621EA" w14:paraId="43D37834" w14:textId="77777777" w:rsidTr="00FB7081">
        <w:trPr>
          <w:trHeight w:val="119"/>
        </w:trPr>
        <w:tc>
          <w:tcPr>
            <w:tcW w:w="20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42CE84" w14:textId="33CB85B3" w:rsidR="004C76F4" w:rsidRDefault="004C76F4" w:rsidP="00FB7081">
            <w:pPr>
              <w:pStyle w:val="Default"/>
              <w:rPr>
                <w:sz w:val="16"/>
                <w:szCs w:val="16"/>
                <w:lang w:val="en-US"/>
              </w:rPr>
            </w:pPr>
            <w:r>
              <w:rPr>
                <w:sz w:val="16"/>
                <w:szCs w:val="16"/>
                <w:lang w:val="en-US"/>
              </w:rPr>
              <w:t xml:space="preserve">Sound Essence Coding </w:t>
            </w:r>
          </w:p>
        </w:tc>
        <w:tc>
          <w:tcPr>
            <w:tcW w:w="19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F94D89" w14:textId="15C5B90F" w:rsidR="004C76F4" w:rsidRPr="00B621EA" w:rsidRDefault="00B621EA" w:rsidP="00FB7081">
            <w:pPr>
              <w:pStyle w:val="Default"/>
              <w:rPr>
                <w:rStyle w:val="smpte-symbol"/>
                <w:sz w:val="16"/>
                <w:szCs w:val="16"/>
              </w:rPr>
            </w:pPr>
            <w:r w:rsidRPr="00B621EA">
              <w:rPr>
                <w:rStyle w:val="smpte-symbol"/>
                <w:sz w:val="16"/>
                <w:szCs w:val="16"/>
              </w:rPr>
              <w:t>SMPTE382DefaultUncompressedSoundCoding</w:t>
            </w:r>
          </w:p>
        </w:tc>
        <w:tc>
          <w:tcPr>
            <w:tcW w:w="85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20415C" w14:textId="43D949EB" w:rsidR="004C76F4" w:rsidRDefault="00B621EA" w:rsidP="00FB7081">
            <w:pPr>
              <w:pStyle w:val="Default"/>
              <w:rPr>
                <w:lang w:val="en-US"/>
              </w:rPr>
            </w:pPr>
            <w:r>
              <w:rPr>
                <w:sz w:val="16"/>
                <w:szCs w:val="16"/>
                <w:lang w:val="en-US"/>
              </w:rPr>
              <w:t>LEAF</w:t>
            </w:r>
            <w:r w:rsidR="004C76F4">
              <w:rPr>
                <w:sz w:val="16"/>
                <w:szCs w:val="16"/>
                <w:lang w:val="en-US"/>
              </w:rPr>
              <w:t xml:space="preserve"> </w:t>
            </w:r>
          </w:p>
        </w:tc>
        <w:tc>
          <w:tcPr>
            <w:tcW w:w="479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782FED" w14:textId="0E493260" w:rsidR="004C76F4" w:rsidRDefault="004C76F4" w:rsidP="00FB7081">
            <w:pPr>
              <w:pStyle w:val="Default"/>
              <w:rPr>
                <w:sz w:val="16"/>
                <w:szCs w:val="16"/>
                <w:lang w:val="de-DE"/>
              </w:rPr>
            </w:pPr>
            <w:r>
              <w:rPr>
                <w:sz w:val="16"/>
                <w:szCs w:val="16"/>
                <w:lang w:val="de-DE"/>
              </w:rPr>
              <w:t>urn:smpte:ul:060e2b34</w:t>
            </w:r>
            <w:r w:rsidR="00885990">
              <w:rPr>
                <w:sz w:val="16"/>
                <w:szCs w:val="16"/>
                <w:lang w:val="de-DE"/>
              </w:rPr>
              <w:t>.</w:t>
            </w:r>
            <w:r w:rsidR="00BE79AA">
              <w:rPr>
                <w:sz w:val="16"/>
                <w:szCs w:val="16"/>
                <w:lang w:val="de-DE"/>
              </w:rPr>
              <w:t>0401010</w:t>
            </w:r>
            <w:r w:rsidR="00B621EA">
              <w:rPr>
                <w:sz w:val="16"/>
                <w:szCs w:val="16"/>
                <w:lang w:val="de-DE"/>
              </w:rPr>
              <w:t>a.04020201.01000000</w:t>
            </w:r>
          </w:p>
        </w:tc>
      </w:tr>
    </w:tbl>
    <w:p w14:paraId="7C437B03" w14:textId="77777777" w:rsidR="00271C3C" w:rsidRDefault="00271C3C" w:rsidP="00AF4F49"/>
    <w:p w14:paraId="583ED4FB" w14:textId="7E5AD794" w:rsidR="00CA79FE" w:rsidRDefault="00AF4F49" w:rsidP="00AF4F49">
      <w:pPr>
        <w:pStyle w:val="Heading1"/>
      </w:pPr>
      <w:bookmarkStart w:id="405" w:name="_Toc528837225"/>
      <w:r>
        <w:t>Application Issues</w:t>
      </w:r>
      <w:r w:rsidR="00DF0151">
        <w:t xml:space="preserve"> (7)</w:t>
      </w:r>
      <w:bookmarkEnd w:id="405"/>
    </w:p>
    <w:p w14:paraId="55C67752" w14:textId="776DF681" w:rsidR="00AF4F49" w:rsidRDefault="00AF4F49" w:rsidP="00AF4F49">
      <w:pPr>
        <w:pStyle w:val="Heading2"/>
      </w:pPr>
      <w:bookmarkStart w:id="406" w:name="_Toc528837226"/>
      <w:r>
        <w:t>Partition Pack</w:t>
      </w:r>
      <w:r w:rsidR="00DF0151">
        <w:t xml:space="preserve"> (7.1)</w:t>
      </w:r>
      <w:bookmarkEnd w:id="406"/>
    </w:p>
    <w:p w14:paraId="0140611B" w14:textId="018AF5F6" w:rsidR="00AF4F49" w:rsidRDefault="00AF4F49" w:rsidP="00DE7574">
      <w:pPr>
        <w:rPr>
          <w:rFonts w:ascii="ArialMT" w:hAnsi="ArialMT"/>
          <w:color w:val="000000"/>
          <w:sz w:val="20"/>
          <w:szCs w:val="20"/>
        </w:rPr>
      </w:pPr>
      <w:r w:rsidRPr="00AF4F49">
        <w:rPr>
          <w:rFonts w:ascii="ArialMT" w:hAnsi="ArialMT"/>
          <w:color w:val="000000"/>
          <w:sz w:val="20"/>
          <w:szCs w:val="20"/>
        </w:rPr>
        <w:t>As shown in</w:t>
      </w:r>
      <w:r w:rsidR="00926644">
        <w:rPr>
          <w:rFonts w:ascii="ArialMT" w:hAnsi="ArialMT"/>
          <w:color w:val="000000"/>
          <w:sz w:val="20"/>
          <w:szCs w:val="20"/>
        </w:rPr>
        <w:t xml:space="preserve"> </w:t>
      </w:r>
      <w:r w:rsidR="00926644">
        <w:rPr>
          <w:rFonts w:ascii="ArialMT" w:hAnsi="ArialMT"/>
          <w:color w:val="000000"/>
          <w:sz w:val="20"/>
          <w:szCs w:val="20"/>
        </w:rPr>
        <w:fldChar w:fldCharType="begin"/>
      </w:r>
      <w:r w:rsidR="00926644">
        <w:rPr>
          <w:rFonts w:ascii="ArialMT" w:hAnsi="ArialMT"/>
          <w:color w:val="000000"/>
          <w:sz w:val="20"/>
          <w:szCs w:val="20"/>
        </w:rPr>
        <w:instrText xml:space="preserve"> REF _Ref528590023 \h </w:instrText>
      </w:r>
      <w:r w:rsidR="00926644">
        <w:rPr>
          <w:rFonts w:ascii="ArialMT" w:hAnsi="ArialMT"/>
          <w:color w:val="000000"/>
          <w:sz w:val="20"/>
          <w:szCs w:val="20"/>
        </w:rPr>
      </w:r>
      <w:r w:rsidR="00926644">
        <w:rPr>
          <w:rFonts w:ascii="ArialMT" w:hAnsi="ArialMT"/>
          <w:color w:val="000000"/>
          <w:sz w:val="20"/>
          <w:szCs w:val="20"/>
        </w:rPr>
        <w:fldChar w:fldCharType="separate"/>
      </w:r>
      <w:r w:rsidR="00926644">
        <w:t xml:space="preserve">Figure </w:t>
      </w:r>
      <w:r w:rsidR="00926644">
        <w:rPr>
          <w:noProof/>
        </w:rPr>
        <w:t>1</w:t>
      </w:r>
      <w:r w:rsidR="00926644">
        <w:rPr>
          <w:rFonts w:ascii="ArialMT" w:hAnsi="ArialMT"/>
          <w:color w:val="000000"/>
          <w:sz w:val="20"/>
          <w:szCs w:val="20"/>
        </w:rPr>
        <w:fldChar w:fldCharType="end"/>
      </w:r>
      <w:r w:rsidRPr="00AF4F49">
        <w:rPr>
          <w:rFonts w:ascii="ArialMT" w:hAnsi="ArialMT"/>
          <w:color w:val="000000"/>
          <w:sz w:val="20"/>
          <w:szCs w:val="20"/>
        </w:rPr>
        <w:t xml:space="preserve"> and</w:t>
      </w:r>
      <w:r w:rsidR="00926644">
        <w:rPr>
          <w:rFonts w:ascii="ArialMT" w:hAnsi="ArialMT"/>
          <w:color w:val="000000"/>
          <w:sz w:val="20"/>
          <w:szCs w:val="20"/>
        </w:rPr>
        <w:t xml:space="preserve"> </w:t>
      </w:r>
      <w:r w:rsidR="00926644">
        <w:rPr>
          <w:rFonts w:ascii="ArialMT" w:hAnsi="ArialMT"/>
          <w:color w:val="000000"/>
          <w:sz w:val="20"/>
          <w:szCs w:val="20"/>
        </w:rPr>
        <w:fldChar w:fldCharType="begin"/>
      </w:r>
      <w:r w:rsidR="00926644">
        <w:rPr>
          <w:rFonts w:ascii="ArialMT" w:hAnsi="ArialMT"/>
          <w:color w:val="000000"/>
          <w:sz w:val="20"/>
          <w:szCs w:val="20"/>
        </w:rPr>
        <w:instrText xml:space="preserve"> REF _Ref528590176 \h </w:instrText>
      </w:r>
      <w:r w:rsidR="00926644">
        <w:rPr>
          <w:rFonts w:ascii="ArialMT" w:hAnsi="ArialMT"/>
          <w:color w:val="000000"/>
          <w:sz w:val="20"/>
          <w:szCs w:val="20"/>
        </w:rPr>
      </w:r>
      <w:r w:rsidR="00926644">
        <w:rPr>
          <w:rFonts w:ascii="ArialMT" w:hAnsi="ArialMT"/>
          <w:color w:val="000000"/>
          <w:sz w:val="20"/>
          <w:szCs w:val="20"/>
        </w:rPr>
        <w:fldChar w:fldCharType="separate"/>
      </w:r>
      <w:r w:rsidR="00926644">
        <w:t xml:space="preserve">Figure </w:t>
      </w:r>
      <w:r w:rsidR="00926644">
        <w:rPr>
          <w:noProof/>
        </w:rPr>
        <w:t>2</w:t>
      </w:r>
      <w:r w:rsidR="00926644">
        <w:rPr>
          <w:rFonts w:ascii="ArialMT" w:hAnsi="ArialMT"/>
          <w:color w:val="000000"/>
          <w:sz w:val="20"/>
          <w:szCs w:val="20"/>
        </w:rPr>
        <w:fldChar w:fldCharType="end"/>
      </w:r>
      <w:r w:rsidRPr="00AF4F49">
        <w:rPr>
          <w:rFonts w:ascii="ArialMT" w:hAnsi="ArialMT"/>
          <w:color w:val="000000"/>
          <w:sz w:val="20"/>
          <w:szCs w:val="20"/>
        </w:rPr>
        <w:t>, a Partition Pack that summarizes the partition characteristics is placed at</w:t>
      </w:r>
      <w:r>
        <w:rPr>
          <w:rFonts w:ascii="ArialMT" w:hAnsi="ArialMT"/>
          <w:color w:val="000000"/>
          <w:sz w:val="20"/>
          <w:szCs w:val="20"/>
        </w:rPr>
        <w:t xml:space="preserve"> </w:t>
      </w:r>
      <w:r w:rsidRPr="00AF4F49">
        <w:rPr>
          <w:rFonts w:ascii="ArialMT" w:hAnsi="ArialMT"/>
          <w:color w:val="000000"/>
          <w:sz w:val="20"/>
          <w:szCs w:val="20"/>
        </w:rPr>
        <w:t>the top of each partition</w:t>
      </w:r>
    </w:p>
    <w:p w14:paraId="768837C9" w14:textId="3B7054A2" w:rsidR="00AF4F49" w:rsidRDefault="00AF46E2" w:rsidP="00DE7574">
      <w:pPr>
        <w:rPr>
          <w:rFonts w:ascii="ArialMT" w:hAnsi="ArialMT"/>
          <w:color w:val="000000"/>
          <w:sz w:val="20"/>
          <w:szCs w:val="20"/>
        </w:rPr>
      </w:pPr>
      <w:r>
        <w:rPr>
          <w:rFonts w:ascii="ArialMT" w:hAnsi="ArialMT"/>
          <w:color w:val="000000"/>
          <w:sz w:val="20"/>
          <w:szCs w:val="20"/>
        </w:rPr>
        <w:fldChar w:fldCharType="begin"/>
      </w:r>
      <w:r>
        <w:rPr>
          <w:rFonts w:ascii="ArialMT" w:hAnsi="ArialMT"/>
          <w:color w:val="000000"/>
          <w:sz w:val="20"/>
          <w:szCs w:val="20"/>
        </w:rPr>
        <w:instrText xml:space="preserve"> REF _Ref528682267 \h </w:instrText>
      </w:r>
      <w:r>
        <w:rPr>
          <w:rFonts w:ascii="ArialMT" w:hAnsi="ArialMT"/>
          <w:color w:val="000000"/>
          <w:sz w:val="20"/>
          <w:szCs w:val="20"/>
        </w:rPr>
      </w:r>
      <w:r>
        <w:rPr>
          <w:rFonts w:ascii="ArialMT" w:hAnsi="ArialMT"/>
          <w:color w:val="000000"/>
          <w:sz w:val="20"/>
          <w:szCs w:val="20"/>
        </w:rPr>
        <w:fldChar w:fldCharType="separate"/>
      </w:r>
      <w:r>
        <w:t xml:space="preserve">Figure </w:t>
      </w:r>
      <w:r>
        <w:rPr>
          <w:noProof/>
        </w:rPr>
        <w:t>8</w:t>
      </w:r>
      <w:r>
        <w:rPr>
          <w:rFonts w:ascii="ArialMT" w:hAnsi="ArialMT"/>
          <w:color w:val="000000"/>
          <w:sz w:val="20"/>
          <w:szCs w:val="20"/>
        </w:rPr>
        <w:fldChar w:fldCharType="end"/>
      </w:r>
      <w:r>
        <w:rPr>
          <w:rFonts w:ascii="ArialMT" w:hAnsi="ArialMT"/>
          <w:color w:val="000000"/>
          <w:sz w:val="20"/>
          <w:szCs w:val="20"/>
        </w:rPr>
        <w:t xml:space="preserve"> </w:t>
      </w:r>
      <w:r w:rsidR="00AF4F49" w:rsidRPr="00AF4F49">
        <w:rPr>
          <w:rFonts w:ascii="ArialMT" w:hAnsi="ArialMT"/>
          <w:color w:val="000000"/>
          <w:sz w:val="20"/>
          <w:szCs w:val="20"/>
        </w:rPr>
        <w:t>shows the outline and the property names</w:t>
      </w:r>
      <w:r>
        <w:rPr>
          <w:rFonts w:ascii="ArialMT" w:hAnsi="ArialMT"/>
          <w:color w:val="000000"/>
          <w:sz w:val="20"/>
          <w:szCs w:val="20"/>
        </w:rPr>
        <w:t>.</w:t>
      </w:r>
    </w:p>
    <w:p w14:paraId="257BB5BB" w14:textId="77777777" w:rsidR="00AF46E2" w:rsidRDefault="00AF46E2" w:rsidP="00EC5B2A">
      <w:pPr>
        <w:keepNext/>
      </w:pPr>
      <w:r w:rsidRPr="00AF46E2">
        <w:rPr>
          <w:noProof/>
        </w:rPr>
        <w:lastRenderedPageBreak/>
        <w:drawing>
          <wp:inline distT="0" distB="0" distL="0" distR="0" wp14:anchorId="417EA9A2" wp14:editId="389A94B7">
            <wp:extent cx="5731510" cy="80459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04593"/>
                    </a:xfrm>
                    <a:prstGeom prst="rect">
                      <a:avLst/>
                    </a:prstGeom>
                    <a:noFill/>
                    <a:ln>
                      <a:noFill/>
                    </a:ln>
                  </pic:spPr>
                </pic:pic>
              </a:graphicData>
            </a:graphic>
          </wp:inline>
        </w:drawing>
      </w:r>
    </w:p>
    <w:p w14:paraId="40847EFA" w14:textId="054F6151" w:rsidR="00AF46E2" w:rsidRDefault="00AF46E2" w:rsidP="00EC5B2A">
      <w:pPr>
        <w:pStyle w:val="Caption"/>
        <w:jc w:val="left"/>
      </w:pPr>
      <w:bookmarkStart w:id="407" w:name="_Ref528682267"/>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8</w:t>
      </w:r>
      <w:r w:rsidR="00DB44EC">
        <w:rPr>
          <w:noProof/>
        </w:rPr>
        <w:fldChar w:fldCharType="end"/>
      </w:r>
      <w:bookmarkEnd w:id="407"/>
      <w:r>
        <w:t xml:space="preserve"> - Partition Pack</w:t>
      </w:r>
    </w:p>
    <w:p w14:paraId="3E07A007" w14:textId="63AC4F32" w:rsidR="00DF0151" w:rsidRDefault="00DF0151" w:rsidP="00DE7574">
      <w:pPr>
        <w:rPr>
          <w:rFonts w:ascii="ArialMT" w:hAnsi="ArialMT"/>
          <w:color w:val="000000"/>
          <w:sz w:val="20"/>
          <w:szCs w:val="20"/>
        </w:rPr>
      </w:pPr>
      <w:r w:rsidRPr="0060580B">
        <w:rPr>
          <w:rFonts w:ascii="ArialMT" w:hAnsi="ArialMT"/>
          <w:color w:val="000000"/>
          <w:sz w:val="20"/>
          <w:szCs w:val="20"/>
        </w:rPr>
        <w:t>The Pack Key is 06.0E.2B.34.02.05.01.01.0D.01.02.01.01.nn.04.00, in accordance with SMPTE ST</w:t>
      </w:r>
      <w:r w:rsidRPr="00B20591">
        <w:rPr>
          <w:rFonts w:ascii="ArialMT" w:hAnsi="ArialMT"/>
          <w:color w:val="000000"/>
          <w:sz w:val="20"/>
          <w:szCs w:val="20"/>
        </w:rPr>
        <w:t xml:space="preserve"> 377-1. The parameter </w:t>
      </w:r>
      <w:proofErr w:type="spellStart"/>
      <w:r w:rsidRPr="00B20591">
        <w:rPr>
          <w:rFonts w:ascii="ArialMT" w:hAnsi="ArialMT"/>
          <w:color w:val="000000"/>
          <w:sz w:val="20"/>
          <w:szCs w:val="20"/>
        </w:rPr>
        <w:t>nn</w:t>
      </w:r>
      <w:proofErr w:type="spellEnd"/>
      <w:r w:rsidRPr="00B20591">
        <w:rPr>
          <w:rFonts w:ascii="ArialMT" w:hAnsi="ArialMT"/>
          <w:color w:val="000000"/>
          <w:sz w:val="20"/>
          <w:szCs w:val="20"/>
        </w:rPr>
        <w:t xml:space="preserve"> indicates the type of the Partition, i.e. "2" for Header, "3" for Body, and "4" for Footer.</w:t>
      </w:r>
    </w:p>
    <w:p w14:paraId="61839B82" w14:textId="1BFCDE6A" w:rsidR="00271C3C" w:rsidRDefault="00DF0151" w:rsidP="00271C3C">
      <w:r>
        <w:rPr>
          <w:rFonts w:ascii="ArialMT" w:hAnsi="ArialMT"/>
          <w:color w:val="000000"/>
          <w:sz w:val="20"/>
          <w:szCs w:val="20"/>
        </w:rPr>
        <w:t xml:space="preserve">Each </w:t>
      </w:r>
      <w:r w:rsidRPr="00DF0151">
        <w:rPr>
          <w:rFonts w:ascii="ArialMT" w:hAnsi="ArialMT"/>
          <w:color w:val="000000"/>
          <w:sz w:val="20"/>
          <w:szCs w:val="20"/>
        </w:rPr>
        <w:t xml:space="preserve">property shall be set as shown in </w:t>
      </w:r>
      <w:r w:rsidR="00E84637">
        <w:rPr>
          <w:rFonts w:ascii="ArialMT" w:hAnsi="ArialMT"/>
          <w:color w:val="000000"/>
          <w:sz w:val="20"/>
          <w:szCs w:val="20"/>
        </w:rPr>
        <w:fldChar w:fldCharType="begin"/>
      </w:r>
      <w:r w:rsidR="00E84637">
        <w:rPr>
          <w:rFonts w:ascii="ArialMT" w:hAnsi="ArialMT"/>
          <w:color w:val="000000"/>
          <w:sz w:val="20"/>
          <w:szCs w:val="20"/>
        </w:rPr>
        <w:instrText xml:space="preserve"> REF _Ref527532014 \h </w:instrText>
      </w:r>
      <w:r w:rsidR="00E84637">
        <w:rPr>
          <w:rFonts w:ascii="ArialMT" w:hAnsi="ArialMT"/>
          <w:color w:val="000000"/>
          <w:sz w:val="20"/>
          <w:szCs w:val="20"/>
        </w:rPr>
      </w:r>
      <w:r w:rsidR="00E84637">
        <w:rPr>
          <w:rFonts w:ascii="ArialMT" w:hAnsi="ArialMT"/>
          <w:color w:val="000000"/>
          <w:sz w:val="20"/>
          <w:szCs w:val="20"/>
        </w:rPr>
        <w:fldChar w:fldCharType="separate"/>
      </w:r>
      <w:r w:rsidR="00E84637">
        <w:t xml:space="preserve">Table </w:t>
      </w:r>
      <w:r w:rsidR="00E84637">
        <w:rPr>
          <w:noProof/>
        </w:rPr>
        <w:t>1</w:t>
      </w:r>
      <w:r w:rsidR="00E84637">
        <w:rPr>
          <w:rFonts w:ascii="ArialMT" w:hAnsi="ArialMT"/>
          <w:color w:val="000000"/>
          <w:sz w:val="20"/>
          <w:szCs w:val="20"/>
        </w:rPr>
        <w:fldChar w:fldCharType="end"/>
      </w:r>
      <w:r w:rsidR="00E84637">
        <w:rPr>
          <w:rFonts w:ascii="ArialMT" w:hAnsi="ArialMT"/>
          <w:color w:val="000000"/>
          <w:sz w:val="20"/>
          <w:szCs w:val="20"/>
        </w:rPr>
        <w:t>.</w:t>
      </w:r>
    </w:p>
    <w:p w14:paraId="1FE497A6" w14:textId="4F102EB9" w:rsidR="00E84637" w:rsidRDefault="00E84637" w:rsidP="00EC5B2A">
      <w:pPr>
        <w:pStyle w:val="Caption"/>
        <w:keepNext/>
      </w:pPr>
      <w:r>
        <w:t xml:space="preserve">Table </w:t>
      </w:r>
      <w:r w:rsidR="00DB44EC">
        <w:rPr>
          <w:noProof/>
        </w:rPr>
        <w:fldChar w:fldCharType="begin"/>
      </w:r>
      <w:r w:rsidR="00DB44EC">
        <w:rPr>
          <w:noProof/>
        </w:rPr>
        <w:instrText xml:space="preserve"> SEQ Table \* ARABIC </w:instrText>
      </w:r>
      <w:r w:rsidR="00DB44EC">
        <w:rPr>
          <w:noProof/>
        </w:rPr>
        <w:fldChar w:fldCharType="separate"/>
      </w:r>
      <w:r>
        <w:rPr>
          <w:noProof/>
        </w:rPr>
        <w:t>3</w:t>
      </w:r>
      <w:r w:rsidR="00DB44EC">
        <w:rPr>
          <w:noProof/>
        </w:rPr>
        <w:fldChar w:fldCharType="end"/>
      </w:r>
      <w:r>
        <w:t xml:space="preserve"> - MXF Fundamental Settings</w:t>
      </w:r>
    </w:p>
    <w:tbl>
      <w:tblPr>
        <w:tblStyle w:val="TableGrid"/>
        <w:tblW w:w="0" w:type="auto"/>
        <w:jc w:val="center"/>
        <w:tblLook w:val="04A0" w:firstRow="1" w:lastRow="0" w:firstColumn="1" w:lastColumn="0" w:noHBand="0" w:noVBand="1"/>
      </w:tblPr>
      <w:tblGrid>
        <w:gridCol w:w="3823"/>
        <w:gridCol w:w="5193"/>
      </w:tblGrid>
      <w:tr w:rsidR="00E65D64" w:rsidRPr="00E65D64" w14:paraId="4F8DA967" w14:textId="77777777" w:rsidTr="00EC5B2A">
        <w:trPr>
          <w:jc w:val="center"/>
        </w:trPr>
        <w:tc>
          <w:tcPr>
            <w:tcW w:w="3823" w:type="dxa"/>
            <w:shd w:val="clear" w:color="auto" w:fill="BFBFBF" w:themeFill="background1" w:themeFillShade="BF"/>
          </w:tcPr>
          <w:p w14:paraId="678EF5C0" w14:textId="06E3F453" w:rsidR="00E65D64" w:rsidRPr="00EC5B2A" w:rsidRDefault="00E65D64" w:rsidP="00EC5B2A">
            <w:pPr>
              <w:jc w:val="center"/>
              <w:rPr>
                <w:b/>
              </w:rPr>
            </w:pPr>
            <w:r w:rsidRPr="00EC5B2A">
              <w:rPr>
                <w:b/>
              </w:rPr>
              <w:t>Item Partition Pack</w:t>
            </w:r>
          </w:p>
        </w:tc>
        <w:tc>
          <w:tcPr>
            <w:tcW w:w="5193" w:type="dxa"/>
            <w:shd w:val="clear" w:color="auto" w:fill="BFBFBF" w:themeFill="background1" w:themeFillShade="BF"/>
          </w:tcPr>
          <w:p w14:paraId="7276B86A" w14:textId="37EF607D" w:rsidR="00E65D64" w:rsidRPr="00EC5B2A" w:rsidRDefault="00E65D64" w:rsidP="00EC5B2A">
            <w:pPr>
              <w:jc w:val="center"/>
              <w:rPr>
                <w:b/>
              </w:rPr>
            </w:pPr>
            <w:r w:rsidRPr="00EC5B2A">
              <w:rPr>
                <w:b/>
              </w:rPr>
              <w:t>Setting</w:t>
            </w:r>
          </w:p>
        </w:tc>
      </w:tr>
      <w:tr w:rsidR="00E65D64" w14:paraId="0FF5B252" w14:textId="77777777" w:rsidTr="00EC5B2A">
        <w:trPr>
          <w:jc w:val="center"/>
        </w:trPr>
        <w:tc>
          <w:tcPr>
            <w:tcW w:w="3823" w:type="dxa"/>
          </w:tcPr>
          <w:p w14:paraId="08A8A7AB" w14:textId="7C3FD7DA" w:rsidR="00E65D64" w:rsidRDefault="00E65D64" w:rsidP="00EC5B2A">
            <w:pPr>
              <w:jc w:val="center"/>
            </w:pPr>
            <w:r>
              <w:t>Partition Status</w:t>
            </w:r>
          </w:p>
        </w:tc>
        <w:tc>
          <w:tcPr>
            <w:tcW w:w="5193" w:type="dxa"/>
          </w:tcPr>
          <w:p w14:paraId="6CDB1DED" w14:textId="1D3808E5" w:rsidR="00E84637" w:rsidRDefault="00E65D64" w:rsidP="00EC5B2A">
            <w:pPr>
              <w:jc w:val="center"/>
            </w:pPr>
            <w:r>
              <w:t>Closed and Complete (</w:t>
            </w:r>
            <w:r w:rsidR="00E84637">
              <w:t xml:space="preserve">Byte 15 of Pack key = 04h) or </w:t>
            </w:r>
          </w:p>
          <w:p w14:paraId="4934F707" w14:textId="754392A1" w:rsidR="00E65D64" w:rsidRDefault="00E84637" w:rsidP="00EC5B2A">
            <w:pPr>
              <w:jc w:val="center"/>
            </w:pPr>
            <w:r>
              <w:t>Open and Incomplete (Byte 15 of Pack Key = 01h)</w:t>
            </w:r>
          </w:p>
        </w:tc>
      </w:tr>
      <w:tr w:rsidR="00E84637" w14:paraId="01463A03" w14:textId="77777777" w:rsidTr="00E84637">
        <w:trPr>
          <w:jc w:val="center"/>
        </w:trPr>
        <w:tc>
          <w:tcPr>
            <w:tcW w:w="3823" w:type="dxa"/>
          </w:tcPr>
          <w:p w14:paraId="2782E23F" w14:textId="1F791F10" w:rsidR="00E84637" w:rsidRDefault="00E84637" w:rsidP="00E65D64">
            <w:pPr>
              <w:jc w:val="center"/>
            </w:pPr>
            <w:r>
              <w:t>MXF Version Number</w:t>
            </w:r>
          </w:p>
        </w:tc>
        <w:tc>
          <w:tcPr>
            <w:tcW w:w="5193" w:type="dxa"/>
          </w:tcPr>
          <w:p w14:paraId="632E4627" w14:textId="50DC686B" w:rsidR="00E84637" w:rsidRDefault="00E84637" w:rsidP="00E84637">
            <w:pPr>
              <w:jc w:val="center"/>
            </w:pPr>
            <w:r w:rsidRPr="00EC5B2A">
              <w:rPr>
                <w:highlight w:val="yellow"/>
              </w:rPr>
              <w:t>TBD</w:t>
            </w:r>
          </w:p>
        </w:tc>
      </w:tr>
      <w:tr w:rsidR="00E84637" w14:paraId="4E163B64" w14:textId="77777777" w:rsidTr="00E84637">
        <w:trPr>
          <w:jc w:val="center"/>
        </w:trPr>
        <w:tc>
          <w:tcPr>
            <w:tcW w:w="3823" w:type="dxa"/>
          </w:tcPr>
          <w:p w14:paraId="1629FB24" w14:textId="09F869FB" w:rsidR="00E84637" w:rsidRDefault="00E84637" w:rsidP="00E65D64">
            <w:pPr>
              <w:jc w:val="center"/>
            </w:pPr>
            <w:r>
              <w:t>KAG Size</w:t>
            </w:r>
          </w:p>
        </w:tc>
        <w:tc>
          <w:tcPr>
            <w:tcW w:w="5193" w:type="dxa"/>
          </w:tcPr>
          <w:p w14:paraId="63945F3B" w14:textId="560B0E37" w:rsidR="00E84637" w:rsidRPr="00E84637" w:rsidRDefault="00E84637" w:rsidP="00E84637">
            <w:pPr>
              <w:jc w:val="center"/>
              <w:rPr>
                <w:highlight w:val="yellow"/>
              </w:rPr>
            </w:pPr>
            <w:r>
              <w:rPr>
                <w:highlight w:val="yellow"/>
              </w:rPr>
              <w:t xml:space="preserve">1 / TBD </w:t>
            </w:r>
          </w:p>
        </w:tc>
      </w:tr>
      <w:tr w:rsidR="00E84637" w14:paraId="26507B7F" w14:textId="77777777" w:rsidTr="00E84637">
        <w:trPr>
          <w:jc w:val="center"/>
        </w:trPr>
        <w:tc>
          <w:tcPr>
            <w:tcW w:w="3823" w:type="dxa"/>
          </w:tcPr>
          <w:p w14:paraId="3F506233" w14:textId="18B9D84C" w:rsidR="00E84637" w:rsidRDefault="00E84637" w:rsidP="00E65D64">
            <w:pPr>
              <w:jc w:val="center"/>
            </w:pPr>
            <w:r>
              <w:t>Operational Patter</w:t>
            </w:r>
          </w:p>
        </w:tc>
        <w:tc>
          <w:tcPr>
            <w:tcW w:w="5193" w:type="dxa"/>
          </w:tcPr>
          <w:p w14:paraId="09D40856" w14:textId="1D059449" w:rsidR="00E84637" w:rsidRDefault="00E84637" w:rsidP="00E84637">
            <w:pPr>
              <w:jc w:val="center"/>
              <w:rPr>
                <w:highlight w:val="yellow"/>
              </w:rPr>
            </w:pPr>
            <w:r w:rsidRPr="00EC5B2A">
              <w:t>OP1a</w:t>
            </w:r>
          </w:p>
        </w:tc>
      </w:tr>
      <w:tr w:rsidR="00E84637" w14:paraId="5FD8BC46" w14:textId="77777777" w:rsidTr="00E84637">
        <w:trPr>
          <w:jc w:val="center"/>
        </w:trPr>
        <w:tc>
          <w:tcPr>
            <w:tcW w:w="3823" w:type="dxa"/>
          </w:tcPr>
          <w:p w14:paraId="16056F8D" w14:textId="77777777" w:rsidR="00E84637" w:rsidRDefault="00E84637" w:rsidP="00E65D64">
            <w:pPr>
              <w:jc w:val="center"/>
            </w:pPr>
            <w:r>
              <w:t>The Number of Essence Containers</w:t>
            </w:r>
          </w:p>
          <w:p w14:paraId="7925DC50" w14:textId="49FF45F3" w:rsidR="00E84637" w:rsidRDefault="00E84637" w:rsidP="00E65D64">
            <w:pPr>
              <w:jc w:val="center"/>
            </w:pPr>
            <w:r>
              <w:t>(kinds of the UL)</w:t>
            </w:r>
          </w:p>
        </w:tc>
        <w:tc>
          <w:tcPr>
            <w:tcW w:w="5193" w:type="dxa"/>
          </w:tcPr>
          <w:p w14:paraId="3198CC52" w14:textId="77777777" w:rsidR="00E84637" w:rsidRDefault="00E84637" w:rsidP="00E84637">
            <w:pPr>
              <w:jc w:val="center"/>
            </w:pPr>
            <w:r>
              <w:t>3 (GC Picture, Sound, Essence Multiple) or</w:t>
            </w:r>
          </w:p>
          <w:p w14:paraId="3C81EFC9" w14:textId="6DE131D2" w:rsidR="00E84637" w:rsidRPr="00E84637" w:rsidRDefault="00E84637" w:rsidP="00E84637">
            <w:pPr>
              <w:jc w:val="center"/>
            </w:pPr>
            <w:r>
              <w:t>4 (GC Picture, Sound, Data, Essence Multiple)</w:t>
            </w:r>
          </w:p>
        </w:tc>
      </w:tr>
    </w:tbl>
    <w:p w14:paraId="33465C56" w14:textId="110E25B3" w:rsidR="00DF0151" w:rsidRDefault="00DF0151" w:rsidP="00DE7574"/>
    <w:p w14:paraId="3AC139C2" w14:textId="7FCD276D" w:rsidR="00DF0151" w:rsidRDefault="00DF0151" w:rsidP="00DE7574">
      <w:pPr>
        <w:rPr>
          <w:rFonts w:ascii="ArialMT" w:hAnsi="ArialMT"/>
          <w:color w:val="000000"/>
          <w:sz w:val="20"/>
          <w:szCs w:val="20"/>
        </w:rPr>
      </w:pPr>
      <w:r w:rsidRPr="00DF0151">
        <w:rPr>
          <w:rFonts w:ascii="ArialMT" w:hAnsi="ArialMT"/>
          <w:color w:val="000000"/>
          <w:sz w:val="20"/>
          <w:szCs w:val="20"/>
        </w:rPr>
        <w:t>The Essence Container batch should contain all Essence Co</w:t>
      </w:r>
      <w:r>
        <w:rPr>
          <w:rFonts w:ascii="ArialMT" w:hAnsi="ArialMT"/>
          <w:color w:val="000000"/>
          <w:sz w:val="20"/>
          <w:szCs w:val="20"/>
        </w:rPr>
        <w:t>ntainer labels described in and</w:t>
      </w:r>
      <w:r w:rsidR="00A87423">
        <w:rPr>
          <w:rFonts w:ascii="ArialMT" w:hAnsi="ArialMT"/>
          <w:color w:val="000000"/>
          <w:sz w:val="20"/>
          <w:szCs w:val="20"/>
        </w:rPr>
        <w:t xml:space="preserve"> </w:t>
      </w:r>
      <w:r w:rsidRPr="00DF0151">
        <w:rPr>
          <w:rFonts w:ascii="ArialMT" w:hAnsi="ArialMT"/>
          <w:color w:val="000000"/>
          <w:sz w:val="20"/>
          <w:szCs w:val="20"/>
        </w:rPr>
        <w:t>Descriptor Sets.</w:t>
      </w:r>
    </w:p>
    <w:p w14:paraId="619E2B5F" w14:textId="77777777" w:rsidR="00DF0151" w:rsidRDefault="00DF0151" w:rsidP="00DE7574">
      <w:pPr>
        <w:rPr>
          <w:rFonts w:ascii="ArialMT" w:hAnsi="ArialMT"/>
          <w:color w:val="000000"/>
          <w:sz w:val="20"/>
          <w:szCs w:val="20"/>
        </w:rPr>
      </w:pPr>
      <w:r w:rsidRPr="00DF0151">
        <w:rPr>
          <w:rFonts w:ascii="ArialMT" w:hAnsi="ArialMT"/>
          <w:color w:val="000000"/>
          <w:sz w:val="20"/>
          <w:szCs w:val="20"/>
        </w:rPr>
        <w:t xml:space="preserve">The UL of Operational Pattern shall be </w:t>
      </w:r>
      <w:r w:rsidRPr="00B20591">
        <w:rPr>
          <w:rFonts w:ascii="ArialMT" w:hAnsi="ArialMT"/>
          <w:color w:val="000000"/>
          <w:sz w:val="20"/>
          <w:szCs w:val="20"/>
        </w:rPr>
        <w:t>06.0E.2B.34.04.01.01.01.0D.01.02.01.01.01.09.00 for OP1a.</w:t>
      </w:r>
      <w:r>
        <w:rPr>
          <w:rFonts w:ascii="ArialMT" w:hAnsi="ArialMT"/>
          <w:color w:val="000000"/>
          <w:sz w:val="20"/>
          <w:szCs w:val="20"/>
        </w:rPr>
        <w:t xml:space="preserve"> </w:t>
      </w:r>
      <w:r w:rsidRPr="00DF0151">
        <w:rPr>
          <w:rFonts w:ascii="ArialMT" w:hAnsi="ArialMT"/>
          <w:color w:val="000000"/>
          <w:sz w:val="20"/>
          <w:szCs w:val="20"/>
        </w:rPr>
        <w:t>The value</w:t>
      </w:r>
      <w:r>
        <w:rPr>
          <w:rFonts w:ascii="ArialMT" w:hAnsi="ArialMT"/>
          <w:color w:val="000000"/>
          <w:sz w:val="20"/>
          <w:szCs w:val="20"/>
        </w:rPr>
        <w:t xml:space="preserve"> </w:t>
      </w:r>
      <w:r w:rsidRPr="00DF0151">
        <w:rPr>
          <w:rFonts w:ascii="ArialMT" w:hAnsi="ArialMT"/>
          <w:color w:val="000000"/>
          <w:sz w:val="20"/>
          <w:szCs w:val="20"/>
        </w:rPr>
        <w:t xml:space="preserve">of Byte 15, 09 </w:t>
      </w:r>
      <w:r w:rsidRPr="00DF0151">
        <w:rPr>
          <w:rFonts w:ascii="ArialMT" w:hAnsi="ArialMT"/>
          <w:color w:val="000000"/>
          <w:sz w:val="14"/>
          <w:szCs w:val="14"/>
        </w:rPr>
        <w:t xml:space="preserve">h </w:t>
      </w:r>
      <w:r w:rsidRPr="00DF0151">
        <w:rPr>
          <w:rFonts w:ascii="ArialMT" w:hAnsi="ArialMT"/>
          <w:color w:val="000000"/>
          <w:sz w:val="20"/>
          <w:szCs w:val="20"/>
        </w:rPr>
        <w:t>indicates that the form is internal Essences on a multi-track stream file.</w:t>
      </w:r>
    </w:p>
    <w:p w14:paraId="72BBC1A3" w14:textId="77777777" w:rsidR="00DF0151" w:rsidRPr="00B20591" w:rsidRDefault="00DF0151" w:rsidP="00DE7574">
      <w:pPr>
        <w:rPr>
          <w:rFonts w:ascii="ArialMT" w:hAnsi="ArialMT"/>
          <w:color w:val="000000"/>
          <w:sz w:val="20"/>
          <w:szCs w:val="20"/>
        </w:rPr>
      </w:pPr>
      <w:r w:rsidRPr="00B20591">
        <w:rPr>
          <w:rFonts w:ascii="ArialMT" w:hAnsi="ArialMT"/>
          <w:color w:val="000000"/>
          <w:sz w:val="20"/>
          <w:szCs w:val="20"/>
        </w:rPr>
        <w:t>The use of Run-in is prohibited in this specification. The Header Byte Count and Index Byte Count properties in Partition Packs include the trailing Fill item.</w:t>
      </w:r>
    </w:p>
    <w:p w14:paraId="66C8FA0C" w14:textId="1C141501" w:rsidR="00DF0151" w:rsidRPr="00B20591" w:rsidRDefault="00DF0151" w:rsidP="00DE7574">
      <w:pPr>
        <w:rPr>
          <w:rFonts w:ascii="ArialMT" w:hAnsi="ArialMT"/>
          <w:color w:val="000000"/>
          <w:sz w:val="20"/>
          <w:szCs w:val="20"/>
        </w:rPr>
      </w:pPr>
      <w:r w:rsidRPr="00B20591">
        <w:rPr>
          <w:rFonts w:ascii="ArialMT" w:hAnsi="ArialMT"/>
          <w:color w:val="000000"/>
          <w:sz w:val="20"/>
          <w:szCs w:val="20"/>
        </w:rPr>
        <w:t>Index SID should be set to "1", and Body SID should be set to "2". When the Index Table or Essence Container data are not recorded in the Partition, these SID values shall each be set to “0”.</w:t>
      </w:r>
    </w:p>
    <w:p w14:paraId="1CB3470A" w14:textId="78E8F882" w:rsidR="00DF0151" w:rsidRPr="00B20591" w:rsidRDefault="00DF0151" w:rsidP="00DF0151">
      <w:pPr>
        <w:pStyle w:val="Heading2"/>
      </w:pPr>
      <w:bookmarkStart w:id="408" w:name="_Toc528837227"/>
      <w:r w:rsidRPr="00B20591">
        <w:t>Application of the KLV Fill Item (7.2)</w:t>
      </w:r>
      <w:bookmarkEnd w:id="408"/>
    </w:p>
    <w:p w14:paraId="164F2639" w14:textId="368F4760" w:rsidR="00DF0151" w:rsidRPr="00B20591" w:rsidRDefault="00DF0151" w:rsidP="00DE7574">
      <w:pPr>
        <w:rPr>
          <w:rFonts w:ascii="ArialMT" w:hAnsi="ArialMT"/>
          <w:color w:val="000000"/>
          <w:sz w:val="20"/>
          <w:szCs w:val="20"/>
        </w:rPr>
      </w:pPr>
      <w:r w:rsidRPr="00B20591">
        <w:rPr>
          <w:rFonts w:ascii="ArialMT" w:hAnsi="ArialMT"/>
          <w:color w:val="000000"/>
          <w:sz w:val="20"/>
          <w:szCs w:val="20"/>
        </w:rPr>
        <w:t>The Fill item is used for paddin</w:t>
      </w:r>
      <w:r w:rsidR="00A87423" w:rsidRPr="00B20591">
        <w:rPr>
          <w:rFonts w:ascii="ArialMT" w:hAnsi="ArialMT"/>
          <w:color w:val="000000"/>
          <w:sz w:val="20"/>
          <w:szCs w:val="20"/>
        </w:rPr>
        <w:t>g. It is a kind of KLV Metadata</w:t>
      </w:r>
      <w:r w:rsidRPr="00B20591">
        <w:rPr>
          <w:rFonts w:ascii="ArialMT" w:hAnsi="ArialMT"/>
          <w:color w:val="000000"/>
          <w:sz w:val="20"/>
          <w:szCs w:val="20"/>
        </w:rPr>
        <w:t xml:space="preserve"> and contains meaningless byte stream.</w:t>
      </w:r>
    </w:p>
    <w:p w14:paraId="4B923B0D" w14:textId="77777777" w:rsidR="00DF0151" w:rsidRPr="00B20591" w:rsidRDefault="00DF0151" w:rsidP="00DE7574">
      <w:pPr>
        <w:rPr>
          <w:rFonts w:ascii="ArialMT" w:hAnsi="ArialMT"/>
          <w:color w:val="000000"/>
          <w:sz w:val="20"/>
          <w:szCs w:val="20"/>
        </w:rPr>
      </w:pPr>
      <w:r w:rsidRPr="00B20591">
        <w:rPr>
          <w:rFonts w:ascii="ArialMT" w:hAnsi="ArialMT"/>
          <w:color w:val="000000"/>
          <w:sz w:val="20"/>
          <w:szCs w:val="20"/>
        </w:rPr>
        <w:t>The Metadata Key is 06.0E.2B.34.01.01.01.02.03.01.02.10.01.00.00.00, in accordance with SMPTE ST 377-1.</w:t>
      </w:r>
    </w:p>
    <w:p w14:paraId="748E357F" w14:textId="1B13E098" w:rsidR="00DF0151" w:rsidRDefault="00DF0151" w:rsidP="00DE7574">
      <w:pPr>
        <w:rPr>
          <w:rFonts w:ascii="ArialMT" w:hAnsi="ArialMT"/>
          <w:color w:val="000000"/>
          <w:sz w:val="20"/>
          <w:szCs w:val="20"/>
        </w:rPr>
      </w:pPr>
      <w:r w:rsidRPr="00B20591">
        <w:rPr>
          <w:rFonts w:ascii="ArialMT" w:hAnsi="ArialMT"/>
          <w:color w:val="000000"/>
          <w:sz w:val="20"/>
          <w:szCs w:val="20"/>
        </w:rPr>
        <w:t>In this specification, the KLV Fill item is used to pad items to the KAG boundary or to reserve space for additional data insertion.</w:t>
      </w:r>
    </w:p>
    <w:p w14:paraId="649BE9FA" w14:textId="4C6C15F4" w:rsidR="00A87423" w:rsidRDefault="00A87423" w:rsidP="00DE7574">
      <w:pPr>
        <w:rPr>
          <w:rFonts w:ascii="ArialMT" w:hAnsi="ArialMT"/>
          <w:color w:val="000000"/>
          <w:sz w:val="20"/>
          <w:szCs w:val="20"/>
        </w:rPr>
      </w:pPr>
    </w:p>
    <w:p w14:paraId="005A825D" w14:textId="7AC6878D" w:rsidR="00DF0151" w:rsidRPr="00DF0151" w:rsidRDefault="00DF0151" w:rsidP="00DF0151">
      <w:pPr>
        <w:pStyle w:val="Heading2"/>
        <w:rPr>
          <w:rFonts w:ascii="ArialMT" w:hAnsi="ArialMT"/>
        </w:rPr>
      </w:pPr>
      <w:bookmarkStart w:id="409" w:name="_Toc528837228"/>
      <w:r w:rsidRPr="00DF0151">
        <w:t>Application of MXF structure and indexing style</w:t>
      </w:r>
      <w:r>
        <w:t xml:space="preserve"> (7.3)</w:t>
      </w:r>
      <w:bookmarkEnd w:id="409"/>
    </w:p>
    <w:p w14:paraId="33C8B836" w14:textId="7F0420DA" w:rsidR="00DF0151" w:rsidRDefault="00DF0151" w:rsidP="00DF0151">
      <w:pPr>
        <w:pStyle w:val="Heading3"/>
        <w:rPr>
          <w:rStyle w:val="Heading4Char"/>
        </w:rPr>
      </w:pPr>
      <w:bookmarkStart w:id="410" w:name="_Toc528837229"/>
      <w:r>
        <w:t>Single Essence Location Style (7.3.1)</w:t>
      </w:r>
      <w:r w:rsidRPr="00DF0151">
        <w:rPr>
          <w:rFonts w:ascii="Arial-BoldMT" w:hAnsi="Arial-BoldMT"/>
          <w:bCs/>
          <w:color w:val="000000"/>
          <w:sz w:val="20"/>
          <w:szCs w:val="20"/>
        </w:rPr>
        <w:br/>
      </w:r>
      <w:r w:rsidRPr="00DF0151">
        <w:rPr>
          <w:rStyle w:val="Heading4Char"/>
        </w:rPr>
        <w:t>Indexing structure for CBE Picture format</w:t>
      </w:r>
      <w:r>
        <w:rPr>
          <w:rStyle w:val="Heading4Char"/>
        </w:rPr>
        <w:t xml:space="preserve"> (7.3.1.1)</w:t>
      </w:r>
      <w:bookmarkEnd w:id="410"/>
    </w:p>
    <w:p w14:paraId="5C6D4733" w14:textId="0033EC6D" w:rsidR="00DF0151" w:rsidRDefault="00271C3C" w:rsidP="00DF0151">
      <w:pPr>
        <w:rPr>
          <w:rFonts w:ascii="ArialMT" w:hAnsi="ArialMT"/>
          <w:color w:val="000000"/>
          <w:sz w:val="20"/>
          <w:szCs w:val="20"/>
        </w:rPr>
      </w:pPr>
      <w:r>
        <w:rPr>
          <w:rFonts w:ascii="ArialMT" w:hAnsi="ArialMT"/>
          <w:color w:val="000000"/>
          <w:sz w:val="20"/>
          <w:szCs w:val="20"/>
        </w:rPr>
        <w:t>SMPTE</w:t>
      </w:r>
      <w:r w:rsidR="00DF0151" w:rsidRPr="00DF0151">
        <w:rPr>
          <w:rFonts w:ascii="ArialMT" w:hAnsi="ArialMT"/>
          <w:color w:val="000000"/>
          <w:sz w:val="20"/>
          <w:szCs w:val="20"/>
        </w:rPr>
        <w:t xml:space="preserve"> </w:t>
      </w:r>
      <w:r w:rsidR="004651AF">
        <w:rPr>
          <w:rFonts w:ascii="ArialMT" w:hAnsi="ArialMT"/>
          <w:color w:val="000000"/>
          <w:sz w:val="20"/>
          <w:szCs w:val="20"/>
        </w:rPr>
        <w:t>ST-2117</w:t>
      </w:r>
      <w:r w:rsidR="00DF0151" w:rsidRPr="00DF0151">
        <w:rPr>
          <w:rFonts w:ascii="ArialMT" w:hAnsi="ArialMT"/>
          <w:color w:val="000000"/>
          <w:sz w:val="20"/>
          <w:szCs w:val="20"/>
        </w:rPr>
        <w:t xml:space="preserve"> CBG format in this specification uses CBE (Constant Bytes per Element) Picture Item. As</w:t>
      </w:r>
      <w:r w:rsidR="00DF0151">
        <w:rPr>
          <w:rFonts w:ascii="ArialMT" w:hAnsi="ArialMT"/>
          <w:color w:val="000000"/>
          <w:sz w:val="20"/>
          <w:szCs w:val="20"/>
        </w:rPr>
        <w:t xml:space="preserve"> </w:t>
      </w:r>
      <w:r w:rsidR="00DF0151" w:rsidRPr="00DF0151">
        <w:rPr>
          <w:rFonts w:ascii="ArialMT" w:hAnsi="ArialMT"/>
          <w:color w:val="000000"/>
          <w:sz w:val="20"/>
          <w:szCs w:val="20"/>
        </w:rPr>
        <w:t>shown in</w:t>
      </w:r>
      <w:r w:rsidR="00355EA5">
        <w:rPr>
          <w:rFonts w:ascii="ArialMT" w:hAnsi="ArialMT"/>
          <w:color w:val="000000"/>
          <w:sz w:val="20"/>
          <w:szCs w:val="20"/>
        </w:rPr>
        <w:t xml:space="preserve"> </w:t>
      </w:r>
      <w:r w:rsidR="00355EA5">
        <w:rPr>
          <w:rFonts w:ascii="ArialMT" w:hAnsi="ArialMT"/>
          <w:color w:val="000000"/>
          <w:sz w:val="20"/>
          <w:szCs w:val="20"/>
          <w:highlight w:val="yellow"/>
        </w:rPr>
        <w:fldChar w:fldCharType="begin"/>
      </w:r>
      <w:r w:rsidR="00355EA5">
        <w:rPr>
          <w:rFonts w:ascii="ArialMT" w:hAnsi="ArialMT"/>
          <w:color w:val="000000"/>
          <w:sz w:val="20"/>
          <w:szCs w:val="20"/>
        </w:rPr>
        <w:instrText xml:space="preserve"> REF _Ref528746974 \h </w:instrText>
      </w:r>
      <w:r w:rsidR="00355EA5">
        <w:rPr>
          <w:rFonts w:ascii="ArialMT" w:hAnsi="ArialMT"/>
          <w:color w:val="000000"/>
          <w:sz w:val="20"/>
          <w:szCs w:val="20"/>
          <w:highlight w:val="yellow"/>
        </w:rPr>
      </w:r>
      <w:r w:rsidR="00355EA5">
        <w:rPr>
          <w:rFonts w:ascii="ArialMT" w:hAnsi="ArialMT"/>
          <w:color w:val="000000"/>
          <w:sz w:val="20"/>
          <w:szCs w:val="20"/>
          <w:highlight w:val="yellow"/>
        </w:rPr>
        <w:fldChar w:fldCharType="separate"/>
      </w:r>
      <w:r w:rsidR="00355EA5">
        <w:t xml:space="preserve">Figure </w:t>
      </w:r>
      <w:r w:rsidR="00355EA5">
        <w:rPr>
          <w:noProof/>
        </w:rPr>
        <w:t>9</w:t>
      </w:r>
      <w:r w:rsidR="00355EA5">
        <w:rPr>
          <w:rFonts w:ascii="ArialMT" w:hAnsi="ArialMT"/>
          <w:color w:val="000000"/>
          <w:sz w:val="20"/>
          <w:szCs w:val="20"/>
          <w:highlight w:val="yellow"/>
        </w:rPr>
        <w:fldChar w:fldCharType="end"/>
      </w:r>
      <w:r w:rsidR="00DF0151" w:rsidRPr="00DF0151">
        <w:rPr>
          <w:rFonts w:ascii="ArialMT" w:hAnsi="ArialMT"/>
          <w:color w:val="000000"/>
          <w:sz w:val="20"/>
          <w:szCs w:val="20"/>
        </w:rPr>
        <w:t>, the MXF file consists of a Header Partition and a Footer Partition. The System, Picture,</w:t>
      </w:r>
      <w:r w:rsidR="00DF0151">
        <w:rPr>
          <w:rFonts w:ascii="ArialMT" w:hAnsi="ArialMT"/>
          <w:color w:val="000000"/>
          <w:sz w:val="20"/>
          <w:szCs w:val="20"/>
        </w:rPr>
        <w:t xml:space="preserve"> </w:t>
      </w:r>
      <w:r w:rsidR="00DF0151" w:rsidRPr="00DF0151">
        <w:rPr>
          <w:rFonts w:ascii="ArialMT" w:hAnsi="ArialMT"/>
          <w:color w:val="000000"/>
          <w:sz w:val="20"/>
          <w:szCs w:val="20"/>
        </w:rPr>
        <w:t>Sound, and Data Item are mapped into Essence Container and placed in the Header Partition</w:t>
      </w:r>
      <w:r w:rsidR="006A0F46">
        <w:rPr>
          <w:rFonts w:ascii="ArialMT" w:hAnsi="ArialMT"/>
          <w:color w:val="000000"/>
          <w:sz w:val="20"/>
          <w:szCs w:val="20"/>
        </w:rPr>
        <w:t>.</w:t>
      </w:r>
    </w:p>
    <w:p w14:paraId="2D2DFD79" w14:textId="77777777" w:rsidR="00355EA5" w:rsidRDefault="006A0F46" w:rsidP="00EC5B2A">
      <w:pPr>
        <w:keepNext/>
      </w:pPr>
      <w:r w:rsidRPr="006A0F46">
        <w:rPr>
          <w:noProof/>
        </w:rPr>
        <w:lastRenderedPageBreak/>
        <w:drawing>
          <wp:inline distT="0" distB="0" distL="0" distR="0" wp14:anchorId="5ED4E106" wp14:editId="16B78C4F">
            <wp:extent cx="5731510" cy="13116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11620"/>
                    </a:xfrm>
                    <a:prstGeom prst="rect">
                      <a:avLst/>
                    </a:prstGeom>
                    <a:noFill/>
                    <a:ln>
                      <a:noFill/>
                    </a:ln>
                  </pic:spPr>
                </pic:pic>
              </a:graphicData>
            </a:graphic>
          </wp:inline>
        </w:drawing>
      </w:r>
    </w:p>
    <w:p w14:paraId="0615575A" w14:textId="3612D7F6" w:rsidR="006A0F46" w:rsidRPr="00DF0151" w:rsidRDefault="00355EA5" w:rsidP="00EC5B2A">
      <w:pPr>
        <w:pStyle w:val="Caption"/>
        <w:jc w:val="left"/>
      </w:pPr>
      <w:bookmarkStart w:id="411" w:name="_Ref528746974"/>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9</w:t>
      </w:r>
      <w:r w:rsidR="00DB44EC">
        <w:rPr>
          <w:noProof/>
        </w:rPr>
        <w:fldChar w:fldCharType="end"/>
      </w:r>
      <w:bookmarkEnd w:id="411"/>
      <w:r>
        <w:t xml:space="preserve"> - Layout of CBE Picture MXF File</w:t>
      </w:r>
    </w:p>
    <w:p w14:paraId="7AF7A7EE" w14:textId="514DCAB9" w:rsidR="00DF0151" w:rsidRDefault="00DF0151" w:rsidP="00DE7574">
      <w:pPr>
        <w:rPr>
          <w:rFonts w:ascii="ArialMT" w:hAnsi="ArialMT"/>
          <w:color w:val="000000"/>
          <w:sz w:val="20"/>
          <w:szCs w:val="20"/>
        </w:rPr>
      </w:pPr>
      <w:r w:rsidRPr="00DF0151">
        <w:rPr>
          <w:rFonts w:ascii="ArialMT" w:hAnsi="ArialMT"/>
          <w:color w:val="000000"/>
          <w:sz w:val="20"/>
          <w:szCs w:val="20"/>
        </w:rPr>
        <w:t>When performing random accesses, the location of a target Edit Unit can be determined by a simple</w:t>
      </w:r>
      <w:r w:rsidRPr="00DF0151">
        <w:rPr>
          <w:rFonts w:ascii="ArialMT" w:hAnsi="ArialMT"/>
          <w:color w:val="000000"/>
          <w:sz w:val="20"/>
          <w:szCs w:val="20"/>
        </w:rPr>
        <w:br/>
        <w:t xml:space="preserve">multiplication; this is because the Edit Unit length is constant. The Index Table shall </w:t>
      </w:r>
      <w:r>
        <w:rPr>
          <w:rFonts w:ascii="ArialMT" w:hAnsi="ArialMT"/>
          <w:color w:val="000000"/>
          <w:sz w:val="20"/>
          <w:szCs w:val="20"/>
        </w:rPr>
        <w:t>be present in H</w:t>
      </w:r>
      <w:r w:rsidRPr="00DF0151">
        <w:rPr>
          <w:rFonts w:ascii="ArialMT" w:hAnsi="ArialMT"/>
          <w:color w:val="000000"/>
          <w:sz w:val="20"/>
          <w:szCs w:val="20"/>
        </w:rPr>
        <w:t>eader</w:t>
      </w:r>
      <w:r>
        <w:rPr>
          <w:rFonts w:ascii="ArialMT" w:hAnsi="ArialMT"/>
          <w:color w:val="000000"/>
          <w:sz w:val="20"/>
          <w:szCs w:val="20"/>
        </w:rPr>
        <w:t xml:space="preserve"> </w:t>
      </w:r>
      <w:r w:rsidRPr="00DF0151">
        <w:rPr>
          <w:rFonts w:ascii="ArialMT" w:hAnsi="ArialMT"/>
          <w:color w:val="000000"/>
          <w:sz w:val="20"/>
          <w:szCs w:val="20"/>
        </w:rPr>
        <w:t>Partition, and the Index Table has empty Index Entry array and Delta Entry array.</w:t>
      </w:r>
    </w:p>
    <w:p w14:paraId="7C043C7B" w14:textId="3F5F3E33" w:rsidR="00355EA5" w:rsidRDefault="00DF0151" w:rsidP="00DE7574">
      <w:pPr>
        <w:rPr>
          <w:rFonts w:ascii="ArialMT" w:hAnsi="ArialMT"/>
          <w:color w:val="000000"/>
          <w:sz w:val="20"/>
          <w:szCs w:val="20"/>
        </w:rPr>
      </w:pPr>
      <w:r w:rsidRPr="00A87423">
        <w:rPr>
          <w:rStyle w:val="Heading4Char"/>
        </w:rPr>
        <w:t>CBE Picture MXF File for on-the-fly generation (7.3.1.2)</w:t>
      </w:r>
      <w:r w:rsidRPr="00A87423">
        <w:rPr>
          <w:rStyle w:val="Heading4Char"/>
        </w:rPr>
        <w:br/>
      </w:r>
      <w:r w:rsidRPr="00DF0151">
        <w:rPr>
          <w:rFonts w:ascii="ArialMT" w:hAnsi="ArialMT"/>
          <w:color w:val="000000"/>
          <w:sz w:val="20"/>
          <w:szCs w:val="20"/>
        </w:rPr>
        <w:t>This layout is an extension of the layout specified in the previous section. If an MXF file starts to be generated</w:t>
      </w:r>
      <w:r>
        <w:rPr>
          <w:rFonts w:ascii="ArialMT" w:hAnsi="ArialMT"/>
          <w:color w:val="000000"/>
          <w:sz w:val="20"/>
          <w:szCs w:val="20"/>
        </w:rPr>
        <w:t xml:space="preserve"> </w:t>
      </w:r>
      <w:r w:rsidRPr="00DF0151">
        <w:rPr>
          <w:rFonts w:ascii="ArialMT" w:hAnsi="ArialMT"/>
          <w:color w:val="000000"/>
          <w:sz w:val="20"/>
          <w:szCs w:val="20"/>
        </w:rPr>
        <w:t>whilst recording and has not yet been closed, the duration of the clip and the offset of the Footer Partition</w:t>
      </w:r>
      <w:r>
        <w:rPr>
          <w:rFonts w:ascii="ArialMT" w:hAnsi="ArialMT"/>
          <w:color w:val="000000"/>
          <w:sz w:val="20"/>
          <w:szCs w:val="20"/>
        </w:rPr>
        <w:t xml:space="preserve"> </w:t>
      </w:r>
      <w:r w:rsidRPr="00DF0151">
        <w:rPr>
          <w:rFonts w:ascii="ArialMT" w:hAnsi="ArialMT"/>
          <w:color w:val="000000"/>
          <w:sz w:val="20"/>
          <w:szCs w:val="20"/>
        </w:rPr>
        <w:t>relative to the Header Partition are not determined. In such a situation, the Header Metadata within the File</w:t>
      </w:r>
      <w:r>
        <w:rPr>
          <w:rFonts w:ascii="ArialMT" w:hAnsi="ArialMT"/>
          <w:color w:val="000000"/>
          <w:sz w:val="20"/>
          <w:szCs w:val="20"/>
        </w:rPr>
        <w:t xml:space="preserve"> </w:t>
      </w:r>
      <w:r w:rsidRPr="00DF0151">
        <w:rPr>
          <w:rFonts w:ascii="ArialMT" w:hAnsi="ArialMT"/>
          <w:color w:val="000000"/>
          <w:sz w:val="20"/>
          <w:szCs w:val="20"/>
        </w:rPr>
        <w:t>Header will contain -1 for durations and possibly Distinguished Values for Best Effort items. Therefore, a valid</w:t>
      </w:r>
      <w:r>
        <w:rPr>
          <w:rFonts w:ascii="ArialMT" w:hAnsi="ArialMT"/>
          <w:color w:val="000000"/>
          <w:sz w:val="20"/>
          <w:szCs w:val="20"/>
        </w:rPr>
        <w:t xml:space="preserve"> </w:t>
      </w:r>
      <w:r w:rsidRPr="00DF0151">
        <w:rPr>
          <w:rFonts w:ascii="ArialMT" w:hAnsi="ArialMT"/>
          <w:color w:val="000000"/>
          <w:sz w:val="20"/>
          <w:szCs w:val="20"/>
        </w:rPr>
        <w:t>Header Metadata block will instead be attached in the File Footer after the recording is finished as shown in</w:t>
      </w:r>
      <w:r w:rsidR="00355EA5">
        <w:rPr>
          <w:rFonts w:ascii="ArialMT" w:hAnsi="ArialMT"/>
          <w:color w:val="000000"/>
          <w:sz w:val="20"/>
          <w:szCs w:val="20"/>
        </w:rPr>
        <w:t xml:space="preserve"> </w:t>
      </w:r>
      <w:r w:rsidR="00355EA5">
        <w:rPr>
          <w:rFonts w:ascii="ArialMT" w:hAnsi="ArialMT"/>
          <w:color w:val="000000"/>
          <w:sz w:val="20"/>
          <w:szCs w:val="20"/>
        </w:rPr>
        <w:fldChar w:fldCharType="begin"/>
      </w:r>
      <w:r w:rsidR="00355EA5">
        <w:rPr>
          <w:rFonts w:ascii="ArialMT" w:hAnsi="ArialMT"/>
          <w:color w:val="000000"/>
          <w:sz w:val="20"/>
          <w:szCs w:val="20"/>
        </w:rPr>
        <w:instrText xml:space="preserve"> REF _Ref528747285 \h </w:instrText>
      </w:r>
      <w:r w:rsidR="00355EA5">
        <w:rPr>
          <w:rFonts w:ascii="ArialMT" w:hAnsi="ArialMT"/>
          <w:color w:val="000000"/>
          <w:sz w:val="20"/>
          <w:szCs w:val="20"/>
        </w:rPr>
      </w:r>
      <w:r w:rsidR="00355EA5">
        <w:rPr>
          <w:rFonts w:ascii="ArialMT" w:hAnsi="ArialMT"/>
          <w:color w:val="000000"/>
          <w:sz w:val="20"/>
          <w:szCs w:val="20"/>
        </w:rPr>
        <w:fldChar w:fldCharType="separate"/>
      </w:r>
      <w:r w:rsidR="00355EA5">
        <w:t xml:space="preserve">Figure </w:t>
      </w:r>
      <w:r w:rsidR="00355EA5">
        <w:rPr>
          <w:noProof/>
        </w:rPr>
        <w:t>10</w:t>
      </w:r>
      <w:r w:rsidR="00355EA5">
        <w:rPr>
          <w:rFonts w:ascii="ArialMT" w:hAnsi="ArialMT"/>
          <w:color w:val="000000"/>
          <w:sz w:val="20"/>
          <w:szCs w:val="20"/>
        </w:rPr>
        <w:fldChar w:fldCharType="end"/>
      </w:r>
      <w:r w:rsidR="00355EA5">
        <w:rPr>
          <w:rFonts w:ascii="ArialMT" w:hAnsi="ArialMT"/>
          <w:color w:val="000000"/>
          <w:sz w:val="20"/>
          <w:szCs w:val="20"/>
        </w:rPr>
        <w:t>.</w:t>
      </w:r>
    </w:p>
    <w:p w14:paraId="07A1B4C8" w14:textId="77777777" w:rsidR="00355EA5" w:rsidRDefault="00355EA5" w:rsidP="00EC5B2A">
      <w:pPr>
        <w:keepNext/>
      </w:pPr>
      <w:r w:rsidRPr="00355EA5">
        <w:rPr>
          <w:noProof/>
        </w:rPr>
        <w:drawing>
          <wp:inline distT="0" distB="0" distL="0" distR="0" wp14:anchorId="2075F5F3" wp14:editId="5160F85D">
            <wp:extent cx="5731510" cy="107353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073538"/>
                    </a:xfrm>
                    <a:prstGeom prst="rect">
                      <a:avLst/>
                    </a:prstGeom>
                    <a:noFill/>
                    <a:ln>
                      <a:noFill/>
                    </a:ln>
                  </pic:spPr>
                </pic:pic>
              </a:graphicData>
            </a:graphic>
          </wp:inline>
        </w:drawing>
      </w:r>
    </w:p>
    <w:p w14:paraId="61A10378" w14:textId="397A85E6" w:rsidR="00355EA5" w:rsidRDefault="00355EA5" w:rsidP="00EC5B2A">
      <w:pPr>
        <w:pStyle w:val="Caption"/>
        <w:jc w:val="left"/>
      </w:pPr>
      <w:bookmarkStart w:id="412" w:name="_Ref528747285"/>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10</w:t>
      </w:r>
      <w:r w:rsidR="00DB44EC">
        <w:rPr>
          <w:noProof/>
        </w:rPr>
        <w:fldChar w:fldCharType="end"/>
      </w:r>
      <w:bookmarkEnd w:id="412"/>
      <w:r>
        <w:t xml:space="preserve"> - Layout of CBE Picture MXF File after on-the-fly generation</w:t>
      </w:r>
    </w:p>
    <w:p w14:paraId="54C605CE" w14:textId="1BEB091C" w:rsidR="00A87423" w:rsidRDefault="00A87423" w:rsidP="00DE7574">
      <w:pPr>
        <w:rPr>
          <w:rFonts w:ascii="ArialMT" w:hAnsi="ArialMT"/>
          <w:color w:val="000000"/>
          <w:sz w:val="20"/>
          <w:szCs w:val="20"/>
        </w:rPr>
      </w:pPr>
      <w:r w:rsidRPr="00A87423">
        <w:rPr>
          <w:rFonts w:ascii="ArialMT" w:hAnsi="ArialMT"/>
          <w:color w:val="000000"/>
          <w:sz w:val="20"/>
          <w:szCs w:val="20"/>
        </w:rPr>
        <w:t>Even while recording, it is possible to compute the Essence Container byte offset for the start of Edit Unit of</w:t>
      </w:r>
      <w:r>
        <w:rPr>
          <w:rFonts w:ascii="ArialMT" w:hAnsi="ArialMT"/>
          <w:color w:val="000000"/>
          <w:sz w:val="20"/>
          <w:szCs w:val="20"/>
        </w:rPr>
        <w:t xml:space="preserve"> </w:t>
      </w:r>
      <w:r w:rsidRPr="00A87423">
        <w:rPr>
          <w:rFonts w:ascii="ArialMT" w:hAnsi="ArialMT"/>
          <w:color w:val="000000"/>
          <w:sz w:val="20"/>
          <w:szCs w:val="20"/>
        </w:rPr>
        <w:t>stored Essence N as N * Edit Unit Byte Count, where N=0 is the beginning of the sequence.</w:t>
      </w:r>
    </w:p>
    <w:p w14:paraId="584CD0BD" w14:textId="77777777" w:rsidR="00A87423" w:rsidRPr="00B20591" w:rsidRDefault="00A87423" w:rsidP="00DE7574">
      <w:pPr>
        <w:rPr>
          <w:rFonts w:ascii="ArialMT" w:hAnsi="ArialMT"/>
          <w:color w:val="000000"/>
          <w:sz w:val="20"/>
          <w:szCs w:val="20"/>
        </w:rPr>
      </w:pPr>
      <w:r w:rsidRPr="00B20591">
        <w:rPr>
          <w:rFonts w:ascii="ArialMT" w:hAnsi="ArialMT"/>
          <w:color w:val="000000"/>
          <w:sz w:val="20"/>
          <w:szCs w:val="20"/>
        </w:rPr>
        <w:t xml:space="preserve">A file of this layout contains some </w:t>
      </w:r>
      <w:proofErr w:type="gramStart"/>
      <w:r w:rsidRPr="00B20591">
        <w:rPr>
          <w:rFonts w:ascii="ArialMT" w:hAnsi="ArialMT"/>
          <w:color w:val="000000"/>
          <w:sz w:val="20"/>
          <w:szCs w:val="20"/>
        </w:rPr>
        <w:t>particular values</w:t>
      </w:r>
      <w:proofErr w:type="gramEnd"/>
      <w:r w:rsidRPr="00B20591">
        <w:rPr>
          <w:rFonts w:ascii="ArialMT" w:hAnsi="ArialMT"/>
          <w:color w:val="000000"/>
          <w:sz w:val="20"/>
          <w:szCs w:val="20"/>
        </w:rPr>
        <w:t xml:space="preserve"> as follows (where </w:t>
      </w:r>
      <w:proofErr w:type="spellStart"/>
      <w:r w:rsidRPr="00B20591">
        <w:rPr>
          <w:rFonts w:ascii="Arial-ItalicMT" w:hAnsi="Arial-ItalicMT"/>
          <w:i/>
          <w:iCs/>
          <w:color w:val="000000"/>
          <w:sz w:val="20"/>
          <w:szCs w:val="20"/>
        </w:rPr>
        <w:t>pFP</w:t>
      </w:r>
      <w:proofErr w:type="spellEnd"/>
      <w:r w:rsidRPr="00B20591">
        <w:rPr>
          <w:rFonts w:ascii="Arial-ItalicMT" w:hAnsi="Arial-ItalicMT"/>
          <w:i/>
          <w:iCs/>
          <w:color w:val="000000"/>
          <w:sz w:val="20"/>
          <w:szCs w:val="20"/>
        </w:rPr>
        <w:t xml:space="preserve"> </w:t>
      </w:r>
      <w:r w:rsidRPr="00B20591">
        <w:rPr>
          <w:rFonts w:ascii="ArialMT" w:hAnsi="ArialMT"/>
          <w:color w:val="000000"/>
          <w:sz w:val="20"/>
          <w:szCs w:val="20"/>
        </w:rPr>
        <w:t xml:space="preserve">means Footer Partition property in the Partition Packs, </w:t>
      </w:r>
      <w:proofErr w:type="spellStart"/>
      <w:r w:rsidRPr="00B20591">
        <w:rPr>
          <w:rFonts w:ascii="Arial-ItalicMT" w:hAnsi="Arial-ItalicMT"/>
          <w:i/>
          <w:iCs/>
          <w:color w:val="000000"/>
          <w:sz w:val="20"/>
          <w:szCs w:val="20"/>
        </w:rPr>
        <w:t>imUMID</w:t>
      </w:r>
      <w:proofErr w:type="spellEnd"/>
      <w:r w:rsidRPr="00B20591">
        <w:rPr>
          <w:rFonts w:ascii="Arial-ItalicMT" w:hAnsi="Arial-ItalicMT"/>
          <w:i/>
          <w:iCs/>
          <w:color w:val="000000"/>
          <w:sz w:val="20"/>
          <w:szCs w:val="20"/>
        </w:rPr>
        <w:t xml:space="preserve"> </w:t>
      </w:r>
      <w:r w:rsidRPr="00B20591">
        <w:rPr>
          <w:rFonts w:ascii="ArialMT" w:hAnsi="ArialMT"/>
          <w:color w:val="000000"/>
          <w:sz w:val="20"/>
          <w:szCs w:val="20"/>
        </w:rPr>
        <w:t>means the 12th byte lower nibble of the UMID of Material Package).</w:t>
      </w:r>
    </w:p>
    <w:p w14:paraId="160F1D7A" w14:textId="77777777" w:rsidR="00A87423" w:rsidRPr="00B20591" w:rsidRDefault="00A87423" w:rsidP="00A87423">
      <w:pPr>
        <w:pStyle w:val="ListParagraph"/>
        <w:numPr>
          <w:ilvl w:val="0"/>
          <w:numId w:val="14"/>
        </w:numPr>
      </w:pPr>
      <w:r w:rsidRPr="00B20591">
        <w:rPr>
          <w:rFonts w:ascii="ArialMT" w:hAnsi="ArialMT"/>
          <w:color w:val="000000"/>
          <w:sz w:val="20"/>
          <w:szCs w:val="20"/>
        </w:rPr>
        <w:t xml:space="preserve">Header Partition is Open/Incomplete, </w:t>
      </w:r>
      <w:proofErr w:type="spellStart"/>
      <w:r w:rsidRPr="00B20591">
        <w:rPr>
          <w:rFonts w:ascii="Arial-ItalicMT" w:hAnsi="Arial-ItalicMT"/>
          <w:i/>
          <w:iCs/>
          <w:color w:val="000000"/>
          <w:sz w:val="20"/>
          <w:szCs w:val="20"/>
        </w:rPr>
        <w:t>pFP</w:t>
      </w:r>
      <w:proofErr w:type="spellEnd"/>
      <w:r w:rsidRPr="00B20591">
        <w:rPr>
          <w:rFonts w:ascii="Arial-ItalicMT" w:hAnsi="Arial-ItalicMT"/>
          <w:i/>
          <w:iCs/>
          <w:color w:val="000000"/>
          <w:sz w:val="20"/>
          <w:szCs w:val="20"/>
        </w:rPr>
        <w:t xml:space="preserve"> </w:t>
      </w:r>
      <w:r w:rsidRPr="00B20591">
        <w:rPr>
          <w:rFonts w:ascii="ArialMT" w:hAnsi="ArialMT"/>
          <w:color w:val="000000"/>
          <w:sz w:val="20"/>
          <w:szCs w:val="20"/>
        </w:rPr>
        <w:t xml:space="preserve">is set to 0, </w:t>
      </w:r>
      <w:proofErr w:type="spellStart"/>
      <w:r w:rsidRPr="00B20591">
        <w:rPr>
          <w:rFonts w:ascii="Arial-ItalicMT" w:hAnsi="Arial-ItalicMT"/>
          <w:i/>
          <w:iCs/>
          <w:color w:val="000000"/>
          <w:sz w:val="20"/>
          <w:szCs w:val="20"/>
        </w:rPr>
        <w:t>imUMID</w:t>
      </w:r>
      <w:proofErr w:type="spellEnd"/>
      <w:r w:rsidRPr="00B20591">
        <w:rPr>
          <w:rFonts w:ascii="Arial-ItalicMT" w:hAnsi="Arial-ItalicMT"/>
          <w:i/>
          <w:iCs/>
          <w:color w:val="000000"/>
          <w:sz w:val="20"/>
          <w:szCs w:val="20"/>
        </w:rPr>
        <w:t xml:space="preserve"> </w:t>
      </w:r>
      <w:r w:rsidRPr="00B20591">
        <w:rPr>
          <w:rFonts w:ascii="ArialMT" w:hAnsi="ArialMT"/>
          <w:color w:val="000000"/>
          <w:sz w:val="20"/>
          <w:szCs w:val="20"/>
        </w:rPr>
        <w:t xml:space="preserve">is </w:t>
      </w:r>
      <w:proofErr w:type="spellStart"/>
      <w:r w:rsidRPr="00B20591">
        <w:rPr>
          <w:rFonts w:ascii="ArialMT" w:hAnsi="ArialMT"/>
          <w:color w:val="000000"/>
          <w:sz w:val="20"/>
          <w:szCs w:val="20"/>
        </w:rPr>
        <w:t>F</w:t>
      </w:r>
      <w:r w:rsidRPr="00B20591">
        <w:rPr>
          <w:rFonts w:ascii="ArialMT" w:hAnsi="ArialMT"/>
          <w:color w:val="000000"/>
          <w:sz w:val="14"/>
          <w:szCs w:val="14"/>
        </w:rPr>
        <w:t>h</w:t>
      </w:r>
      <w:proofErr w:type="spellEnd"/>
      <w:r w:rsidRPr="00B20591">
        <w:rPr>
          <w:rFonts w:ascii="ArialMT" w:hAnsi="ArialMT"/>
          <w:color w:val="000000"/>
          <w:sz w:val="20"/>
          <w:szCs w:val="20"/>
        </w:rPr>
        <w:t>, and Duration properties are set to -1.</w:t>
      </w:r>
    </w:p>
    <w:p w14:paraId="314C9FB0" w14:textId="77777777" w:rsidR="00A87423" w:rsidRPr="00B20591" w:rsidRDefault="00A87423" w:rsidP="00A87423">
      <w:pPr>
        <w:pStyle w:val="ListParagraph"/>
        <w:numPr>
          <w:ilvl w:val="0"/>
          <w:numId w:val="14"/>
        </w:numPr>
      </w:pPr>
      <w:r w:rsidRPr="00B20591">
        <w:rPr>
          <w:rFonts w:ascii="ArialMT" w:hAnsi="ArialMT"/>
          <w:color w:val="000000"/>
          <w:sz w:val="20"/>
          <w:szCs w:val="20"/>
        </w:rPr>
        <w:t xml:space="preserve">Footer Partition is Closed/Complete, </w:t>
      </w:r>
      <w:proofErr w:type="spellStart"/>
      <w:r w:rsidRPr="00B20591">
        <w:rPr>
          <w:rFonts w:ascii="Arial-ItalicMT" w:hAnsi="Arial-ItalicMT"/>
          <w:i/>
          <w:iCs/>
          <w:color w:val="000000"/>
          <w:sz w:val="20"/>
          <w:szCs w:val="20"/>
        </w:rPr>
        <w:t>imUMID</w:t>
      </w:r>
      <w:proofErr w:type="spellEnd"/>
      <w:r w:rsidRPr="00B20591">
        <w:rPr>
          <w:rFonts w:ascii="Arial-ItalicMT" w:hAnsi="Arial-ItalicMT"/>
          <w:i/>
          <w:iCs/>
          <w:color w:val="000000"/>
          <w:sz w:val="20"/>
          <w:szCs w:val="20"/>
        </w:rPr>
        <w:t xml:space="preserve"> </w:t>
      </w:r>
      <w:r w:rsidRPr="00B20591">
        <w:rPr>
          <w:rFonts w:ascii="ArialMT" w:hAnsi="ArialMT"/>
          <w:color w:val="000000"/>
          <w:sz w:val="20"/>
          <w:szCs w:val="20"/>
        </w:rPr>
        <w:t>is set to 3</w:t>
      </w:r>
      <w:r w:rsidRPr="00B20591">
        <w:rPr>
          <w:rFonts w:ascii="ArialMT" w:hAnsi="ArialMT"/>
          <w:color w:val="000000"/>
          <w:sz w:val="14"/>
          <w:szCs w:val="14"/>
        </w:rPr>
        <w:t xml:space="preserve">h </w:t>
      </w:r>
      <w:r w:rsidRPr="00B20591">
        <w:rPr>
          <w:rFonts w:ascii="ArialMT" w:hAnsi="ArialMT"/>
          <w:color w:val="000000"/>
          <w:sz w:val="20"/>
          <w:szCs w:val="20"/>
        </w:rPr>
        <w:t>and Duration properties are set to the conclusive value. Index Table in Footer Partition may be present.</w:t>
      </w:r>
    </w:p>
    <w:p w14:paraId="5F9DE1C2" w14:textId="2C9D8038" w:rsidR="00DF0151" w:rsidRDefault="00A87423" w:rsidP="00A87423">
      <w:pPr>
        <w:ind w:left="360"/>
      </w:pPr>
      <w:r w:rsidRPr="00B20591">
        <w:rPr>
          <w:rFonts w:ascii="ArialMT" w:hAnsi="ArialMT"/>
          <w:color w:val="000000"/>
          <w:sz w:val="20"/>
          <w:szCs w:val="20"/>
        </w:rPr>
        <w:br/>
        <w:t xml:space="preserve">Note: </w:t>
      </w:r>
      <w:proofErr w:type="spellStart"/>
      <w:r w:rsidRPr="00B20591">
        <w:rPr>
          <w:rFonts w:ascii="Arial-ItalicMT" w:hAnsi="Arial-ItalicMT"/>
          <w:i/>
          <w:iCs/>
          <w:color w:val="000000"/>
          <w:sz w:val="20"/>
          <w:szCs w:val="20"/>
        </w:rPr>
        <w:t>imUMID</w:t>
      </w:r>
      <w:proofErr w:type="spellEnd"/>
      <w:r w:rsidRPr="00B20591">
        <w:rPr>
          <w:rFonts w:ascii="Arial-ItalicMT" w:hAnsi="Arial-ItalicMT"/>
          <w:i/>
          <w:iCs/>
          <w:color w:val="000000"/>
          <w:sz w:val="20"/>
          <w:szCs w:val="20"/>
        </w:rPr>
        <w:t xml:space="preserve"> </w:t>
      </w:r>
      <w:r w:rsidRPr="00B20591">
        <w:rPr>
          <w:rFonts w:ascii="ArialMT" w:hAnsi="ArialMT"/>
          <w:color w:val="000000"/>
          <w:sz w:val="20"/>
          <w:szCs w:val="20"/>
        </w:rPr>
        <w:t xml:space="preserve">value </w:t>
      </w:r>
      <w:proofErr w:type="spellStart"/>
      <w:r w:rsidRPr="00B20591">
        <w:rPr>
          <w:rFonts w:ascii="ArialMT" w:hAnsi="ArialMT"/>
          <w:color w:val="000000"/>
          <w:sz w:val="20"/>
          <w:szCs w:val="20"/>
        </w:rPr>
        <w:t>F</w:t>
      </w:r>
      <w:r w:rsidRPr="00B20591">
        <w:rPr>
          <w:rFonts w:ascii="ArialMT" w:hAnsi="ArialMT"/>
          <w:color w:val="000000"/>
          <w:sz w:val="12"/>
          <w:szCs w:val="12"/>
        </w:rPr>
        <w:t>h</w:t>
      </w:r>
      <w:proofErr w:type="spellEnd"/>
      <w:r w:rsidRPr="00B20591">
        <w:rPr>
          <w:rFonts w:ascii="ArialMT" w:hAnsi="ArialMT"/>
          <w:color w:val="000000"/>
          <w:sz w:val="12"/>
          <w:szCs w:val="12"/>
        </w:rPr>
        <w:t xml:space="preserve"> </w:t>
      </w:r>
      <w:r w:rsidRPr="00B20591">
        <w:rPr>
          <w:rFonts w:ascii="ArialMT" w:hAnsi="ArialMT"/>
          <w:color w:val="000000"/>
          <w:sz w:val="20"/>
          <w:szCs w:val="20"/>
        </w:rPr>
        <w:t>means "Live stream" and 3</w:t>
      </w:r>
      <w:r w:rsidRPr="00B20591">
        <w:rPr>
          <w:rFonts w:ascii="ArialMT" w:hAnsi="ArialMT"/>
          <w:color w:val="000000"/>
          <w:sz w:val="12"/>
          <w:szCs w:val="12"/>
        </w:rPr>
        <w:t xml:space="preserve">h </w:t>
      </w:r>
      <w:r w:rsidRPr="00B20591">
        <w:rPr>
          <w:rFonts w:ascii="ArialMT" w:hAnsi="ArialMT"/>
          <w:color w:val="000000"/>
          <w:sz w:val="20"/>
          <w:szCs w:val="20"/>
        </w:rPr>
        <w:t>is the normal value in this specification.</w:t>
      </w:r>
    </w:p>
    <w:p w14:paraId="1D80072A" w14:textId="7E59F967" w:rsidR="002D0AF3" w:rsidRDefault="002D0AF3" w:rsidP="00DE7574"/>
    <w:p w14:paraId="5CC1DF73" w14:textId="5DC98D41" w:rsidR="004651AF" w:rsidRDefault="00A87423" w:rsidP="00A87423">
      <w:pPr>
        <w:pStyle w:val="Heading4"/>
      </w:pPr>
      <w:r w:rsidRPr="00A87423">
        <w:t>Indexing structure for VBE Picture format</w:t>
      </w:r>
      <w:r>
        <w:t xml:space="preserve"> (</w:t>
      </w:r>
      <w:r w:rsidRPr="00A87423">
        <w:t>7.3.1.3</w:t>
      </w:r>
      <w:r>
        <w:t>)</w:t>
      </w:r>
    </w:p>
    <w:p w14:paraId="4486A600" w14:textId="5EC78806" w:rsidR="004651AF" w:rsidRDefault="00271C3C" w:rsidP="00DE7574">
      <w:pPr>
        <w:rPr>
          <w:rFonts w:ascii="ArialMT" w:hAnsi="ArialMT"/>
          <w:color w:val="000000"/>
          <w:sz w:val="20"/>
          <w:szCs w:val="20"/>
        </w:rPr>
      </w:pPr>
      <w:r>
        <w:rPr>
          <w:rFonts w:ascii="ArialMT" w:hAnsi="ArialMT"/>
          <w:color w:val="000000"/>
          <w:sz w:val="20"/>
          <w:szCs w:val="20"/>
        </w:rPr>
        <w:t xml:space="preserve">SMPTE </w:t>
      </w:r>
      <w:r w:rsidR="00A87423">
        <w:rPr>
          <w:rFonts w:ascii="ArialMT" w:hAnsi="ArialMT"/>
          <w:color w:val="000000"/>
          <w:sz w:val="20"/>
          <w:szCs w:val="20"/>
        </w:rPr>
        <w:t>ST-2117</w:t>
      </w:r>
      <w:r w:rsidR="00A87423" w:rsidRPr="00A87423">
        <w:rPr>
          <w:rFonts w:ascii="ArialMT" w:hAnsi="ArialMT"/>
          <w:color w:val="000000"/>
          <w:sz w:val="20"/>
          <w:szCs w:val="20"/>
        </w:rPr>
        <w:t xml:space="preserve"> use</w:t>
      </w:r>
      <w:r w:rsidR="00A87423">
        <w:rPr>
          <w:rFonts w:ascii="ArialMT" w:hAnsi="ArialMT"/>
          <w:color w:val="000000"/>
          <w:sz w:val="20"/>
          <w:szCs w:val="20"/>
        </w:rPr>
        <w:t>s</w:t>
      </w:r>
      <w:r w:rsidR="00A87423" w:rsidRPr="00A87423">
        <w:rPr>
          <w:rFonts w:ascii="ArialMT" w:hAnsi="ArialMT"/>
          <w:color w:val="000000"/>
          <w:sz w:val="20"/>
          <w:szCs w:val="20"/>
        </w:rPr>
        <w:t xml:space="preserve"> VBE (Variable Bytes per</w:t>
      </w:r>
      <w:r w:rsidR="00A87423">
        <w:rPr>
          <w:rFonts w:ascii="ArialMT" w:hAnsi="ArialMT"/>
          <w:color w:val="000000"/>
          <w:sz w:val="20"/>
          <w:szCs w:val="20"/>
        </w:rPr>
        <w:t xml:space="preserve"> </w:t>
      </w:r>
      <w:r w:rsidR="00A87423" w:rsidRPr="00A87423">
        <w:rPr>
          <w:rFonts w:ascii="ArialMT" w:hAnsi="ArialMT"/>
          <w:color w:val="000000"/>
          <w:sz w:val="20"/>
          <w:szCs w:val="20"/>
        </w:rPr>
        <w:t xml:space="preserve">Element) Picture Item. </w:t>
      </w:r>
      <w:r w:rsidR="005D788F">
        <w:rPr>
          <w:rFonts w:ascii="ArialMT" w:hAnsi="ArialMT"/>
          <w:color w:val="000000"/>
          <w:sz w:val="20"/>
          <w:szCs w:val="20"/>
        </w:rPr>
        <w:fldChar w:fldCharType="begin"/>
      </w:r>
      <w:r w:rsidR="005D788F">
        <w:rPr>
          <w:rFonts w:ascii="ArialMT" w:hAnsi="ArialMT"/>
          <w:color w:val="000000"/>
          <w:sz w:val="20"/>
          <w:szCs w:val="20"/>
        </w:rPr>
        <w:instrText xml:space="preserve"> REF _Ref528759347 \h </w:instrText>
      </w:r>
      <w:r w:rsidR="005D788F">
        <w:rPr>
          <w:rFonts w:ascii="ArialMT" w:hAnsi="ArialMT"/>
          <w:color w:val="000000"/>
          <w:sz w:val="20"/>
          <w:szCs w:val="20"/>
        </w:rPr>
      </w:r>
      <w:r w:rsidR="005D788F">
        <w:rPr>
          <w:rFonts w:ascii="ArialMT" w:hAnsi="ArialMT"/>
          <w:color w:val="000000"/>
          <w:sz w:val="20"/>
          <w:szCs w:val="20"/>
        </w:rPr>
        <w:fldChar w:fldCharType="separate"/>
      </w:r>
      <w:r w:rsidR="005D788F">
        <w:t xml:space="preserve">Figure </w:t>
      </w:r>
      <w:r w:rsidR="005D788F">
        <w:rPr>
          <w:noProof/>
        </w:rPr>
        <w:t>11</w:t>
      </w:r>
      <w:r w:rsidR="005D788F">
        <w:rPr>
          <w:rFonts w:ascii="ArialMT" w:hAnsi="ArialMT"/>
          <w:color w:val="000000"/>
          <w:sz w:val="20"/>
          <w:szCs w:val="20"/>
        </w:rPr>
        <w:fldChar w:fldCharType="end"/>
      </w:r>
      <w:r w:rsidR="005D788F">
        <w:rPr>
          <w:rFonts w:ascii="ArialMT" w:hAnsi="ArialMT"/>
          <w:color w:val="000000"/>
          <w:sz w:val="20"/>
          <w:szCs w:val="20"/>
        </w:rPr>
        <w:t xml:space="preserve"> </w:t>
      </w:r>
      <w:r w:rsidR="00A87423" w:rsidRPr="00A87423">
        <w:rPr>
          <w:rFonts w:ascii="ArialMT" w:hAnsi="ArialMT"/>
          <w:color w:val="000000"/>
          <w:sz w:val="20"/>
          <w:szCs w:val="20"/>
        </w:rPr>
        <w:t>shows an instance of the structure layou</w:t>
      </w:r>
      <w:r w:rsidR="00A87423">
        <w:rPr>
          <w:rFonts w:ascii="ArialMT" w:hAnsi="ArialMT"/>
          <w:color w:val="000000"/>
          <w:sz w:val="20"/>
          <w:szCs w:val="20"/>
        </w:rPr>
        <w:t>t.</w:t>
      </w:r>
    </w:p>
    <w:p w14:paraId="5D13737A" w14:textId="000574A8" w:rsidR="005D788F" w:rsidRDefault="00601BFB" w:rsidP="00EC5B2A">
      <w:pPr>
        <w:keepNext/>
      </w:pPr>
      <w:r w:rsidRPr="00601BFB">
        <w:rPr>
          <w:noProof/>
        </w:rPr>
        <w:lastRenderedPageBreak/>
        <w:drawing>
          <wp:inline distT="0" distB="0" distL="0" distR="0" wp14:anchorId="1BB41A4A" wp14:editId="2EE7A4B0">
            <wp:extent cx="5731510" cy="12110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11072"/>
                    </a:xfrm>
                    <a:prstGeom prst="rect">
                      <a:avLst/>
                    </a:prstGeom>
                    <a:noFill/>
                    <a:ln>
                      <a:noFill/>
                    </a:ln>
                  </pic:spPr>
                </pic:pic>
              </a:graphicData>
            </a:graphic>
          </wp:inline>
        </w:drawing>
      </w:r>
    </w:p>
    <w:p w14:paraId="0BEE833C" w14:textId="64D65E22" w:rsidR="005D788F" w:rsidRDefault="005D788F" w:rsidP="00EC5B2A">
      <w:pPr>
        <w:pStyle w:val="Caption"/>
        <w:jc w:val="left"/>
      </w:pPr>
      <w:bookmarkStart w:id="413" w:name="_Ref528759347"/>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11</w:t>
      </w:r>
      <w:r w:rsidR="00DB44EC">
        <w:rPr>
          <w:noProof/>
        </w:rPr>
        <w:fldChar w:fldCharType="end"/>
      </w:r>
      <w:bookmarkEnd w:id="413"/>
      <w:r>
        <w:t xml:space="preserve"> - Layout of VBE Picture MXF file in Single Essence Location Style</w:t>
      </w:r>
    </w:p>
    <w:p w14:paraId="663A8173" w14:textId="4711888D" w:rsidR="004651AF" w:rsidRDefault="00A87423" w:rsidP="00DE7574">
      <w:r w:rsidRPr="00A87423">
        <w:rPr>
          <w:rFonts w:ascii="ArialMT" w:hAnsi="ArialMT"/>
          <w:color w:val="000000"/>
          <w:sz w:val="20"/>
          <w:szCs w:val="20"/>
        </w:rPr>
        <w:t xml:space="preserve">Though File Body is not partitioned, Index Table shall be segmented as specified in </w:t>
      </w:r>
      <w:r w:rsidRPr="00A87423">
        <w:rPr>
          <w:rFonts w:ascii="ArialMT" w:hAnsi="ArialMT"/>
          <w:color w:val="000000"/>
          <w:sz w:val="20"/>
          <w:szCs w:val="20"/>
          <w:highlight w:val="red"/>
        </w:rPr>
        <w:t>Annex B.6.</w:t>
      </w:r>
      <w:r w:rsidRPr="00A87423">
        <w:rPr>
          <w:rFonts w:ascii="ArialMT" w:hAnsi="ArialMT"/>
          <w:color w:val="000000"/>
          <w:sz w:val="20"/>
          <w:szCs w:val="20"/>
        </w:rPr>
        <w:t xml:space="preserve"> The Random</w:t>
      </w:r>
      <w:r>
        <w:rPr>
          <w:rFonts w:ascii="ArialMT" w:hAnsi="ArialMT"/>
          <w:color w:val="000000"/>
          <w:sz w:val="20"/>
          <w:szCs w:val="20"/>
        </w:rPr>
        <w:t xml:space="preserve"> </w:t>
      </w:r>
      <w:r w:rsidRPr="00A87423">
        <w:rPr>
          <w:rFonts w:ascii="ArialMT" w:hAnsi="ArialMT"/>
          <w:color w:val="000000"/>
          <w:sz w:val="20"/>
          <w:szCs w:val="20"/>
        </w:rPr>
        <w:t>Index Pack shall be present to indicate that the Essence Container is stored just in the Header Partition and</w:t>
      </w:r>
      <w:r>
        <w:rPr>
          <w:rFonts w:ascii="ArialMT" w:hAnsi="ArialMT"/>
          <w:color w:val="000000"/>
          <w:sz w:val="20"/>
          <w:szCs w:val="20"/>
        </w:rPr>
        <w:t xml:space="preserve"> </w:t>
      </w:r>
      <w:r w:rsidRPr="00A87423">
        <w:rPr>
          <w:rFonts w:ascii="ArialMT" w:hAnsi="ArialMT"/>
          <w:color w:val="000000"/>
          <w:sz w:val="20"/>
          <w:szCs w:val="20"/>
        </w:rPr>
        <w:t>that it is not necessary to find more Index Tables</w:t>
      </w:r>
      <w:r>
        <w:rPr>
          <w:rFonts w:ascii="ArialMT" w:hAnsi="ArialMT"/>
          <w:color w:val="000000"/>
          <w:sz w:val="20"/>
          <w:szCs w:val="20"/>
        </w:rPr>
        <w:t>.</w:t>
      </w:r>
    </w:p>
    <w:p w14:paraId="61B9E9B9" w14:textId="1FFA47E8" w:rsidR="00601BFB" w:rsidRDefault="00A87423">
      <w:pPr>
        <w:rPr>
          <w:rFonts w:ascii="ArialMT" w:hAnsi="ArialMT"/>
          <w:color w:val="000000"/>
          <w:sz w:val="20"/>
          <w:szCs w:val="20"/>
        </w:rPr>
      </w:pPr>
      <w:bookmarkStart w:id="414" w:name="_Toc528837230"/>
      <w:r w:rsidRPr="00A87423">
        <w:rPr>
          <w:rStyle w:val="Heading3Char"/>
        </w:rPr>
        <w:t>Multiple Essence Location Style (7.3.2)</w:t>
      </w:r>
      <w:bookmarkEnd w:id="414"/>
      <w:r w:rsidRPr="00A87423">
        <w:rPr>
          <w:rFonts w:ascii="Arial-BoldMT" w:hAnsi="Arial-BoldMT"/>
          <w:b/>
          <w:bCs/>
          <w:color w:val="000000"/>
          <w:sz w:val="20"/>
          <w:szCs w:val="20"/>
        </w:rPr>
        <w:br/>
      </w:r>
      <w:r w:rsidRPr="00A87423">
        <w:rPr>
          <w:rStyle w:val="Heading4Char"/>
        </w:rPr>
        <w:t>Indexing structure for VBE Picture format</w:t>
      </w:r>
      <w:r>
        <w:rPr>
          <w:rStyle w:val="Heading4Char"/>
        </w:rPr>
        <w:t xml:space="preserve"> (7.3.2.1)</w:t>
      </w:r>
      <w:r w:rsidRPr="00A87423">
        <w:rPr>
          <w:rStyle w:val="Heading4Char"/>
        </w:rPr>
        <w:br/>
      </w:r>
      <w:r w:rsidR="00271C3C">
        <w:rPr>
          <w:rFonts w:ascii="ArialMT" w:hAnsi="ArialMT"/>
          <w:color w:val="000000"/>
          <w:sz w:val="20"/>
          <w:szCs w:val="20"/>
        </w:rPr>
        <w:t xml:space="preserve">SMPTE </w:t>
      </w:r>
      <w:r>
        <w:rPr>
          <w:rFonts w:ascii="ArialMT" w:hAnsi="ArialMT"/>
          <w:color w:val="000000"/>
          <w:sz w:val="20"/>
          <w:szCs w:val="20"/>
        </w:rPr>
        <w:t>ST-2117</w:t>
      </w:r>
      <w:r w:rsidRPr="00A87423">
        <w:rPr>
          <w:rFonts w:ascii="ArialMT" w:hAnsi="ArialMT"/>
          <w:color w:val="000000"/>
          <w:sz w:val="20"/>
          <w:szCs w:val="20"/>
        </w:rPr>
        <w:t xml:space="preserve"> in this specification use VBE (Variable Bytes per</w:t>
      </w:r>
      <w:r>
        <w:rPr>
          <w:rFonts w:ascii="ArialMT" w:hAnsi="ArialMT"/>
          <w:color w:val="000000"/>
          <w:sz w:val="20"/>
          <w:szCs w:val="20"/>
        </w:rPr>
        <w:t xml:space="preserve"> </w:t>
      </w:r>
      <w:r w:rsidRPr="00A87423">
        <w:rPr>
          <w:rFonts w:ascii="ArialMT" w:hAnsi="ArialMT"/>
          <w:color w:val="000000"/>
          <w:sz w:val="20"/>
          <w:szCs w:val="20"/>
        </w:rPr>
        <w:t>Element) Picture Item.</w:t>
      </w:r>
      <w:r w:rsidR="00EC5B2A">
        <w:rPr>
          <w:rFonts w:ascii="ArialMT" w:hAnsi="ArialMT"/>
          <w:color w:val="000000"/>
          <w:sz w:val="20"/>
          <w:szCs w:val="20"/>
        </w:rPr>
        <w:t xml:space="preserve">  </w:t>
      </w:r>
      <w:r w:rsidR="00EC5B2A">
        <w:rPr>
          <w:rFonts w:ascii="ArialMT" w:hAnsi="ArialMT"/>
          <w:color w:val="000000"/>
          <w:sz w:val="20"/>
          <w:szCs w:val="20"/>
        </w:rPr>
        <w:fldChar w:fldCharType="begin"/>
      </w:r>
      <w:r w:rsidR="00EC5B2A">
        <w:rPr>
          <w:rFonts w:ascii="ArialMT" w:hAnsi="ArialMT"/>
          <w:color w:val="000000"/>
          <w:sz w:val="20"/>
          <w:szCs w:val="20"/>
        </w:rPr>
        <w:instrText xml:space="preserve"> REF _Ref528767757 \h </w:instrText>
      </w:r>
      <w:r w:rsidR="00EC5B2A">
        <w:rPr>
          <w:rFonts w:ascii="ArialMT" w:hAnsi="ArialMT"/>
          <w:color w:val="000000"/>
          <w:sz w:val="20"/>
          <w:szCs w:val="20"/>
        </w:rPr>
      </w:r>
      <w:r w:rsidR="00EC5B2A">
        <w:rPr>
          <w:rFonts w:ascii="ArialMT" w:hAnsi="ArialMT"/>
          <w:color w:val="000000"/>
          <w:sz w:val="20"/>
          <w:szCs w:val="20"/>
        </w:rPr>
        <w:fldChar w:fldCharType="separate"/>
      </w:r>
      <w:r w:rsidR="00EC5B2A">
        <w:t xml:space="preserve">Figure </w:t>
      </w:r>
      <w:r w:rsidR="00EC5B2A">
        <w:rPr>
          <w:noProof/>
        </w:rPr>
        <w:t>12</w:t>
      </w:r>
      <w:r w:rsidR="00EC5B2A">
        <w:rPr>
          <w:rFonts w:ascii="ArialMT" w:hAnsi="ArialMT"/>
          <w:color w:val="000000"/>
          <w:sz w:val="20"/>
          <w:szCs w:val="20"/>
        </w:rPr>
        <w:fldChar w:fldCharType="end"/>
      </w:r>
      <w:r w:rsidR="00EC5B2A">
        <w:rPr>
          <w:rFonts w:ascii="ArialMT" w:hAnsi="ArialMT"/>
          <w:color w:val="000000"/>
          <w:sz w:val="20"/>
          <w:szCs w:val="20"/>
        </w:rPr>
        <w:t xml:space="preserve"> </w:t>
      </w:r>
      <w:r w:rsidRPr="00A87423">
        <w:rPr>
          <w:rFonts w:ascii="ArialMT" w:hAnsi="ArialMT"/>
          <w:color w:val="000000"/>
          <w:sz w:val="20"/>
          <w:szCs w:val="20"/>
        </w:rPr>
        <w:t>shows an instance of the structure layout</w:t>
      </w:r>
      <w:r w:rsidR="00601BFB">
        <w:rPr>
          <w:rFonts w:ascii="ArialMT" w:hAnsi="ArialMT"/>
          <w:color w:val="000000"/>
          <w:sz w:val="20"/>
          <w:szCs w:val="20"/>
        </w:rPr>
        <w:t>.</w:t>
      </w:r>
    </w:p>
    <w:p w14:paraId="581E67E7" w14:textId="77777777" w:rsidR="00EC5B2A" w:rsidRDefault="00EC5B2A" w:rsidP="00F657D9">
      <w:pPr>
        <w:keepNext/>
      </w:pPr>
      <w:r w:rsidRPr="00EC5B2A">
        <w:rPr>
          <w:noProof/>
        </w:rPr>
        <w:drawing>
          <wp:inline distT="0" distB="0" distL="0" distR="0" wp14:anchorId="31E0B9DB" wp14:editId="3AB1857F">
            <wp:extent cx="5731510" cy="108927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089277"/>
                    </a:xfrm>
                    <a:prstGeom prst="rect">
                      <a:avLst/>
                    </a:prstGeom>
                    <a:noFill/>
                    <a:ln>
                      <a:noFill/>
                    </a:ln>
                  </pic:spPr>
                </pic:pic>
              </a:graphicData>
            </a:graphic>
          </wp:inline>
        </w:drawing>
      </w:r>
    </w:p>
    <w:p w14:paraId="4D738A90" w14:textId="1A71934F" w:rsidR="00EC5B2A" w:rsidRDefault="00EC5B2A" w:rsidP="00F657D9">
      <w:pPr>
        <w:pStyle w:val="Caption"/>
        <w:jc w:val="left"/>
      </w:pPr>
      <w:bookmarkStart w:id="415" w:name="_Ref528767757"/>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12</w:t>
      </w:r>
      <w:r w:rsidR="00DB44EC">
        <w:rPr>
          <w:noProof/>
        </w:rPr>
        <w:fldChar w:fldCharType="end"/>
      </w:r>
      <w:bookmarkEnd w:id="415"/>
      <w:r>
        <w:t xml:space="preserve"> - Layout of VBE Picture MXF file in Multiple Essence Location Style</w:t>
      </w:r>
    </w:p>
    <w:p w14:paraId="1E43DDF6" w14:textId="23224135" w:rsidR="004651AF" w:rsidRDefault="00A87423" w:rsidP="00DE7574">
      <w:pPr>
        <w:rPr>
          <w:rFonts w:ascii="ArialMT" w:hAnsi="ArialMT"/>
          <w:color w:val="000000"/>
          <w:sz w:val="20"/>
          <w:szCs w:val="20"/>
        </w:rPr>
      </w:pPr>
      <w:r w:rsidRPr="00A87423">
        <w:rPr>
          <w:rFonts w:ascii="ArialMT" w:hAnsi="ArialMT"/>
          <w:color w:val="000000"/>
          <w:sz w:val="20"/>
          <w:szCs w:val="20"/>
        </w:rPr>
        <w:t xml:space="preserve">As an extension of the layout, </w:t>
      </w:r>
      <w:r w:rsidR="00EC5B2A">
        <w:rPr>
          <w:rFonts w:ascii="ArialMT" w:hAnsi="ArialMT"/>
          <w:color w:val="000000"/>
          <w:sz w:val="20"/>
          <w:szCs w:val="20"/>
        </w:rPr>
        <w:fldChar w:fldCharType="begin"/>
      </w:r>
      <w:r w:rsidR="00EC5B2A">
        <w:rPr>
          <w:rFonts w:ascii="ArialMT" w:hAnsi="ArialMT"/>
          <w:color w:val="000000"/>
          <w:sz w:val="20"/>
          <w:szCs w:val="20"/>
        </w:rPr>
        <w:instrText xml:space="preserve"> REF _Ref528767139 \h </w:instrText>
      </w:r>
      <w:r w:rsidR="00EC5B2A">
        <w:rPr>
          <w:rFonts w:ascii="ArialMT" w:hAnsi="ArialMT"/>
          <w:color w:val="000000"/>
          <w:sz w:val="20"/>
          <w:szCs w:val="20"/>
        </w:rPr>
      </w:r>
      <w:r w:rsidR="00EC5B2A">
        <w:rPr>
          <w:rFonts w:ascii="ArialMT" w:hAnsi="ArialMT"/>
          <w:color w:val="000000"/>
          <w:sz w:val="20"/>
          <w:szCs w:val="20"/>
        </w:rPr>
        <w:fldChar w:fldCharType="separate"/>
      </w:r>
      <w:r w:rsidR="00EC5B2A">
        <w:t xml:space="preserve">Figure </w:t>
      </w:r>
      <w:r w:rsidR="00EC5B2A">
        <w:rPr>
          <w:noProof/>
        </w:rPr>
        <w:t>13</w:t>
      </w:r>
      <w:r w:rsidR="00EC5B2A">
        <w:rPr>
          <w:rFonts w:ascii="ArialMT" w:hAnsi="ArialMT"/>
          <w:color w:val="000000"/>
          <w:sz w:val="20"/>
          <w:szCs w:val="20"/>
        </w:rPr>
        <w:fldChar w:fldCharType="end"/>
      </w:r>
      <w:r w:rsidR="00EC5B2A">
        <w:rPr>
          <w:rFonts w:ascii="ArialMT" w:hAnsi="ArialMT"/>
          <w:color w:val="000000"/>
          <w:sz w:val="20"/>
          <w:szCs w:val="20"/>
        </w:rPr>
        <w:t xml:space="preserve"> </w:t>
      </w:r>
      <w:r w:rsidRPr="00A87423">
        <w:rPr>
          <w:rFonts w:ascii="ArialMT" w:hAnsi="ArialMT"/>
          <w:color w:val="000000"/>
          <w:sz w:val="20"/>
          <w:szCs w:val="20"/>
        </w:rPr>
        <w:t>shows the layout of VBE Picture MXF file with Repeated Index Table</w:t>
      </w:r>
      <w:r>
        <w:rPr>
          <w:rFonts w:ascii="ArialMT" w:hAnsi="ArialMT"/>
          <w:color w:val="000000"/>
          <w:sz w:val="20"/>
          <w:szCs w:val="20"/>
        </w:rPr>
        <w:t>.</w:t>
      </w:r>
    </w:p>
    <w:p w14:paraId="5FB75D56" w14:textId="77777777" w:rsidR="00F92C6C" w:rsidRDefault="00F92C6C" w:rsidP="00F92C6C">
      <w:pPr>
        <w:keepNext/>
      </w:pPr>
      <w:r w:rsidRPr="00F92C6C">
        <w:rPr>
          <w:noProof/>
        </w:rPr>
        <w:drawing>
          <wp:inline distT="0" distB="0" distL="0" distR="0" wp14:anchorId="2FD37CE5" wp14:editId="5F6B3741">
            <wp:extent cx="5731510" cy="936679"/>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936679"/>
                    </a:xfrm>
                    <a:prstGeom prst="rect">
                      <a:avLst/>
                    </a:prstGeom>
                    <a:noFill/>
                    <a:ln>
                      <a:noFill/>
                    </a:ln>
                  </pic:spPr>
                </pic:pic>
              </a:graphicData>
            </a:graphic>
          </wp:inline>
        </w:drawing>
      </w:r>
    </w:p>
    <w:p w14:paraId="18848AF4" w14:textId="742C550F" w:rsidR="00F92C6C" w:rsidRDefault="00F92C6C" w:rsidP="00F92C6C">
      <w:pPr>
        <w:pStyle w:val="Caption"/>
        <w:jc w:val="left"/>
      </w:pPr>
      <w:bookmarkStart w:id="416" w:name="_Ref528767139"/>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13</w:t>
      </w:r>
      <w:r w:rsidR="00DB44EC">
        <w:rPr>
          <w:noProof/>
        </w:rPr>
        <w:fldChar w:fldCharType="end"/>
      </w:r>
      <w:bookmarkEnd w:id="416"/>
      <w:r>
        <w:t xml:space="preserve"> - Layout of VBE Picture MXF file with Repeated Index Table in Multiple Essence L</w:t>
      </w:r>
      <w:r>
        <w:rPr>
          <w:noProof/>
        </w:rPr>
        <w:t>ocation style</w:t>
      </w:r>
    </w:p>
    <w:p w14:paraId="73972A0A" w14:textId="7D725044" w:rsidR="00A87423" w:rsidRDefault="00A87423" w:rsidP="00A87423">
      <w:pPr>
        <w:pStyle w:val="Heading4"/>
      </w:pPr>
      <w:r w:rsidRPr="00A87423">
        <w:t>VBE Picture MXF File for on-the-fly generation</w:t>
      </w:r>
      <w:r>
        <w:t xml:space="preserve"> (</w:t>
      </w:r>
      <w:r w:rsidRPr="00A87423">
        <w:t>7.3.2.2</w:t>
      </w:r>
      <w:r>
        <w:t>)</w:t>
      </w:r>
    </w:p>
    <w:p w14:paraId="69751CCA" w14:textId="04F412A2" w:rsidR="004B3766" w:rsidRDefault="00A87423" w:rsidP="00DE7574">
      <w:pPr>
        <w:rPr>
          <w:rFonts w:ascii="ArialMT" w:hAnsi="ArialMT"/>
          <w:color w:val="000000"/>
          <w:sz w:val="20"/>
          <w:szCs w:val="20"/>
        </w:rPr>
      </w:pPr>
      <w:r w:rsidRPr="00A87423">
        <w:rPr>
          <w:rFonts w:ascii="ArialMT" w:hAnsi="ArialMT"/>
          <w:color w:val="000000"/>
          <w:sz w:val="20"/>
          <w:szCs w:val="20"/>
        </w:rPr>
        <w:t>This layout is an extension of the layout specified in the previous section. If an MXF file starts to be generated</w:t>
      </w:r>
      <w:r>
        <w:rPr>
          <w:rFonts w:ascii="ArialMT" w:hAnsi="ArialMT"/>
          <w:color w:val="000000"/>
          <w:sz w:val="20"/>
          <w:szCs w:val="20"/>
        </w:rPr>
        <w:t xml:space="preserve"> </w:t>
      </w:r>
      <w:r w:rsidRPr="00A87423">
        <w:rPr>
          <w:rFonts w:ascii="ArialMT" w:hAnsi="ArialMT"/>
          <w:color w:val="000000"/>
          <w:sz w:val="20"/>
          <w:szCs w:val="20"/>
        </w:rPr>
        <w:t>whilst recording and has not yet been closed, the duration of the clip and the offset of the Footer Partition</w:t>
      </w:r>
      <w:r>
        <w:rPr>
          <w:rFonts w:ascii="ArialMT" w:hAnsi="ArialMT"/>
          <w:color w:val="000000"/>
          <w:sz w:val="20"/>
          <w:szCs w:val="20"/>
        </w:rPr>
        <w:t xml:space="preserve"> </w:t>
      </w:r>
      <w:r w:rsidRPr="00A87423">
        <w:rPr>
          <w:rFonts w:ascii="ArialMT" w:hAnsi="ArialMT"/>
          <w:color w:val="000000"/>
          <w:sz w:val="20"/>
          <w:szCs w:val="20"/>
        </w:rPr>
        <w:t>relative to the Header Partition are not determined. In such a situation, the Header Metadata within the File</w:t>
      </w:r>
      <w:r>
        <w:rPr>
          <w:rFonts w:ascii="ArialMT" w:hAnsi="ArialMT"/>
          <w:color w:val="000000"/>
          <w:sz w:val="20"/>
          <w:szCs w:val="20"/>
        </w:rPr>
        <w:t xml:space="preserve"> </w:t>
      </w:r>
      <w:r w:rsidRPr="00A87423">
        <w:rPr>
          <w:rFonts w:ascii="ArialMT" w:hAnsi="ArialMT"/>
          <w:color w:val="000000"/>
          <w:sz w:val="20"/>
          <w:szCs w:val="20"/>
        </w:rPr>
        <w:t>Header will contain -1 for durations and possibly Distinguished Values for Best Effort items. Therefore, a valid</w:t>
      </w:r>
      <w:r>
        <w:rPr>
          <w:rFonts w:ascii="ArialMT" w:hAnsi="ArialMT"/>
          <w:color w:val="000000"/>
          <w:sz w:val="20"/>
          <w:szCs w:val="20"/>
        </w:rPr>
        <w:t xml:space="preserve"> </w:t>
      </w:r>
      <w:r w:rsidRPr="00A87423">
        <w:rPr>
          <w:rFonts w:ascii="ArialMT" w:hAnsi="ArialMT"/>
          <w:color w:val="000000"/>
          <w:sz w:val="20"/>
          <w:szCs w:val="20"/>
        </w:rPr>
        <w:t>Header Metadata block will instead be attached in the File Footer after the recording is finished as shown in</w:t>
      </w:r>
      <w:r w:rsidR="004B3766">
        <w:rPr>
          <w:rFonts w:ascii="ArialMT" w:hAnsi="ArialMT"/>
          <w:color w:val="000000"/>
          <w:sz w:val="20"/>
          <w:szCs w:val="20"/>
        </w:rPr>
        <w:t xml:space="preserve"> </w:t>
      </w:r>
      <w:r w:rsidR="004B3766">
        <w:rPr>
          <w:rFonts w:ascii="ArialMT" w:hAnsi="ArialMT"/>
          <w:color w:val="000000"/>
          <w:sz w:val="20"/>
          <w:szCs w:val="20"/>
        </w:rPr>
        <w:fldChar w:fldCharType="begin"/>
      </w:r>
      <w:r w:rsidR="004B3766">
        <w:rPr>
          <w:rFonts w:ascii="ArialMT" w:hAnsi="ArialMT"/>
          <w:color w:val="000000"/>
          <w:sz w:val="20"/>
          <w:szCs w:val="20"/>
        </w:rPr>
        <w:instrText xml:space="preserve"> REF _Ref528768159 \h </w:instrText>
      </w:r>
      <w:r w:rsidR="004B3766">
        <w:rPr>
          <w:rFonts w:ascii="ArialMT" w:hAnsi="ArialMT"/>
          <w:color w:val="000000"/>
          <w:sz w:val="20"/>
          <w:szCs w:val="20"/>
        </w:rPr>
      </w:r>
      <w:r w:rsidR="004B3766">
        <w:rPr>
          <w:rFonts w:ascii="ArialMT" w:hAnsi="ArialMT"/>
          <w:color w:val="000000"/>
          <w:sz w:val="20"/>
          <w:szCs w:val="20"/>
        </w:rPr>
        <w:fldChar w:fldCharType="separate"/>
      </w:r>
      <w:r w:rsidR="004B3766">
        <w:t xml:space="preserve">Figure </w:t>
      </w:r>
      <w:r w:rsidR="004B3766">
        <w:rPr>
          <w:noProof/>
        </w:rPr>
        <w:t>14</w:t>
      </w:r>
      <w:r w:rsidR="004B3766">
        <w:rPr>
          <w:rFonts w:ascii="ArialMT" w:hAnsi="ArialMT"/>
          <w:color w:val="000000"/>
          <w:sz w:val="20"/>
          <w:szCs w:val="20"/>
        </w:rPr>
        <w:fldChar w:fldCharType="end"/>
      </w:r>
      <w:r w:rsidR="004B3766">
        <w:rPr>
          <w:rFonts w:ascii="ArialMT" w:hAnsi="ArialMT"/>
          <w:color w:val="000000"/>
          <w:sz w:val="20"/>
          <w:szCs w:val="20"/>
        </w:rPr>
        <w:t>.</w:t>
      </w:r>
    </w:p>
    <w:p w14:paraId="030D79C4" w14:textId="77777777" w:rsidR="004B3766" w:rsidRDefault="004B3766" w:rsidP="00F657D9">
      <w:pPr>
        <w:keepNext/>
      </w:pPr>
      <w:r w:rsidRPr="004B3766">
        <w:rPr>
          <w:noProof/>
        </w:rPr>
        <w:drawing>
          <wp:inline distT="0" distB="0" distL="0" distR="0" wp14:anchorId="1A2798F6" wp14:editId="719CB734">
            <wp:extent cx="5731510" cy="8826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882635"/>
                    </a:xfrm>
                    <a:prstGeom prst="rect">
                      <a:avLst/>
                    </a:prstGeom>
                    <a:noFill/>
                    <a:ln>
                      <a:noFill/>
                    </a:ln>
                  </pic:spPr>
                </pic:pic>
              </a:graphicData>
            </a:graphic>
          </wp:inline>
        </w:drawing>
      </w:r>
    </w:p>
    <w:p w14:paraId="37050A3A" w14:textId="42001753" w:rsidR="004B3766" w:rsidRDefault="004B3766" w:rsidP="00F657D9">
      <w:pPr>
        <w:pStyle w:val="Caption"/>
        <w:jc w:val="left"/>
      </w:pPr>
      <w:bookmarkStart w:id="417" w:name="_Ref528768159"/>
      <w:r>
        <w:t xml:space="preserve">Figure </w:t>
      </w:r>
      <w:r w:rsidR="00DB44EC">
        <w:rPr>
          <w:noProof/>
        </w:rPr>
        <w:fldChar w:fldCharType="begin"/>
      </w:r>
      <w:r w:rsidR="00DB44EC">
        <w:rPr>
          <w:noProof/>
        </w:rPr>
        <w:instrText xml:space="preserve"> SEQ Figure \* ARABIC </w:instrText>
      </w:r>
      <w:r w:rsidR="00DB44EC">
        <w:rPr>
          <w:noProof/>
        </w:rPr>
        <w:fldChar w:fldCharType="separate"/>
      </w:r>
      <w:r w:rsidR="00F657D9">
        <w:rPr>
          <w:noProof/>
        </w:rPr>
        <w:t>14</w:t>
      </w:r>
      <w:r w:rsidR="00DB44EC">
        <w:rPr>
          <w:noProof/>
        </w:rPr>
        <w:fldChar w:fldCharType="end"/>
      </w:r>
      <w:bookmarkEnd w:id="417"/>
      <w:r>
        <w:t xml:space="preserve"> - Layout of VBE Picture MXF file after on-the-fly generation</w:t>
      </w:r>
    </w:p>
    <w:p w14:paraId="5D3B9519" w14:textId="09A5FCDC" w:rsidR="00A87423" w:rsidRDefault="00A87423" w:rsidP="00F657D9">
      <w:r>
        <w:rPr>
          <w:rFonts w:ascii="ArialMT" w:hAnsi="ArialMT"/>
          <w:color w:val="000000"/>
          <w:sz w:val="20"/>
          <w:szCs w:val="20"/>
        </w:rPr>
        <w:lastRenderedPageBreak/>
        <w:t xml:space="preserve"> </w:t>
      </w:r>
    </w:p>
    <w:p w14:paraId="6B473BC5" w14:textId="51803797" w:rsidR="00AB30CD" w:rsidRDefault="00A87423" w:rsidP="00DE7574">
      <w:pPr>
        <w:rPr>
          <w:rFonts w:ascii="ArialMT" w:hAnsi="ArialMT"/>
          <w:color w:val="000000"/>
          <w:sz w:val="20"/>
          <w:szCs w:val="20"/>
        </w:rPr>
      </w:pPr>
      <w:bookmarkStart w:id="418" w:name="_Toc528837231"/>
      <w:r w:rsidRPr="00A87423">
        <w:rPr>
          <w:rStyle w:val="Heading2Char"/>
        </w:rPr>
        <w:t>Application of Index Table for Frame Wrapped</w:t>
      </w:r>
      <w:r w:rsidR="00271C3C">
        <w:rPr>
          <w:rStyle w:val="Heading2Char"/>
        </w:rPr>
        <w:t xml:space="preserve"> SMPTE</w:t>
      </w:r>
      <w:r w:rsidRPr="00A87423">
        <w:rPr>
          <w:rStyle w:val="Heading2Char"/>
        </w:rPr>
        <w:t xml:space="preserve"> ST-2117 Picture and AES Sound Essence (7.4)</w:t>
      </w:r>
      <w:bookmarkEnd w:id="418"/>
      <w:r w:rsidRPr="00A87423">
        <w:rPr>
          <w:rStyle w:val="Heading2Char"/>
        </w:rPr>
        <w:br/>
      </w:r>
      <w:r w:rsidRPr="00A87423">
        <w:rPr>
          <w:rStyle w:val="Heading3Char"/>
        </w:rPr>
        <w:t>Index Table structure (7.4.1)</w:t>
      </w:r>
      <w:r w:rsidRPr="00A87423">
        <w:rPr>
          <w:rStyle w:val="Heading3Char"/>
        </w:rPr>
        <w:br/>
      </w:r>
      <w:r w:rsidRPr="00A87423">
        <w:rPr>
          <w:rFonts w:ascii="ArialMT" w:hAnsi="ArialMT"/>
          <w:color w:val="000000"/>
          <w:sz w:val="20"/>
          <w:szCs w:val="20"/>
        </w:rPr>
        <w:t>Index Table is a lookup table that converts a desired time offset on the timeline of a File Package into a stream</w:t>
      </w:r>
      <w:r>
        <w:rPr>
          <w:rFonts w:ascii="ArialMT" w:hAnsi="ArialMT"/>
          <w:color w:val="000000"/>
          <w:sz w:val="20"/>
          <w:szCs w:val="20"/>
        </w:rPr>
        <w:t xml:space="preserve"> </w:t>
      </w:r>
      <w:r w:rsidRPr="00A87423">
        <w:rPr>
          <w:rFonts w:ascii="ArialMT" w:hAnsi="ArialMT"/>
          <w:color w:val="000000"/>
          <w:sz w:val="20"/>
          <w:szCs w:val="20"/>
        </w:rPr>
        <w:t>offset within an Essence Container in an MXF file. An Index Table may be divided into multiple Index Table</w:t>
      </w:r>
      <w:r>
        <w:rPr>
          <w:rFonts w:ascii="ArialMT" w:hAnsi="ArialMT"/>
          <w:color w:val="000000"/>
          <w:sz w:val="20"/>
          <w:szCs w:val="20"/>
        </w:rPr>
        <w:t xml:space="preserve"> </w:t>
      </w:r>
      <w:r w:rsidRPr="00A87423">
        <w:rPr>
          <w:rFonts w:ascii="ArialMT" w:hAnsi="ArialMT"/>
          <w:color w:val="000000"/>
          <w:sz w:val="20"/>
          <w:szCs w:val="20"/>
        </w:rPr>
        <w:t>segments. Each segment consists of an Index Table Segment Set and Fill item as shown in</w:t>
      </w:r>
      <w:r w:rsidR="00AB30CD">
        <w:rPr>
          <w:rFonts w:ascii="ArialMT" w:hAnsi="ArialMT"/>
          <w:color w:val="000000"/>
          <w:sz w:val="20"/>
          <w:szCs w:val="20"/>
        </w:rPr>
        <w:t xml:space="preserve"> </w:t>
      </w:r>
      <w:r w:rsidR="00AB30CD">
        <w:rPr>
          <w:rFonts w:ascii="ArialMT" w:hAnsi="ArialMT"/>
          <w:color w:val="000000"/>
          <w:sz w:val="20"/>
          <w:szCs w:val="20"/>
        </w:rPr>
        <w:fldChar w:fldCharType="begin"/>
      </w:r>
      <w:r w:rsidR="00AB30CD">
        <w:rPr>
          <w:rFonts w:ascii="ArialMT" w:hAnsi="ArialMT"/>
          <w:color w:val="000000"/>
          <w:sz w:val="20"/>
          <w:szCs w:val="20"/>
        </w:rPr>
        <w:instrText xml:space="preserve"> REF _Ref528769258 \h </w:instrText>
      </w:r>
      <w:r w:rsidR="00AB30CD">
        <w:rPr>
          <w:rFonts w:ascii="ArialMT" w:hAnsi="ArialMT"/>
          <w:color w:val="000000"/>
          <w:sz w:val="20"/>
          <w:szCs w:val="20"/>
        </w:rPr>
      </w:r>
      <w:r w:rsidR="00AB30CD">
        <w:rPr>
          <w:rFonts w:ascii="ArialMT" w:hAnsi="ArialMT"/>
          <w:color w:val="000000"/>
          <w:sz w:val="20"/>
          <w:szCs w:val="20"/>
        </w:rPr>
        <w:fldChar w:fldCharType="separate"/>
      </w:r>
      <w:r w:rsidR="00AB30CD">
        <w:t xml:space="preserve">Figure </w:t>
      </w:r>
      <w:r w:rsidR="00AB30CD">
        <w:rPr>
          <w:noProof/>
        </w:rPr>
        <w:t>15</w:t>
      </w:r>
      <w:r w:rsidR="00AB30CD">
        <w:rPr>
          <w:rFonts w:ascii="ArialMT" w:hAnsi="ArialMT"/>
          <w:color w:val="000000"/>
          <w:sz w:val="20"/>
          <w:szCs w:val="20"/>
        </w:rPr>
        <w:fldChar w:fldCharType="end"/>
      </w:r>
      <w:r w:rsidR="00AB30CD">
        <w:rPr>
          <w:rFonts w:ascii="ArialMT" w:hAnsi="ArialMT"/>
          <w:color w:val="000000"/>
          <w:sz w:val="20"/>
          <w:szCs w:val="20"/>
        </w:rPr>
        <w:t>.</w:t>
      </w:r>
    </w:p>
    <w:p w14:paraId="1B11525B" w14:textId="725A1FA3" w:rsidR="00AB30CD" w:rsidRDefault="00F657D9" w:rsidP="00F657D9">
      <w:pPr>
        <w:pStyle w:val="Caption"/>
        <w:jc w:val="left"/>
        <w:rPr>
          <w:rFonts w:ascii="ArialMT" w:hAnsi="ArialMT"/>
          <w:color w:val="000000"/>
          <w:sz w:val="20"/>
          <w:szCs w:val="20"/>
        </w:rPr>
      </w:pPr>
      <w:bookmarkStart w:id="419" w:name="_Ref528769258"/>
      <w:r w:rsidRPr="00F657D9">
        <w:rPr>
          <w:noProof/>
        </w:rPr>
        <w:drawing>
          <wp:inline distT="0" distB="0" distL="0" distR="0" wp14:anchorId="1FB53E55" wp14:editId="7C65E79D">
            <wp:extent cx="5731510" cy="536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36550"/>
                    </a:xfrm>
                    <a:prstGeom prst="rect">
                      <a:avLst/>
                    </a:prstGeom>
                    <a:noFill/>
                    <a:ln>
                      <a:noFill/>
                    </a:ln>
                  </pic:spPr>
                </pic:pic>
              </a:graphicData>
            </a:graphic>
          </wp:inline>
        </w:drawing>
      </w:r>
      <w:r w:rsidR="00AB30CD">
        <w:t xml:space="preserve">Figure </w:t>
      </w:r>
      <w:r w:rsidR="00DB44EC">
        <w:rPr>
          <w:noProof/>
        </w:rPr>
        <w:fldChar w:fldCharType="begin"/>
      </w:r>
      <w:r w:rsidR="00DB44EC">
        <w:rPr>
          <w:noProof/>
        </w:rPr>
        <w:instrText xml:space="preserve"> SEQ Figure \* ARABIC </w:instrText>
      </w:r>
      <w:r w:rsidR="00DB44EC">
        <w:rPr>
          <w:noProof/>
        </w:rPr>
        <w:fldChar w:fldCharType="separate"/>
      </w:r>
      <w:r>
        <w:rPr>
          <w:noProof/>
        </w:rPr>
        <w:t>15</w:t>
      </w:r>
      <w:r w:rsidR="00DB44EC">
        <w:rPr>
          <w:noProof/>
        </w:rPr>
        <w:fldChar w:fldCharType="end"/>
      </w:r>
      <w:bookmarkEnd w:id="419"/>
      <w:r w:rsidR="00AB30CD">
        <w:t xml:space="preserve"> - Index Table Segment Set</w:t>
      </w:r>
    </w:p>
    <w:p w14:paraId="756B3DA5" w14:textId="05E0E716" w:rsidR="00A87423" w:rsidRDefault="00E211B2" w:rsidP="00DE7574">
      <w:pPr>
        <w:rPr>
          <w:rFonts w:ascii="ArialMT" w:hAnsi="ArialMT"/>
          <w:color w:val="000000"/>
          <w:sz w:val="20"/>
          <w:szCs w:val="20"/>
        </w:rPr>
      </w:pPr>
      <w:r w:rsidRPr="00B20591">
        <w:rPr>
          <w:rFonts w:ascii="ArialMT" w:hAnsi="ArialMT"/>
          <w:color w:val="000000"/>
          <w:sz w:val="20"/>
          <w:szCs w:val="20"/>
        </w:rPr>
        <w:t>The Set Key is 06.0E.2B.34.02.xx.01.01.0D.01.02.01.01.10.01.00, in accordance with SMPTE ST 377-1. In addition, in this specification, the 6th byte is restricted to be "53" that implies the size of each local length field shall be 2. Consequently, the size of each property is limited up to 65535 bytes.</w:t>
      </w:r>
    </w:p>
    <w:p w14:paraId="200DE2AD" w14:textId="3354EAD1" w:rsidR="00E211B2" w:rsidRDefault="00E211B2" w:rsidP="00DE7574">
      <w:pPr>
        <w:rPr>
          <w:rFonts w:ascii="ArialMT" w:hAnsi="ArialMT"/>
          <w:color w:val="000000"/>
          <w:sz w:val="20"/>
          <w:szCs w:val="20"/>
        </w:rPr>
      </w:pPr>
      <w:r w:rsidRPr="00E211B2">
        <w:rPr>
          <w:rFonts w:ascii="ArialMT" w:hAnsi="ArialMT"/>
          <w:color w:val="000000"/>
          <w:sz w:val="20"/>
          <w:szCs w:val="20"/>
        </w:rPr>
        <w:t>Optional properties that are not mentioned in this specification should be placed prior to Delta Entry Array and</w:t>
      </w:r>
      <w:r>
        <w:rPr>
          <w:rFonts w:ascii="ArialMT" w:hAnsi="ArialMT"/>
          <w:color w:val="000000"/>
          <w:sz w:val="20"/>
          <w:szCs w:val="20"/>
        </w:rPr>
        <w:t xml:space="preserve"> </w:t>
      </w:r>
      <w:r w:rsidRPr="00E211B2">
        <w:rPr>
          <w:rFonts w:ascii="ArialMT" w:hAnsi="ArialMT"/>
          <w:color w:val="000000"/>
          <w:sz w:val="20"/>
          <w:szCs w:val="20"/>
        </w:rPr>
        <w:t>Index Entry Array</w:t>
      </w:r>
      <w:r>
        <w:rPr>
          <w:rFonts w:ascii="ArialMT" w:hAnsi="ArialMT"/>
          <w:color w:val="000000"/>
          <w:sz w:val="20"/>
          <w:szCs w:val="20"/>
        </w:rPr>
        <w:t>.</w:t>
      </w:r>
    </w:p>
    <w:p w14:paraId="7EAF844A" w14:textId="4877197D" w:rsidR="00E211B2" w:rsidRDefault="00E211B2" w:rsidP="00DE7574">
      <w:pPr>
        <w:rPr>
          <w:rFonts w:ascii="ArialMT" w:hAnsi="ArialMT"/>
          <w:color w:val="000000"/>
          <w:sz w:val="20"/>
          <w:szCs w:val="20"/>
        </w:rPr>
      </w:pPr>
      <w:r w:rsidRPr="00E211B2">
        <w:rPr>
          <w:rFonts w:ascii="ArialMT" w:hAnsi="ArialMT"/>
          <w:color w:val="000000"/>
          <w:sz w:val="20"/>
          <w:szCs w:val="20"/>
        </w:rPr>
        <w:t xml:space="preserve">The properties in the array elements are shown in </w:t>
      </w:r>
      <w:r w:rsidR="00F657D9">
        <w:rPr>
          <w:rFonts w:ascii="ArialMT" w:hAnsi="ArialMT"/>
          <w:color w:val="000000"/>
          <w:sz w:val="20"/>
          <w:szCs w:val="20"/>
        </w:rPr>
        <w:fldChar w:fldCharType="begin"/>
      </w:r>
      <w:r w:rsidR="00F657D9">
        <w:rPr>
          <w:rFonts w:ascii="ArialMT" w:hAnsi="ArialMT"/>
          <w:color w:val="000000"/>
          <w:sz w:val="20"/>
          <w:szCs w:val="20"/>
        </w:rPr>
        <w:instrText xml:space="preserve"> REF _Ref528769663 \h </w:instrText>
      </w:r>
      <w:r w:rsidR="00F657D9">
        <w:rPr>
          <w:rFonts w:ascii="ArialMT" w:hAnsi="ArialMT"/>
          <w:color w:val="000000"/>
          <w:sz w:val="20"/>
          <w:szCs w:val="20"/>
        </w:rPr>
      </w:r>
      <w:r w:rsidR="00F657D9">
        <w:rPr>
          <w:rFonts w:ascii="ArialMT" w:hAnsi="ArialMT"/>
          <w:color w:val="000000"/>
          <w:sz w:val="20"/>
          <w:szCs w:val="20"/>
        </w:rPr>
        <w:fldChar w:fldCharType="separate"/>
      </w:r>
      <w:r w:rsidR="00F657D9">
        <w:t xml:space="preserve">Figure </w:t>
      </w:r>
      <w:r w:rsidR="00F657D9">
        <w:rPr>
          <w:noProof/>
        </w:rPr>
        <w:t>16</w:t>
      </w:r>
      <w:r w:rsidR="00F657D9">
        <w:rPr>
          <w:rFonts w:ascii="ArialMT" w:hAnsi="ArialMT"/>
          <w:color w:val="000000"/>
          <w:sz w:val="20"/>
          <w:szCs w:val="20"/>
        </w:rPr>
        <w:fldChar w:fldCharType="end"/>
      </w:r>
      <w:r w:rsidR="00F657D9">
        <w:rPr>
          <w:rFonts w:ascii="ArialMT" w:hAnsi="ArialMT"/>
          <w:color w:val="000000"/>
          <w:sz w:val="20"/>
          <w:szCs w:val="20"/>
        </w:rPr>
        <w:t xml:space="preserve"> </w:t>
      </w:r>
      <w:r w:rsidRPr="00E211B2">
        <w:rPr>
          <w:rFonts w:ascii="ArialMT" w:hAnsi="ArialMT"/>
          <w:color w:val="000000"/>
          <w:sz w:val="20"/>
          <w:szCs w:val="20"/>
        </w:rPr>
        <w:t>and are detailed in the following sections</w:t>
      </w:r>
      <w:r>
        <w:rPr>
          <w:rFonts w:ascii="ArialMT" w:hAnsi="ArialMT"/>
          <w:color w:val="000000"/>
          <w:sz w:val="20"/>
          <w:szCs w:val="20"/>
        </w:rPr>
        <w:t>.</w:t>
      </w:r>
    </w:p>
    <w:p w14:paraId="6EF2AE65" w14:textId="77777777" w:rsidR="00F657D9" w:rsidRDefault="00F657D9" w:rsidP="00F657D9">
      <w:pPr>
        <w:keepNext/>
      </w:pPr>
      <w:r w:rsidRPr="00F657D9">
        <w:rPr>
          <w:noProof/>
        </w:rPr>
        <w:drawing>
          <wp:inline distT="0" distB="0" distL="0" distR="0" wp14:anchorId="1232CCA8" wp14:editId="50B92BB7">
            <wp:extent cx="5731510" cy="7114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11405"/>
                    </a:xfrm>
                    <a:prstGeom prst="rect">
                      <a:avLst/>
                    </a:prstGeom>
                    <a:noFill/>
                    <a:ln>
                      <a:noFill/>
                    </a:ln>
                  </pic:spPr>
                </pic:pic>
              </a:graphicData>
            </a:graphic>
          </wp:inline>
        </w:drawing>
      </w:r>
    </w:p>
    <w:p w14:paraId="6EBAC078" w14:textId="77E09F3D" w:rsidR="00F657D9" w:rsidRDefault="00F657D9" w:rsidP="00F657D9">
      <w:pPr>
        <w:pStyle w:val="Caption"/>
        <w:jc w:val="left"/>
        <w:rPr>
          <w:rFonts w:ascii="ArialMT" w:hAnsi="ArialMT"/>
          <w:color w:val="000000"/>
          <w:sz w:val="20"/>
          <w:szCs w:val="20"/>
        </w:rPr>
      </w:pPr>
      <w:bookmarkStart w:id="420" w:name="_Ref528769663"/>
      <w:r>
        <w:t xml:space="preserve">Figure </w:t>
      </w:r>
      <w:r w:rsidR="00DB44EC">
        <w:rPr>
          <w:noProof/>
        </w:rPr>
        <w:fldChar w:fldCharType="begin"/>
      </w:r>
      <w:r w:rsidR="00DB44EC">
        <w:rPr>
          <w:noProof/>
        </w:rPr>
        <w:instrText xml:space="preserve"> SEQ Figure \* ARABIC </w:instrText>
      </w:r>
      <w:r w:rsidR="00DB44EC">
        <w:rPr>
          <w:noProof/>
        </w:rPr>
        <w:fldChar w:fldCharType="separate"/>
      </w:r>
      <w:r>
        <w:rPr>
          <w:noProof/>
        </w:rPr>
        <w:t>16</w:t>
      </w:r>
      <w:r w:rsidR="00DB44EC">
        <w:rPr>
          <w:noProof/>
        </w:rPr>
        <w:fldChar w:fldCharType="end"/>
      </w:r>
      <w:bookmarkEnd w:id="420"/>
      <w:r>
        <w:t xml:space="preserve"> - Array Elements in Index Table Segment Set</w:t>
      </w:r>
    </w:p>
    <w:p w14:paraId="0B9A5E0E" w14:textId="723E7926" w:rsidR="00E211B2" w:rsidRDefault="00E211B2" w:rsidP="00E211B2">
      <w:pPr>
        <w:pStyle w:val="Heading3"/>
        <w:rPr>
          <w:rFonts w:ascii="ArialMT" w:hAnsi="ArialMT"/>
        </w:rPr>
      </w:pPr>
      <w:bookmarkStart w:id="421" w:name="_Toc528837232"/>
      <w:r w:rsidRPr="00E211B2">
        <w:t>Implementation of the Se</w:t>
      </w:r>
      <w:r>
        <w:t>t (</w:t>
      </w:r>
      <w:r w:rsidRPr="00E211B2">
        <w:t>7.4.2</w:t>
      </w:r>
      <w:r>
        <w:t>)</w:t>
      </w:r>
      <w:bookmarkEnd w:id="421"/>
    </w:p>
    <w:p w14:paraId="5727F2B3" w14:textId="24801FDD" w:rsidR="00E211B2" w:rsidRDefault="00E211B2" w:rsidP="00DE7574">
      <w:pPr>
        <w:rPr>
          <w:rFonts w:ascii="ArialMT" w:hAnsi="ArialMT"/>
          <w:color w:val="000000"/>
          <w:sz w:val="20"/>
          <w:szCs w:val="20"/>
        </w:rPr>
      </w:pPr>
      <w:r w:rsidRPr="00E211B2">
        <w:rPr>
          <w:rFonts w:ascii="ArialMT" w:hAnsi="ArialMT"/>
          <w:color w:val="000000"/>
          <w:sz w:val="20"/>
          <w:szCs w:val="20"/>
        </w:rPr>
        <w:t xml:space="preserve">As described in </w:t>
      </w:r>
      <w:r w:rsidRPr="00E211B2">
        <w:rPr>
          <w:rFonts w:ascii="ArialMT" w:hAnsi="ArialMT"/>
          <w:color w:val="000000"/>
          <w:sz w:val="20"/>
          <w:szCs w:val="20"/>
          <w:highlight w:val="red"/>
        </w:rPr>
        <w:t>Section 5</w:t>
      </w:r>
      <w:r w:rsidRPr="00E211B2">
        <w:rPr>
          <w:rFonts w:ascii="ArialMT" w:hAnsi="ArialMT"/>
          <w:color w:val="000000"/>
          <w:sz w:val="20"/>
          <w:szCs w:val="20"/>
        </w:rPr>
        <w:t xml:space="preserve">, the Length of System, Sound or </w:t>
      </w:r>
      <w:r w:rsidR="00271C3C">
        <w:rPr>
          <w:rFonts w:ascii="ArialMT" w:hAnsi="ArialMT"/>
          <w:color w:val="000000"/>
          <w:sz w:val="20"/>
          <w:szCs w:val="20"/>
        </w:rPr>
        <w:t>Data Item is constant through a SMPTE</w:t>
      </w:r>
      <w:r w:rsidRPr="00E211B2">
        <w:rPr>
          <w:rFonts w:ascii="ArialMT" w:hAnsi="ArialMT"/>
          <w:color w:val="000000"/>
          <w:sz w:val="20"/>
          <w:szCs w:val="20"/>
        </w:rPr>
        <w:t xml:space="preserve"> </w:t>
      </w:r>
      <w:r>
        <w:rPr>
          <w:rFonts w:ascii="ArialMT" w:hAnsi="ArialMT"/>
          <w:color w:val="000000"/>
          <w:sz w:val="20"/>
          <w:szCs w:val="20"/>
        </w:rPr>
        <w:t>ST-2117</w:t>
      </w:r>
      <w:r w:rsidRPr="00E211B2">
        <w:rPr>
          <w:rFonts w:ascii="ArialMT" w:hAnsi="ArialMT"/>
          <w:color w:val="000000"/>
          <w:sz w:val="20"/>
          <w:szCs w:val="20"/>
        </w:rPr>
        <w:t xml:space="preserve"> MXF file.</w:t>
      </w:r>
      <w:r>
        <w:rPr>
          <w:rFonts w:ascii="ArialMT" w:hAnsi="ArialMT"/>
          <w:color w:val="000000"/>
          <w:sz w:val="20"/>
          <w:szCs w:val="20"/>
        </w:rPr>
        <w:t xml:space="preserve">  </w:t>
      </w:r>
      <w:r w:rsidRPr="00E211B2">
        <w:rPr>
          <w:rFonts w:ascii="ArialMT" w:hAnsi="ArialMT"/>
          <w:color w:val="000000"/>
          <w:sz w:val="20"/>
          <w:szCs w:val="20"/>
        </w:rPr>
        <w:t>On the other hand, as for Picture Item, there are two patterns: CBE (Constant Bytes per Element) Picture and</w:t>
      </w:r>
      <w:r>
        <w:rPr>
          <w:rFonts w:ascii="ArialMT" w:hAnsi="ArialMT"/>
          <w:color w:val="000000"/>
          <w:sz w:val="20"/>
          <w:szCs w:val="20"/>
        </w:rPr>
        <w:t xml:space="preserve"> </w:t>
      </w:r>
      <w:r w:rsidRPr="00E211B2">
        <w:rPr>
          <w:rFonts w:ascii="ArialMT" w:hAnsi="ArialMT"/>
          <w:color w:val="000000"/>
          <w:sz w:val="20"/>
          <w:szCs w:val="20"/>
        </w:rPr>
        <w:t>VBE (Variable Bytes per Element) Picture. The pattern is determined by the picture essence format, and the</w:t>
      </w:r>
      <w:r>
        <w:rPr>
          <w:rFonts w:ascii="ArialMT" w:hAnsi="ArialMT"/>
          <w:color w:val="000000"/>
          <w:sz w:val="20"/>
          <w:szCs w:val="20"/>
        </w:rPr>
        <w:t xml:space="preserve"> </w:t>
      </w:r>
      <w:r w:rsidRPr="00E211B2">
        <w:rPr>
          <w:rFonts w:ascii="ArialMT" w:hAnsi="ArialMT"/>
          <w:color w:val="000000"/>
          <w:sz w:val="20"/>
          <w:szCs w:val="20"/>
        </w:rPr>
        <w:t>implementation of the Index Table is also different along with the pattern as follows</w:t>
      </w:r>
      <w:r>
        <w:rPr>
          <w:rFonts w:ascii="ArialMT" w:hAnsi="ArialMT"/>
          <w:color w:val="000000"/>
          <w:sz w:val="20"/>
          <w:szCs w:val="20"/>
        </w:rPr>
        <w:t>.</w:t>
      </w:r>
    </w:p>
    <w:p w14:paraId="578DE427" w14:textId="1E9F5C91" w:rsidR="00E211B2" w:rsidRDefault="00E211B2" w:rsidP="00DE7574">
      <w:pPr>
        <w:rPr>
          <w:rFonts w:ascii="ArialMT" w:hAnsi="ArialMT"/>
          <w:color w:val="000000"/>
          <w:sz w:val="20"/>
          <w:szCs w:val="20"/>
        </w:rPr>
      </w:pPr>
      <w:r w:rsidRPr="00E211B2">
        <w:rPr>
          <w:rFonts w:ascii="ArialMT" w:hAnsi="ArialMT"/>
          <w:color w:val="000000"/>
          <w:sz w:val="20"/>
          <w:szCs w:val="20"/>
        </w:rPr>
        <w:t xml:space="preserve">The Index Table for CBE Picture that is used in constant or constraint </w:t>
      </w:r>
      <w:r w:rsidR="00271C3C">
        <w:rPr>
          <w:rFonts w:ascii="ArialMT" w:hAnsi="ArialMT"/>
          <w:color w:val="000000"/>
          <w:sz w:val="20"/>
          <w:szCs w:val="20"/>
        </w:rPr>
        <w:t>bitrate video (i.e. SMPTE</w:t>
      </w:r>
      <w:r w:rsidRPr="00E211B2">
        <w:rPr>
          <w:rFonts w:ascii="ArialMT" w:hAnsi="ArialMT"/>
          <w:color w:val="000000"/>
          <w:sz w:val="20"/>
          <w:szCs w:val="20"/>
        </w:rPr>
        <w:t xml:space="preserve"> </w:t>
      </w:r>
      <w:r>
        <w:rPr>
          <w:rFonts w:ascii="ArialMT" w:hAnsi="ArialMT"/>
          <w:color w:val="000000"/>
          <w:sz w:val="20"/>
          <w:szCs w:val="20"/>
        </w:rPr>
        <w:t>ST-2117</w:t>
      </w:r>
      <w:r w:rsidRPr="00E211B2">
        <w:rPr>
          <w:rFonts w:ascii="ArialMT" w:hAnsi="ArialMT"/>
          <w:color w:val="000000"/>
          <w:sz w:val="20"/>
          <w:szCs w:val="20"/>
        </w:rPr>
        <w:t xml:space="preserve"> CBG) is</w:t>
      </w:r>
      <w:r>
        <w:rPr>
          <w:rFonts w:ascii="ArialMT" w:hAnsi="ArialMT"/>
          <w:color w:val="000000"/>
          <w:sz w:val="20"/>
          <w:szCs w:val="20"/>
        </w:rPr>
        <w:t xml:space="preserve"> </w:t>
      </w:r>
      <w:r w:rsidRPr="00E211B2">
        <w:rPr>
          <w:rFonts w:ascii="ArialMT" w:hAnsi="ArialMT"/>
          <w:color w:val="000000"/>
          <w:sz w:val="20"/>
          <w:szCs w:val="20"/>
        </w:rPr>
        <w:t>described as</w:t>
      </w:r>
      <w:r>
        <w:rPr>
          <w:rFonts w:ascii="ArialMT" w:hAnsi="ArialMT"/>
          <w:color w:val="000000"/>
          <w:sz w:val="20"/>
          <w:szCs w:val="20"/>
        </w:rPr>
        <w:t xml:space="preserve"> follows.</w:t>
      </w:r>
    </w:p>
    <w:p w14:paraId="206E411B" w14:textId="77777777" w:rsidR="00E211B2" w:rsidRPr="00E211B2" w:rsidRDefault="00E211B2" w:rsidP="00E211B2">
      <w:pPr>
        <w:pStyle w:val="ListParagraph"/>
        <w:numPr>
          <w:ilvl w:val="0"/>
          <w:numId w:val="15"/>
        </w:numPr>
        <w:rPr>
          <w:rFonts w:ascii="ArialMT" w:hAnsi="ArialMT"/>
          <w:color w:val="000000"/>
          <w:sz w:val="20"/>
          <w:szCs w:val="20"/>
        </w:rPr>
      </w:pPr>
      <w:r w:rsidRPr="00E211B2">
        <w:rPr>
          <w:rFonts w:ascii="ArialMT" w:hAnsi="ArialMT"/>
          <w:color w:val="000000"/>
          <w:sz w:val="20"/>
          <w:szCs w:val="20"/>
        </w:rPr>
        <w:t>Only one Index Table Segment Set shall be present in the File Header.</w:t>
      </w:r>
    </w:p>
    <w:p w14:paraId="16BBBE6F" w14:textId="77777777" w:rsidR="00E211B2" w:rsidRPr="00E211B2" w:rsidRDefault="00E211B2" w:rsidP="00E211B2">
      <w:pPr>
        <w:pStyle w:val="ListParagraph"/>
        <w:numPr>
          <w:ilvl w:val="1"/>
          <w:numId w:val="16"/>
        </w:numPr>
        <w:rPr>
          <w:rFonts w:ascii="ArialMT" w:hAnsi="ArialMT"/>
          <w:color w:val="000000"/>
          <w:sz w:val="20"/>
          <w:szCs w:val="20"/>
        </w:rPr>
      </w:pPr>
      <w:r w:rsidRPr="00E211B2">
        <w:rPr>
          <w:rFonts w:ascii="ArialMT" w:hAnsi="ArialMT"/>
          <w:color w:val="000000"/>
          <w:sz w:val="20"/>
          <w:szCs w:val="20"/>
        </w:rPr>
        <w:t>Index Start Position and Index Duration shall be set to 0.</w:t>
      </w:r>
    </w:p>
    <w:p w14:paraId="777648F4" w14:textId="77777777" w:rsidR="00E211B2" w:rsidRPr="00E211B2" w:rsidRDefault="00E211B2" w:rsidP="00E211B2">
      <w:pPr>
        <w:pStyle w:val="ListParagraph"/>
        <w:numPr>
          <w:ilvl w:val="1"/>
          <w:numId w:val="16"/>
        </w:numPr>
        <w:rPr>
          <w:rFonts w:ascii="ArialMT" w:hAnsi="ArialMT"/>
          <w:color w:val="000000"/>
          <w:sz w:val="20"/>
          <w:szCs w:val="20"/>
        </w:rPr>
      </w:pPr>
      <w:r w:rsidRPr="00E211B2">
        <w:rPr>
          <w:rFonts w:ascii="ArialMT" w:hAnsi="ArialMT"/>
          <w:color w:val="000000"/>
          <w:sz w:val="20"/>
          <w:szCs w:val="20"/>
        </w:rPr>
        <w:t>Edit Unit Byte Count shall be set to the value that is determined by the recording format.</w:t>
      </w:r>
    </w:p>
    <w:p w14:paraId="628AA6BB" w14:textId="77777777" w:rsidR="00E211B2" w:rsidRPr="00E211B2" w:rsidRDefault="00E211B2" w:rsidP="00E211B2">
      <w:pPr>
        <w:pStyle w:val="ListParagraph"/>
        <w:numPr>
          <w:ilvl w:val="0"/>
          <w:numId w:val="15"/>
        </w:numPr>
        <w:rPr>
          <w:rFonts w:ascii="ArialMT" w:hAnsi="ArialMT"/>
          <w:color w:val="000000"/>
          <w:sz w:val="20"/>
          <w:szCs w:val="20"/>
        </w:rPr>
      </w:pPr>
      <w:r w:rsidRPr="00E211B2">
        <w:rPr>
          <w:rFonts w:ascii="ArialMT" w:hAnsi="ArialMT"/>
          <w:color w:val="000000"/>
          <w:sz w:val="20"/>
          <w:szCs w:val="20"/>
        </w:rPr>
        <w:t>One slice</w:t>
      </w:r>
    </w:p>
    <w:p w14:paraId="1CC4950B" w14:textId="77325F9B" w:rsidR="00E211B2" w:rsidRPr="00E211B2" w:rsidRDefault="00E211B2" w:rsidP="00E211B2">
      <w:pPr>
        <w:pStyle w:val="ListParagraph"/>
        <w:numPr>
          <w:ilvl w:val="1"/>
          <w:numId w:val="17"/>
        </w:numPr>
        <w:rPr>
          <w:rFonts w:ascii="ArialMT" w:hAnsi="ArialMT"/>
          <w:color w:val="000000"/>
          <w:sz w:val="20"/>
          <w:szCs w:val="20"/>
        </w:rPr>
      </w:pPr>
      <w:r w:rsidRPr="00E211B2">
        <w:rPr>
          <w:rFonts w:ascii="ArialMT" w:hAnsi="ArialMT"/>
          <w:color w:val="000000"/>
          <w:sz w:val="20"/>
          <w:szCs w:val="20"/>
        </w:rPr>
        <w:t>Slice Count shall be set to 0.</w:t>
      </w:r>
    </w:p>
    <w:p w14:paraId="01917390" w14:textId="77777777" w:rsidR="00E211B2" w:rsidRPr="00E211B2" w:rsidRDefault="00E211B2" w:rsidP="00E211B2">
      <w:pPr>
        <w:pStyle w:val="ListParagraph"/>
        <w:numPr>
          <w:ilvl w:val="1"/>
          <w:numId w:val="17"/>
        </w:numPr>
        <w:rPr>
          <w:rFonts w:ascii="ArialMT" w:hAnsi="ArialMT"/>
          <w:color w:val="000000"/>
          <w:sz w:val="20"/>
          <w:szCs w:val="20"/>
        </w:rPr>
      </w:pPr>
      <w:r w:rsidRPr="00E211B2">
        <w:rPr>
          <w:rFonts w:ascii="ArialMT" w:hAnsi="ArialMT"/>
          <w:color w:val="000000"/>
          <w:sz w:val="20"/>
          <w:szCs w:val="20"/>
        </w:rPr>
        <w:t>Slice in Delta Entry shall be set to 0.</w:t>
      </w:r>
    </w:p>
    <w:p w14:paraId="04C3B9DD" w14:textId="77777777" w:rsidR="00E211B2" w:rsidRPr="00E211B2" w:rsidRDefault="00E211B2" w:rsidP="00E211B2">
      <w:pPr>
        <w:pStyle w:val="ListParagraph"/>
        <w:numPr>
          <w:ilvl w:val="0"/>
          <w:numId w:val="15"/>
        </w:numPr>
        <w:rPr>
          <w:rFonts w:ascii="ArialMT" w:hAnsi="ArialMT"/>
          <w:color w:val="000000"/>
          <w:sz w:val="20"/>
          <w:szCs w:val="20"/>
        </w:rPr>
      </w:pPr>
      <w:r w:rsidRPr="00E211B2">
        <w:rPr>
          <w:rFonts w:ascii="ArialMT" w:hAnsi="ArialMT"/>
          <w:color w:val="000000"/>
          <w:sz w:val="20"/>
          <w:szCs w:val="20"/>
        </w:rPr>
        <w:t>Index Entry Array shall be present and empty.</w:t>
      </w:r>
    </w:p>
    <w:p w14:paraId="7EA99422" w14:textId="77777777" w:rsidR="00E211B2" w:rsidRPr="00E211B2" w:rsidRDefault="00E211B2" w:rsidP="00E211B2">
      <w:pPr>
        <w:pStyle w:val="ListParagraph"/>
        <w:numPr>
          <w:ilvl w:val="1"/>
          <w:numId w:val="18"/>
        </w:numPr>
        <w:rPr>
          <w:rFonts w:ascii="ArialMT" w:hAnsi="ArialMT"/>
          <w:color w:val="000000"/>
          <w:sz w:val="20"/>
          <w:szCs w:val="20"/>
        </w:rPr>
      </w:pPr>
      <w:r w:rsidRPr="00E211B2">
        <w:rPr>
          <w:rFonts w:ascii="ArialMT" w:hAnsi="ArialMT"/>
          <w:color w:val="000000"/>
          <w:sz w:val="20"/>
          <w:szCs w:val="20"/>
        </w:rPr>
        <w:t xml:space="preserve">Array header </w:t>
      </w:r>
      <w:r w:rsidRPr="00B20591">
        <w:rPr>
          <w:rFonts w:ascii="ArialMT" w:hAnsi="ArialMT"/>
          <w:color w:val="000000"/>
          <w:sz w:val="20"/>
          <w:szCs w:val="20"/>
        </w:rPr>
        <w:t>("</w:t>
      </w:r>
      <w:proofErr w:type="spellStart"/>
      <w:r w:rsidRPr="00B20591">
        <w:rPr>
          <w:rFonts w:ascii="ArialMT" w:hAnsi="ArialMT"/>
          <w:color w:val="000000"/>
          <w:sz w:val="20"/>
          <w:szCs w:val="20"/>
        </w:rPr>
        <w:t>nie</w:t>
      </w:r>
      <w:proofErr w:type="spellEnd"/>
      <w:r w:rsidRPr="00B20591">
        <w:rPr>
          <w:rFonts w:ascii="ArialMT" w:hAnsi="ArialMT"/>
          <w:color w:val="000000"/>
          <w:sz w:val="20"/>
          <w:szCs w:val="20"/>
        </w:rPr>
        <w:t>", "</w:t>
      </w:r>
      <w:proofErr w:type="spellStart"/>
      <w:r w:rsidRPr="00B20591">
        <w:rPr>
          <w:rFonts w:ascii="ArialMT" w:hAnsi="ArialMT"/>
          <w:color w:val="000000"/>
          <w:sz w:val="20"/>
          <w:szCs w:val="20"/>
        </w:rPr>
        <w:t>len</w:t>
      </w:r>
      <w:proofErr w:type="spellEnd"/>
      <w:r w:rsidRPr="00B20591">
        <w:rPr>
          <w:rFonts w:ascii="ArialMT" w:hAnsi="ArialMT"/>
          <w:color w:val="000000"/>
          <w:sz w:val="20"/>
          <w:szCs w:val="20"/>
        </w:rPr>
        <w:t>"</w:t>
      </w:r>
      <w:r w:rsidRPr="00E211B2">
        <w:rPr>
          <w:rFonts w:ascii="ArialMT" w:hAnsi="ArialMT"/>
          <w:color w:val="000000"/>
          <w:sz w:val="20"/>
          <w:szCs w:val="20"/>
        </w:rPr>
        <w:t xml:space="preserve"> in the figure) shall be set to 0 and no entries.</w:t>
      </w:r>
    </w:p>
    <w:p w14:paraId="662F82FA" w14:textId="0C60F527" w:rsidR="00E211B2" w:rsidRPr="00E211B2" w:rsidRDefault="00E211B2" w:rsidP="00E211B2">
      <w:pPr>
        <w:pStyle w:val="ListParagraph"/>
        <w:numPr>
          <w:ilvl w:val="0"/>
          <w:numId w:val="15"/>
        </w:numPr>
        <w:rPr>
          <w:rFonts w:ascii="ArialMT" w:hAnsi="ArialMT"/>
          <w:color w:val="000000"/>
          <w:sz w:val="20"/>
          <w:szCs w:val="20"/>
        </w:rPr>
      </w:pPr>
      <w:r w:rsidRPr="00E211B2">
        <w:rPr>
          <w:rFonts w:ascii="ArialMT" w:hAnsi="ArialMT"/>
          <w:color w:val="000000"/>
          <w:sz w:val="20"/>
          <w:szCs w:val="20"/>
        </w:rPr>
        <w:t>Index Byte Count in the Header Partition Pack shall be 512</w:t>
      </w:r>
    </w:p>
    <w:p w14:paraId="0C622E57" w14:textId="2CB90549" w:rsidR="00E211B2" w:rsidRDefault="00E211B2" w:rsidP="00DE7574">
      <w:pPr>
        <w:rPr>
          <w:rFonts w:ascii="ArialMT" w:hAnsi="ArialMT"/>
          <w:color w:val="000000"/>
          <w:sz w:val="20"/>
          <w:szCs w:val="20"/>
        </w:rPr>
      </w:pPr>
      <w:r w:rsidRPr="00E211B2">
        <w:rPr>
          <w:rFonts w:ascii="ArialMT" w:hAnsi="ArialMT"/>
          <w:color w:val="000000"/>
          <w:sz w:val="20"/>
          <w:szCs w:val="20"/>
        </w:rPr>
        <w:t xml:space="preserve">The Index Table for VBE Picture that is used in variable bitrate video (i.e. </w:t>
      </w:r>
      <w:r w:rsidR="00271C3C">
        <w:rPr>
          <w:rFonts w:ascii="ArialMT" w:hAnsi="ArialMT"/>
          <w:color w:val="000000"/>
          <w:sz w:val="20"/>
          <w:szCs w:val="20"/>
        </w:rPr>
        <w:t xml:space="preserve">SMPTE </w:t>
      </w:r>
      <w:r>
        <w:rPr>
          <w:rFonts w:ascii="ArialMT" w:hAnsi="ArialMT"/>
          <w:color w:val="000000"/>
          <w:sz w:val="20"/>
          <w:szCs w:val="20"/>
        </w:rPr>
        <w:t>ST-2117 VBR</w:t>
      </w:r>
      <w:r w:rsidRPr="00E211B2">
        <w:rPr>
          <w:rFonts w:ascii="ArialMT" w:hAnsi="ArialMT"/>
          <w:color w:val="000000"/>
          <w:sz w:val="20"/>
          <w:szCs w:val="20"/>
        </w:rPr>
        <w:t>)</w:t>
      </w:r>
      <w:r>
        <w:rPr>
          <w:rFonts w:ascii="ArialMT" w:hAnsi="ArialMT"/>
          <w:color w:val="000000"/>
          <w:sz w:val="20"/>
          <w:szCs w:val="20"/>
        </w:rPr>
        <w:t xml:space="preserve"> </w:t>
      </w:r>
      <w:r w:rsidRPr="00E211B2">
        <w:rPr>
          <w:rFonts w:ascii="ArialMT" w:hAnsi="ArialMT"/>
          <w:color w:val="000000"/>
          <w:sz w:val="20"/>
          <w:szCs w:val="20"/>
        </w:rPr>
        <w:t>is described as follows.</w:t>
      </w:r>
    </w:p>
    <w:p w14:paraId="421B357A" w14:textId="5F3AF1A2" w:rsidR="00E211B2" w:rsidRPr="00E211B2" w:rsidRDefault="00E211B2" w:rsidP="00E211B2">
      <w:pPr>
        <w:pStyle w:val="ListParagraph"/>
        <w:numPr>
          <w:ilvl w:val="0"/>
          <w:numId w:val="15"/>
        </w:numPr>
      </w:pPr>
      <w:r w:rsidRPr="00E211B2">
        <w:rPr>
          <w:rFonts w:ascii="ArialMT" w:hAnsi="ArialMT"/>
          <w:color w:val="000000"/>
          <w:sz w:val="20"/>
          <w:szCs w:val="20"/>
        </w:rPr>
        <w:t xml:space="preserve">In the case of Single Essence Location Style, one or more Index Table Segment Set(s) constituting a complete Index Table shall be present in the File Header. On the other hand, in </w:t>
      </w:r>
      <w:commentRangeStart w:id="422"/>
      <w:r w:rsidRPr="00E211B2">
        <w:rPr>
          <w:rFonts w:ascii="ArialMT" w:hAnsi="ArialMT"/>
          <w:color w:val="000000"/>
          <w:sz w:val="20"/>
          <w:szCs w:val="20"/>
        </w:rPr>
        <w:lastRenderedPageBreak/>
        <w:t>the case of Multiple Essence Location Style, one Index Table Segment shall be present in each Body Partition except the first Body Partition immediately following Header Partition</w:t>
      </w:r>
      <w:r>
        <w:rPr>
          <w:rFonts w:ascii="ArialMT" w:hAnsi="ArialMT"/>
          <w:color w:val="000000"/>
          <w:sz w:val="20"/>
          <w:szCs w:val="20"/>
        </w:rPr>
        <w:t>.</w:t>
      </w:r>
      <w:commentRangeEnd w:id="422"/>
      <w:r w:rsidR="005C1E33">
        <w:rPr>
          <w:rStyle w:val="CommentReference"/>
        </w:rPr>
        <w:commentReference w:id="422"/>
      </w:r>
    </w:p>
    <w:p w14:paraId="198FBF9C" w14:textId="77777777" w:rsidR="00E211B2" w:rsidRPr="00E211B2" w:rsidRDefault="00E211B2" w:rsidP="00E211B2">
      <w:pPr>
        <w:pStyle w:val="ListParagraph"/>
        <w:numPr>
          <w:ilvl w:val="1"/>
          <w:numId w:val="19"/>
        </w:numPr>
      </w:pPr>
      <w:r w:rsidRPr="00E211B2">
        <w:rPr>
          <w:rFonts w:ascii="ArialMT" w:hAnsi="ArialMT"/>
          <w:color w:val="000000"/>
          <w:sz w:val="20"/>
          <w:szCs w:val="20"/>
        </w:rPr>
        <w:t>Index Start Position and Index Duration shall be set exactly to represent the Edit Unit number.</w:t>
      </w:r>
    </w:p>
    <w:p w14:paraId="2AD0EEED" w14:textId="77777777" w:rsidR="00E211B2" w:rsidRPr="00E211B2" w:rsidRDefault="00E211B2" w:rsidP="00E211B2">
      <w:pPr>
        <w:pStyle w:val="ListParagraph"/>
        <w:numPr>
          <w:ilvl w:val="1"/>
          <w:numId w:val="19"/>
        </w:numPr>
      </w:pPr>
      <w:r w:rsidRPr="00E211B2">
        <w:rPr>
          <w:rFonts w:ascii="ArialMT" w:hAnsi="ArialMT"/>
          <w:color w:val="000000"/>
          <w:sz w:val="20"/>
          <w:szCs w:val="20"/>
        </w:rPr>
        <w:t>Edit Unit Byte Count shall be set to 0.</w:t>
      </w:r>
    </w:p>
    <w:p w14:paraId="48166995" w14:textId="77777777" w:rsidR="00E211B2" w:rsidRPr="00E211B2" w:rsidRDefault="00E211B2" w:rsidP="00E211B2">
      <w:pPr>
        <w:pStyle w:val="ListParagraph"/>
        <w:numPr>
          <w:ilvl w:val="0"/>
          <w:numId w:val="15"/>
        </w:numPr>
      </w:pPr>
      <w:r w:rsidRPr="00E211B2">
        <w:rPr>
          <w:rFonts w:ascii="ArialMT" w:hAnsi="ArialMT"/>
          <w:color w:val="000000"/>
          <w:sz w:val="20"/>
          <w:szCs w:val="20"/>
        </w:rPr>
        <w:t>Two slices</w:t>
      </w:r>
    </w:p>
    <w:p w14:paraId="19ADDE70" w14:textId="77777777" w:rsidR="00E211B2" w:rsidRPr="00E211B2" w:rsidRDefault="00E211B2" w:rsidP="00E211B2">
      <w:pPr>
        <w:pStyle w:val="ListParagraph"/>
        <w:numPr>
          <w:ilvl w:val="1"/>
          <w:numId w:val="20"/>
        </w:numPr>
      </w:pPr>
      <w:r w:rsidRPr="00E211B2">
        <w:rPr>
          <w:rFonts w:ascii="ArialMT" w:hAnsi="ArialMT"/>
          <w:color w:val="000000"/>
          <w:sz w:val="20"/>
          <w:szCs w:val="20"/>
        </w:rPr>
        <w:t>Slice Count shall be set to 1.</w:t>
      </w:r>
    </w:p>
    <w:p w14:paraId="00A853C2" w14:textId="77777777" w:rsidR="00E211B2" w:rsidRPr="00E211B2" w:rsidRDefault="00E211B2" w:rsidP="00E211B2">
      <w:pPr>
        <w:pStyle w:val="ListParagraph"/>
        <w:numPr>
          <w:ilvl w:val="1"/>
          <w:numId w:val="20"/>
        </w:numPr>
      </w:pPr>
      <w:r w:rsidRPr="00E211B2">
        <w:rPr>
          <w:rFonts w:ascii="ArialMT" w:hAnsi="ArialMT"/>
          <w:color w:val="000000"/>
          <w:sz w:val="20"/>
          <w:szCs w:val="20"/>
        </w:rPr>
        <w:t>Slice in Delta Entry shall be set to 0 for System and Picture Items, and 1 for Sound and Data item.</w:t>
      </w:r>
    </w:p>
    <w:p w14:paraId="0937955F" w14:textId="77777777" w:rsidR="00E211B2" w:rsidRPr="00E211B2" w:rsidRDefault="00E211B2" w:rsidP="00E211B2">
      <w:pPr>
        <w:pStyle w:val="ListParagraph"/>
        <w:numPr>
          <w:ilvl w:val="0"/>
          <w:numId w:val="15"/>
        </w:numPr>
      </w:pPr>
      <w:r w:rsidRPr="00E211B2">
        <w:rPr>
          <w:rFonts w:ascii="ArialMT" w:hAnsi="ArialMT"/>
          <w:color w:val="000000"/>
          <w:sz w:val="20"/>
          <w:szCs w:val="20"/>
        </w:rPr>
        <w:t>Index Entry Array shall be present.</w:t>
      </w:r>
    </w:p>
    <w:p w14:paraId="1C4E1310" w14:textId="77777777" w:rsidR="00E211B2" w:rsidRPr="00E211B2" w:rsidRDefault="00E211B2" w:rsidP="00E211B2">
      <w:pPr>
        <w:pStyle w:val="ListParagraph"/>
        <w:numPr>
          <w:ilvl w:val="1"/>
          <w:numId w:val="21"/>
        </w:numPr>
      </w:pPr>
      <w:r w:rsidRPr="00E211B2">
        <w:rPr>
          <w:rFonts w:ascii="ArialMT" w:hAnsi="ArialMT"/>
          <w:color w:val="000000"/>
          <w:sz w:val="20"/>
          <w:szCs w:val="20"/>
        </w:rPr>
        <w:t>The array contains Index Entries for all Edit Units within the segment.</w:t>
      </w:r>
    </w:p>
    <w:p w14:paraId="330C1CDA" w14:textId="65740DFE" w:rsidR="00E211B2" w:rsidRPr="00E211B2" w:rsidRDefault="00E211B2" w:rsidP="00DE7574">
      <w:pPr>
        <w:pStyle w:val="ListParagraph"/>
        <w:numPr>
          <w:ilvl w:val="1"/>
          <w:numId w:val="21"/>
        </w:numPr>
        <w:rPr>
          <w:rFonts w:ascii="ArialMT" w:hAnsi="ArialMT"/>
          <w:color w:val="000000"/>
          <w:sz w:val="20"/>
          <w:szCs w:val="20"/>
        </w:rPr>
      </w:pPr>
      <w:r w:rsidRPr="00E211B2">
        <w:rPr>
          <w:rFonts w:ascii="ArialMT" w:hAnsi="ArialMT"/>
          <w:color w:val="000000"/>
          <w:sz w:val="20"/>
          <w:szCs w:val="20"/>
        </w:rPr>
        <w:t>All "</w:t>
      </w:r>
      <w:proofErr w:type="spellStart"/>
      <w:r w:rsidRPr="00E211B2">
        <w:rPr>
          <w:rFonts w:ascii="ArialMT" w:hAnsi="ArialMT"/>
          <w:color w:val="000000"/>
          <w:sz w:val="20"/>
          <w:szCs w:val="20"/>
        </w:rPr>
        <w:t>Req</w:t>
      </w:r>
      <w:proofErr w:type="spellEnd"/>
      <w:r w:rsidRPr="00E211B2">
        <w:rPr>
          <w:rFonts w:ascii="ArialMT" w:hAnsi="ArialMT"/>
          <w:color w:val="000000"/>
          <w:sz w:val="20"/>
          <w:szCs w:val="20"/>
        </w:rPr>
        <w:t>" properties and Slice Offset property shall be described, and others should not be</w:t>
      </w:r>
      <w:r>
        <w:rPr>
          <w:rFonts w:ascii="ArialMT" w:hAnsi="ArialMT"/>
          <w:color w:val="000000"/>
          <w:sz w:val="20"/>
          <w:szCs w:val="20"/>
        </w:rPr>
        <w:t>.</w:t>
      </w:r>
    </w:p>
    <w:p w14:paraId="77E6B201" w14:textId="44054233" w:rsidR="00300DC9" w:rsidRPr="00300DC9" w:rsidRDefault="00E211B2" w:rsidP="00B621EA">
      <w:pPr>
        <w:pStyle w:val="Heading1"/>
      </w:pPr>
      <w:bookmarkStart w:id="423" w:name="_Toc528837233"/>
      <w:commentRangeStart w:id="424"/>
      <w:r w:rsidRPr="00E211B2">
        <w:t>Annex A UL Code List</w:t>
      </w:r>
      <w:commentRangeEnd w:id="424"/>
      <w:r w:rsidR="00B621EA">
        <w:rPr>
          <w:rStyle w:val="CommentReference"/>
          <w:rFonts w:asciiTheme="minorHAnsi" w:eastAsiaTheme="minorHAnsi" w:hAnsiTheme="minorHAnsi" w:cstheme="minorBidi"/>
          <w:color w:val="auto"/>
        </w:rPr>
        <w:commentReference w:id="424"/>
      </w:r>
      <w:bookmarkEnd w:id="423"/>
    </w:p>
    <w:p w14:paraId="72ADAFE0" w14:textId="38ABEA89" w:rsidR="004651AF" w:rsidRDefault="00E211B2" w:rsidP="00E211B2">
      <w:pPr>
        <w:pStyle w:val="Heading1"/>
      </w:pPr>
      <w:bookmarkStart w:id="425" w:name="_Ref528590948"/>
      <w:bookmarkStart w:id="426" w:name="_Toc528837234"/>
      <w:commentRangeStart w:id="427"/>
      <w:r w:rsidRPr="00E211B2">
        <w:t>Annex B Constraints of a Conformant Implementation</w:t>
      </w:r>
      <w:commentRangeEnd w:id="427"/>
      <w:r w:rsidR="00CC638F">
        <w:rPr>
          <w:rStyle w:val="CommentReference"/>
          <w:rFonts w:asciiTheme="minorHAnsi" w:eastAsiaTheme="minorHAnsi" w:hAnsiTheme="minorHAnsi" w:cstheme="minorBidi"/>
          <w:color w:val="auto"/>
        </w:rPr>
        <w:commentReference w:id="427"/>
      </w:r>
      <w:bookmarkEnd w:id="425"/>
      <w:bookmarkEnd w:id="426"/>
    </w:p>
    <w:p w14:paraId="36514916" w14:textId="1FCF3032" w:rsidR="00BF03A6" w:rsidRDefault="00BF03A6" w:rsidP="00BF03A6">
      <w:pPr>
        <w:rPr>
          <w:rFonts w:ascii="ArialMT" w:hAnsi="ArialMT"/>
          <w:color w:val="000000"/>
          <w:sz w:val="20"/>
          <w:szCs w:val="20"/>
        </w:rPr>
      </w:pPr>
      <w:r w:rsidRPr="00BF03A6">
        <w:rPr>
          <w:rFonts w:ascii="ArialMT" w:hAnsi="ArialMT"/>
          <w:color w:val="000000"/>
          <w:sz w:val="20"/>
          <w:szCs w:val="20"/>
        </w:rPr>
        <w:t xml:space="preserve">This section describes the constraints on conformant implementations of SMPTE </w:t>
      </w:r>
      <w:r>
        <w:rPr>
          <w:rFonts w:ascii="ArialMT" w:hAnsi="ArialMT"/>
          <w:color w:val="000000"/>
          <w:sz w:val="20"/>
          <w:szCs w:val="20"/>
        </w:rPr>
        <w:t xml:space="preserve">RP </w:t>
      </w:r>
      <w:proofErr w:type="spellStart"/>
      <w:r>
        <w:rPr>
          <w:rFonts w:ascii="ArialMT" w:hAnsi="ArialMT"/>
          <w:color w:val="000000"/>
          <w:sz w:val="20"/>
          <w:szCs w:val="20"/>
        </w:rPr>
        <w:t>xxxx</w:t>
      </w:r>
      <w:proofErr w:type="spellEnd"/>
      <w:r w:rsidRPr="00BF03A6">
        <w:rPr>
          <w:rFonts w:ascii="ArialMT" w:hAnsi="ArialMT"/>
          <w:color w:val="000000"/>
          <w:sz w:val="20"/>
          <w:szCs w:val="20"/>
        </w:rPr>
        <w:t xml:space="preserve"> products.</w:t>
      </w:r>
    </w:p>
    <w:p w14:paraId="6A78A888" w14:textId="29B6BC09" w:rsidR="00BF03A6" w:rsidRDefault="00BF03A6" w:rsidP="00BF03A6">
      <w:pPr>
        <w:pStyle w:val="Heading2"/>
      </w:pPr>
      <w:bookmarkStart w:id="428" w:name="_Toc528837235"/>
      <w:r>
        <w:t>Structure (B.1)</w:t>
      </w:r>
      <w:bookmarkEnd w:id="428"/>
    </w:p>
    <w:p w14:paraId="4DB77D03" w14:textId="77777777" w:rsidR="00BF03A6" w:rsidRDefault="00BF03A6" w:rsidP="00BF03A6">
      <w:pPr>
        <w:rPr>
          <w:rFonts w:ascii="ArialMT" w:hAnsi="ArialMT"/>
          <w:color w:val="000000"/>
          <w:sz w:val="20"/>
          <w:szCs w:val="20"/>
        </w:rPr>
      </w:pPr>
      <w:r>
        <w:rPr>
          <w:rFonts w:ascii="ArialMT" w:hAnsi="ArialMT"/>
          <w:color w:val="000000"/>
          <w:sz w:val="20"/>
          <w:szCs w:val="20"/>
        </w:rPr>
        <w:t>T</w:t>
      </w:r>
      <w:r w:rsidRPr="00BF03A6">
        <w:rPr>
          <w:rFonts w:ascii="ArialMT" w:hAnsi="ArialMT"/>
          <w:color w:val="000000"/>
          <w:sz w:val="20"/>
          <w:szCs w:val="20"/>
        </w:rPr>
        <w:t>his SMPTE RDD 32 file shall be an MXF file that has the following structure.</w:t>
      </w:r>
    </w:p>
    <w:p w14:paraId="3048D03F" w14:textId="5D340C99" w:rsidR="00BF03A6" w:rsidRPr="00BF03A6" w:rsidRDefault="00BF03A6" w:rsidP="00BF03A6">
      <w:pPr>
        <w:pStyle w:val="ListParagraph"/>
        <w:numPr>
          <w:ilvl w:val="0"/>
          <w:numId w:val="15"/>
        </w:numPr>
        <w:rPr>
          <w:rFonts w:ascii="ArialMT" w:hAnsi="ArialMT"/>
          <w:color w:val="000000"/>
          <w:sz w:val="20"/>
          <w:szCs w:val="20"/>
        </w:rPr>
      </w:pPr>
      <w:r w:rsidRPr="00BF03A6">
        <w:rPr>
          <w:rFonts w:ascii="ArialMT" w:hAnsi="ArialMT"/>
          <w:color w:val="000000"/>
          <w:sz w:val="20"/>
          <w:szCs w:val="20"/>
        </w:rPr>
        <w:t>A file shall have a KAG size of 1.</w:t>
      </w:r>
    </w:p>
    <w:p w14:paraId="28C34170" w14:textId="3CD591C3" w:rsidR="00BF03A6" w:rsidRPr="00BF03A6" w:rsidRDefault="00BF03A6" w:rsidP="00BF03A6">
      <w:pPr>
        <w:pStyle w:val="ListParagraph"/>
        <w:numPr>
          <w:ilvl w:val="0"/>
          <w:numId w:val="15"/>
        </w:numPr>
        <w:rPr>
          <w:rFonts w:ascii="ArialMT" w:hAnsi="ArialMT"/>
          <w:color w:val="000000"/>
          <w:sz w:val="20"/>
          <w:szCs w:val="20"/>
        </w:rPr>
      </w:pPr>
      <w:r w:rsidRPr="00BF03A6">
        <w:rPr>
          <w:rFonts w:ascii="ArialMT" w:hAnsi="ArialMT"/>
          <w:color w:val="000000"/>
          <w:sz w:val="20"/>
          <w:szCs w:val="20"/>
        </w:rPr>
        <w:t xml:space="preserve">A file shall be </w:t>
      </w:r>
      <w:r w:rsidR="009D43A0" w:rsidRPr="00BF03A6">
        <w:rPr>
          <w:rFonts w:ascii="ArialMT" w:hAnsi="ArialMT"/>
          <w:color w:val="000000"/>
          <w:sz w:val="20"/>
          <w:szCs w:val="20"/>
        </w:rPr>
        <w:t>signalled</w:t>
      </w:r>
      <w:r w:rsidRPr="00BF03A6">
        <w:rPr>
          <w:rFonts w:ascii="ArialMT" w:hAnsi="ArialMT"/>
          <w:color w:val="000000"/>
          <w:sz w:val="20"/>
          <w:szCs w:val="20"/>
        </w:rPr>
        <w:t xml:space="preserve"> as OP-1a.</w:t>
      </w:r>
    </w:p>
    <w:p w14:paraId="65017BE5" w14:textId="77777777" w:rsidR="00BF03A6" w:rsidRPr="00BF03A6" w:rsidRDefault="00BF03A6" w:rsidP="00BF03A6">
      <w:pPr>
        <w:pStyle w:val="ListParagraph"/>
        <w:numPr>
          <w:ilvl w:val="0"/>
          <w:numId w:val="15"/>
        </w:numPr>
        <w:rPr>
          <w:rFonts w:ascii="ArialMT" w:hAnsi="ArialMT"/>
          <w:color w:val="000000"/>
          <w:sz w:val="20"/>
          <w:szCs w:val="20"/>
        </w:rPr>
      </w:pPr>
      <w:r w:rsidRPr="00BF03A6">
        <w:rPr>
          <w:rFonts w:ascii="ArialMT" w:hAnsi="ArialMT"/>
          <w:color w:val="000000"/>
          <w:sz w:val="20"/>
          <w:szCs w:val="20"/>
        </w:rPr>
        <w:t>A file shall use the MXF Generic Container or MXF Constrained Generic Container.</w:t>
      </w:r>
    </w:p>
    <w:p w14:paraId="350D275D" w14:textId="77777777" w:rsidR="00BF03A6" w:rsidRPr="00BF03A6" w:rsidRDefault="00BF03A6" w:rsidP="00BF03A6">
      <w:pPr>
        <w:pStyle w:val="ListParagraph"/>
        <w:numPr>
          <w:ilvl w:val="0"/>
          <w:numId w:val="15"/>
        </w:numPr>
        <w:rPr>
          <w:rFonts w:ascii="ArialMT" w:hAnsi="ArialMT"/>
          <w:color w:val="000000"/>
          <w:sz w:val="20"/>
          <w:szCs w:val="20"/>
        </w:rPr>
      </w:pPr>
      <w:r w:rsidRPr="00BF03A6">
        <w:rPr>
          <w:rFonts w:ascii="ArialMT" w:hAnsi="ArialMT"/>
          <w:color w:val="000000"/>
          <w:sz w:val="20"/>
          <w:szCs w:val="20"/>
        </w:rPr>
        <w:t>A file shall be Frame Wrapped.</w:t>
      </w:r>
    </w:p>
    <w:p w14:paraId="0FAE4462" w14:textId="77777777" w:rsidR="00BF03A6" w:rsidRPr="00BF03A6" w:rsidRDefault="00BF03A6" w:rsidP="00BF03A6">
      <w:pPr>
        <w:pStyle w:val="ListParagraph"/>
        <w:numPr>
          <w:ilvl w:val="0"/>
          <w:numId w:val="15"/>
        </w:numPr>
        <w:rPr>
          <w:rFonts w:ascii="ArialMT" w:hAnsi="ArialMT"/>
          <w:color w:val="000000"/>
          <w:sz w:val="20"/>
          <w:szCs w:val="20"/>
        </w:rPr>
      </w:pPr>
      <w:r w:rsidRPr="00BF03A6">
        <w:rPr>
          <w:rFonts w:ascii="ArialMT" w:hAnsi="ArialMT"/>
          <w:color w:val="000000"/>
          <w:sz w:val="20"/>
          <w:szCs w:val="20"/>
        </w:rPr>
        <w:t>The order of Items in the Content Package shall be System, Picture, Sound and Data Items.</w:t>
      </w:r>
    </w:p>
    <w:p w14:paraId="4F1647FD" w14:textId="77777777" w:rsidR="00BF03A6" w:rsidRPr="00BF03A6" w:rsidRDefault="00BF03A6" w:rsidP="00BF03A6">
      <w:pPr>
        <w:pStyle w:val="ListParagraph"/>
        <w:numPr>
          <w:ilvl w:val="0"/>
          <w:numId w:val="15"/>
        </w:numPr>
        <w:rPr>
          <w:rFonts w:ascii="ArialMT" w:hAnsi="ArialMT"/>
          <w:color w:val="000000"/>
          <w:sz w:val="20"/>
          <w:szCs w:val="20"/>
        </w:rPr>
      </w:pPr>
      <w:r w:rsidRPr="00BF03A6">
        <w:rPr>
          <w:rFonts w:ascii="ArialMT" w:hAnsi="ArialMT"/>
          <w:color w:val="000000"/>
          <w:sz w:val="20"/>
          <w:szCs w:val="20"/>
        </w:rPr>
        <w:t>A file shall include one CP System Item.</w:t>
      </w:r>
    </w:p>
    <w:p w14:paraId="6338D7F8" w14:textId="77777777" w:rsidR="00BF03A6" w:rsidRPr="00BF03A6" w:rsidRDefault="00BF03A6" w:rsidP="00BF03A6">
      <w:pPr>
        <w:pStyle w:val="ListParagraph"/>
        <w:numPr>
          <w:ilvl w:val="0"/>
          <w:numId w:val="15"/>
        </w:numPr>
        <w:rPr>
          <w:rFonts w:ascii="ArialMT" w:hAnsi="ArialMT"/>
          <w:color w:val="000000"/>
          <w:sz w:val="20"/>
          <w:szCs w:val="20"/>
        </w:rPr>
      </w:pPr>
      <w:commentRangeStart w:id="429"/>
      <w:r w:rsidRPr="00BF03A6">
        <w:rPr>
          <w:rFonts w:ascii="ArialMT" w:hAnsi="ArialMT"/>
          <w:color w:val="000000"/>
          <w:sz w:val="20"/>
          <w:szCs w:val="20"/>
        </w:rPr>
        <w:t>A file shall include one MPEG Frame Wrapped Picture Elements.</w:t>
      </w:r>
      <w:commentRangeEnd w:id="429"/>
      <w:r>
        <w:rPr>
          <w:rStyle w:val="CommentReference"/>
        </w:rPr>
        <w:commentReference w:id="429"/>
      </w:r>
    </w:p>
    <w:p w14:paraId="72C86130" w14:textId="77777777" w:rsidR="00BF03A6" w:rsidRPr="00BF03A6" w:rsidRDefault="00BF03A6" w:rsidP="00BF03A6">
      <w:pPr>
        <w:pStyle w:val="ListParagraph"/>
        <w:numPr>
          <w:ilvl w:val="0"/>
          <w:numId w:val="15"/>
        </w:numPr>
        <w:rPr>
          <w:rFonts w:ascii="ArialMT" w:hAnsi="ArialMT"/>
          <w:color w:val="000000"/>
          <w:sz w:val="20"/>
          <w:szCs w:val="20"/>
        </w:rPr>
      </w:pPr>
      <w:r w:rsidRPr="00BF03A6">
        <w:rPr>
          <w:rFonts w:ascii="ArialMT" w:hAnsi="ArialMT"/>
          <w:color w:val="000000"/>
          <w:sz w:val="20"/>
          <w:szCs w:val="20"/>
        </w:rPr>
        <w:t>A file shall include two or more AES Frame Wrapped Sound Elements.</w:t>
      </w:r>
    </w:p>
    <w:p w14:paraId="625879F0" w14:textId="6088E559" w:rsidR="00BF03A6" w:rsidRPr="00BF03A6" w:rsidRDefault="00BF03A6" w:rsidP="00BF03A6">
      <w:pPr>
        <w:pStyle w:val="ListParagraph"/>
        <w:numPr>
          <w:ilvl w:val="0"/>
          <w:numId w:val="15"/>
        </w:numPr>
      </w:pPr>
      <w:r w:rsidRPr="00BF03A6">
        <w:rPr>
          <w:rFonts w:ascii="ArialMT" w:hAnsi="ArialMT"/>
          <w:color w:val="000000"/>
          <w:sz w:val="20"/>
          <w:szCs w:val="20"/>
        </w:rPr>
        <w:t>A file shall include zero or one ANC Element</w:t>
      </w:r>
      <w:r>
        <w:rPr>
          <w:rFonts w:ascii="ArialMT" w:hAnsi="ArialMT"/>
          <w:color w:val="000000"/>
          <w:sz w:val="20"/>
          <w:szCs w:val="20"/>
        </w:rPr>
        <w:t>s</w:t>
      </w:r>
      <w:r w:rsidRPr="00BF03A6">
        <w:rPr>
          <w:rFonts w:ascii="ArialMT" w:hAnsi="ArialMT"/>
          <w:color w:val="000000"/>
          <w:sz w:val="20"/>
          <w:szCs w:val="20"/>
        </w:rPr>
        <w:t>.</w:t>
      </w:r>
    </w:p>
    <w:p w14:paraId="7ED377F2" w14:textId="12D1E141" w:rsidR="00BF03A6" w:rsidRDefault="00BF03A6" w:rsidP="00C1395A">
      <w:pPr>
        <w:pStyle w:val="Heading2"/>
      </w:pPr>
      <w:bookmarkStart w:id="430" w:name="_Toc528837236"/>
      <w:r w:rsidRPr="00BF03A6">
        <w:t>Header and Body</w:t>
      </w:r>
      <w:r w:rsidR="00C1395A">
        <w:t xml:space="preserve"> </w:t>
      </w:r>
      <w:r w:rsidRPr="00BF03A6">
        <w:t>Partition Pack Values</w:t>
      </w:r>
      <w:r>
        <w:t xml:space="preserve"> (B.2)</w:t>
      </w:r>
      <w:bookmarkEnd w:id="430"/>
    </w:p>
    <w:p w14:paraId="0F98DD89" w14:textId="2530E0A1" w:rsidR="00C1395A" w:rsidRDefault="00C1395A" w:rsidP="00C1395A">
      <w:r w:rsidRPr="00C1395A">
        <w:rPr>
          <w:rFonts w:ascii="ArialMT" w:hAnsi="ArialMT"/>
          <w:color w:val="000000"/>
          <w:sz w:val="20"/>
          <w:szCs w:val="20"/>
        </w:rPr>
        <w:t>The Footer</w:t>
      </w:r>
      <w:r>
        <w:rPr>
          <w:rFonts w:ascii="ArialMT" w:hAnsi="ArialMT"/>
          <w:color w:val="000000"/>
          <w:sz w:val="20"/>
          <w:szCs w:val="20"/>
        </w:rPr>
        <w:t xml:space="preserve"> </w:t>
      </w:r>
      <w:r w:rsidRPr="00C1395A">
        <w:rPr>
          <w:rFonts w:ascii="ArialMT" w:hAnsi="ArialMT"/>
          <w:color w:val="000000"/>
          <w:sz w:val="20"/>
          <w:szCs w:val="20"/>
        </w:rPr>
        <w:t>Partition Property specifies the byte offset of the start of the Footer Partition relative to the start of the</w:t>
      </w:r>
      <w:r>
        <w:rPr>
          <w:rFonts w:ascii="ArialMT" w:hAnsi="ArialMT"/>
          <w:color w:val="000000"/>
          <w:sz w:val="20"/>
          <w:szCs w:val="20"/>
        </w:rPr>
        <w:t xml:space="preserve"> </w:t>
      </w:r>
      <w:r w:rsidRPr="00C1395A">
        <w:rPr>
          <w:rFonts w:ascii="ArialMT" w:hAnsi="ArialMT"/>
          <w:color w:val="000000"/>
          <w:sz w:val="20"/>
          <w:szCs w:val="20"/>
        </w:rPr>
        <w:t>Header Partition. In Open Partitions, the value of Footer</w:t>
      </w:r>
      <w:r>
        <w:rPr>
          <w:rFonts w:ascii="ArialMT" w:hAnsi="ArialMT"/>
          <w:color w:val="000000"/>
          <w:sz w:val="20"/>
          <w:szCs w:val="20"/>
        </w:rPr>
        <w:t xml:space="preserve"> </w:t>
      </w:r>
      <w:r w:rsidRPr="00C1395A">
        <w:rPr>
          <w:rFonts w:ascii="ArialMT" w:hAnsi="ArialMT"/>
          <w:color w:val="000000"/>
          <w:sz w:val="20"/>
          <w:szCs w:val="20"/>
        </w:rPr>
        <w:t>Partition Property in the Header or Body Partition is zero</w:t>
      </w:r>
      <w:r>
        <w:rPr>
          <w:rFonts w:ascii="ArialMT" w:hAnsi="ArialMT"/>
          <w:color w:val="000000"/>
          <w:sz w:val="20"/>
          <w:szCs w:val="20"/>
        </w:rPr>
        <w:t xml:space="preserve"> </w:t>
      </w:r>
      <w:r w:rsidRPr="00C1395A">
        <w:rPr>
          <w:rFonts w:ascii="ArialMT" w:hAnsi="ArialMT"/>
          <w:color w:val="000000"/>
          <w:sz w:val="20"/>
          <w:szCs w:val="20"/>
        </w:rPr>
        <w:t>(0). In Closed Partitions, the value of Footer</w:t>
      </w:r>
      <w:r>
        <w:rPr>
          <w:rFonts w:ascii="ArialMT" w:hAnsi="ArialMT"/>
          <w:color w:val="000000"/>
          <w:sz w:val="20"/>
          <w:szCs w:val="20"/>
        </w:rPr>
        <w:t xml:space="preserve"> </w:t>
      </w:r>
      <w:r w:rsidRPr="00C1395A">
        <w:rPr>
          <w:rFonts w:ascii="ArialMT" w:hAnsi="ArialMT"/>
          <w:color w:val="000000"/>
          <w:sz w:val="20"/>
          <w:szCs w:val="20"/>
        </w:rPr>
        <w:t>Partition Property in the Header or Body Partition is as defined in</w:t>
      </w:r>
      <w:r>
        <w:rPr>
          <w:rFonts w:ascii="ArialMT" w:hAnsi="ArialMT"/>
          <w:color w:val="000000"/>
          <w:sz w:val="20"/>
          <w:szCs w:val="20"/>
        </w:rPr>
        <w:t xml:space="preserve"> </w:t>
      </w:r>
      <w:r w:rsidRPr="00C1395A">
        <w:rPr>
          <w:rFonts w:ascii="ArialMT" w:hAnsi="ArialMT"/>
          <w:color w:val="000000"/>
          <w:sz w:val="20"/>
          <w:szCs w:val="20"/>
          <w:highlight w:val="red"/>
        </w:rPr>
        <w:t>Section 7.1</w:t>
      </w:r>
      <w:r w:rsidRPr="00C1395A">
        <w:rPr>
          <w:rFonts w:ascii="ArialMT" w:hAnsi="ArialMT"/>
          <w:color w:val="000000"/>
          <w:sz w:val="20"/>
          <w:szCs w:val="20"/>
        </w:rPr>
        <w:t xml:space="preserve"> Partition Pack of SMPTE ST 377-1</w:t>
      </w:r>
    </w:p>
    <w:p w14:paraId="6FB51976" w14:textId="1AE051D3" w:rsidR="00C1395A" w:rsidRDefault="00C1395A" w:rsidP="00C1395A">
      <w:pPr>
        <w:pStyle w:val="Heading2"/>
      </w:pPr>
      <w:bookmarkStart w:id="431" w:name="_Toc528837237"/>
      <w:r>
        <w:t>Essence Descriptors</w:t>
      </w:r>
      <w:bookmarkEnd w:id="431"/>
    </w:p>
    <w:p w14:paraId="2AAFDDB3" w14:textId="48C44A6C" w:rsidR="00C1395A" w:rsidRDefault="00C1395A" w:rsidP="00C1395A">
      <w:pPr>
        <w:rPr>
          <w:rFonts w:ascii="ArialMT" w:hAnsi="ArialMT"/>
          <w:color w:val="000000"/>
          <w:sz w:val="20"/>
          <w:szCs w:val="20"/>
        </w:rPr>
      </w:pPr>
      <w:r w:rsidRPr="00C1395A">
        <w:rPr>
          <w:rFonts w:ascii="ArialMT" w:hAnsi="ArialMT"/>
          <w:color w:val="000000"/>
          <w:sz w:val="20"/>
          <w:szCs w:val="20"/>
        </w:rPr>
        <w:t xml:space="preserve">The following Essence Descriptor and Sub Descriptor Sets are used to describe the parametric </w:t>
      </w:r>
      <w:r>
        <w:rPr>
          <w:rFonts w:ascii="ArialMT" w:hAnsi="ArialMT"/>
          <w:color w:val="000000"/>
          <w:sz w:val="20"/>
          <w:szCs w:val="20"/>
        </w:rPr>
        <w:t>i</w:t>
      </w:r>
      <w:r w:rsidRPr="00C1395A">
        <w:rPr>
          <w:rFonts w:ascii="ArialMT" w:hAnsi="ArialMT"/>
          <w:color w:val="000000"/>
          <w:sz w:val="20"/>
          <w:szCs w:val="20"/>
        </w:rPr>
        <w:t>nformation of</w:t>
      </w:r>
      <w:r>
        <w:rPr>
          <w:rFonts w:ascii="ArialMT" w:hAnsi="ArialMT"/>
          <w:color w:val="000000"/>
          <w:sz w:val="20"/>
          <w:szCs w:val="20"/>
        </w:rPr>
        <w:t xml:space="preserve"> </w:t>
      </w:r>
      <w:r w:rsidRPr="00C1395A">
        <w:rPr>
          <w:rFonts w:ascii="ArialMT" w:hAnsi="ArialMT"/>
          <w:color w:val="000000"/>
          <w:sz w:val="20"/>
          <w:szCs w:val="20"/>
        </w:rPr>
        <w:t>the essence data in each Essence Track in the File Package</w:t>
      </w:r>
      <w:r>
        <w:rPr>
          <w:rFonts w:ascii="ArialMT" w:hAnsi="ArialMT"/>
          <w:color w:val="000000"/>
          <w:sz w:val="20"/>
          <w:szCs w:val="20"/>
        </w:rPr>
        <w:t>.</w:t>
      </w:r>
    </w:p>
    <w:p w14:paraId="2479577B" w14:textId="77777777" w:rsidR="00C1395A" w:rsidRDefault="00C1395A" w:rsidP="000D602D">
      <w:pPr>
        <w:pStyle w:val="ListParagraph"/>
        <w:numPr>
          <w:ilvl w:val="0"/>
          <w:numId w:val="22"/>
        </w:numPr>
        <w:rPr>
          <w:rFonts w:ascii="ArialMT" w:hAnsi="ArialMT"/>
          <w:color w:val="000000"/>
          <w:sz w:val="20"/>
          <w:szCs w:val="20"/>
        </w:rPr>
      </w:pPr>
      <w:r w:rsidRPr="000D602D">
        <w:rPr>
          <w:rFonts w:ascii="ArialMT" w:hAnsi="ArialMT"/>
          <w:color w:val="000000"/>
          <w:sz w:val="20"/>
          <w:szCs w:val="20"/>
        </w:rPr>
        <w:t>CDCI Picture Essence Descriptor Set that is specified in SMPTE ST 377-1 describes the Picture Track.</w:t>
      </w:r>
      <w:r>
        <w:rPr>
          <w:rFonts w:ascii="ArialMT" w:hAnsi="ArialMT"/>
          <w:color w:val="000000"/>
          <w:sz w:val="20"/>
          <w:szCs w:val="20"/>
        </w:rPr>
        <w:t xml:space="preserve"> </w:t>
      </w:r>
      <w:r w:rsidRPr="000D602D">
        <w:rPr>
          <w:rFonts w:ascii="ArialMT" w:hAnsi="ArialMT"/>
          <w:color w:val="000000"/>
          <w:sz w:val="20"/>
          <w:szCs w:val="20"/>
        </w:rPr>
        <w:t>The Set Key is</w:t>
      </w:r>
    </w:p>
    <w:p w14:paraId="3710F281" w14:textId="77777777" w:rsidR="00C1395A" w:rsidRPr="000D602D" w:rsidRDefault="00C1395A" w:rsidP="000D602D">
      <w:pPr>
        <w:pStyle w:val="ListParagraph"/>
        <w:numPr>
          <w:ilvl w:val="1"/>
          <w:numId w:val="22"/>
        </w:numPr>
        <w:rPr>
          <w:rFonts w:ascii="ArialMT" w:hAnsi="ArialMT"/>
          <w:color w:val="000000"/>
          <w:sz w:val="20"/>
          <w:szCs w:val="20"/>
          <w:highlight w:val="yellow"/>
        </w:rPr>
      </w:pPr>
      <w:r w:rsidRPr="000D602D">
        <w:rPr>
          <w:rFonts w:ascii="ArialMT" w:hAnsi="ArialMT"/>
          <w:color w:val="000000"/>
          <w:sz w:val="20"/>
          <w:szCs w:val="20"/>
          <w:highlight w:val="yellow"/>
        </w:rPr>
        <w:t>06.0E.2B.34.02.53.01.01.0D.01.01.01.01.01.28.00.</w:t>
      </w:r>
    </w:p>
    <w:p w14:paraId="4BD9B8BD" w14:textId="77777777" w:rsidR="00C1395A" w:rsidRPr="000D602D" w:rsidRDefault="00C1395A" w:rsidP="000D602D">
      <w:pPr>
        <w:pStyle w:val="ListParagraph"/>
        <w:numPr>
          <w:ilvl w:val="0"/>
          <w:numId w:val="22"/>
        </w:numPr>
      </w:pPr>
      <w:r w:rsidRPr="000D602D">
        <w:rPr>
          <w:rFonts w:ascii="ArialMT" w:hAnsi="ArialMT"/>
          <w:color w:val="000000"/>
          <w:sz w:val="20"/>
          <w:szCs w:val="20"/>
        </w:rPr>
        <w:t xml:space="preserve">Container Constraints Sub Descriptor defined in SMPTE ST 379-2 is necessary to describe </w:t>
      </w:r>
      <w:r w:rsidRPr="000D602D">
        <w:rPr>
          <w:rFonts w:ascii="ArialMT" w:hAnsi="ArialMT"/>
          <w:color w:val="000000"/>
          <w:sz w:val="20"/>
          <w:szCs w:val="20"/>
          <w:highlight w:val="yellow"/>
        </w:rPr>
        <w:t>MPEG-4 AVC</w:t>
      </w:r>
      <w:r w:rsidRPr="000D602D">
        <w:rPr>
          <w:rFonts w:ascii="ArialMT" w:hAnsi="ArialMT"/>
          <w:color w:val="000000"/>
          <w:sz w:val="20"/>
          <w:szCs w:val="20"/>
        </w:rPr>
        <w:t xml:space="preserve"> Sub Descriptor specified in SMPTE ST 381-3. The Set Key is</w:t>
      </w:r>
    </w:p>
    <w:p w14:paraId="04EC13A6" w14:textId="77777777" w:rsidR="00C1395A" w:rsidRPr="000D602D" w:rsidRDefault="00C1395A" w:rsidP="000D602D">
      <w:pPr>
        <w:pStyle w:val="ListParagraph"/>
        <w:numPr>
          <w:ilvl w:val="1"/>
          <w:numId w:val="22"/>
        </w:numPr>
        <w:rPr>
          <w:highlight w:val="yellow"/>
        </w:rPr>
      </w:pPr>
      <w:r w:rsidRPr="000D602D">
        <w:rPr>
          <w:rFonts w:ascii="ArialMT" w:hAnsi="ArialMT"/>
          <w:color w:val="000000"/>
          <w:sz w:val="20"/>
          <w:szCs w:val="20"/>
          <w:highlight w:val="yellow"/>
        </w:rPr>
        <w:t>06.0E.2B.34.02.53.01.01.0D.01.01.01.01.01.67.00.</w:t>
      </w:r>
    </w:p>
    <w:p w14:paraId="79C5628A" w14:textId="6FBA8472" w:rsidR="00C1395A" w:rsidRPr="000D602D" w:rsidRDefault="00C1395A" w:rsidP="000D602D">
      <w:pPr>
        <w:pStyle w:val="ListParagraph"/>
        <w:numPr>
          <w:ilvl w:val="0"/>
          <w:numId w:val="22"/>
        </w:numPr>
      </w:pPr>
      <w:r w:rsidRPr="000D602D">
        <w:rPr>
          <w:rFonts w:ascii="SymbolMT" w:hAnsi="SymbolMT"/>
          <w:color w:val="000000"/>
          <w:sz w:val="20"/>
          <w:szCs w:val="20"/>
        </w:rPr>
        <w:t xml:space="preserve"> </w:t>
      </w:r>
      <w:r w:rsidRPr="000D602D">
        <w:rPr>
          <w:rFonts w:ascii="ArialMT" w:hAnsi="ArialMT"/>
          <w:color w:val="000000"/>
          <w:sz w:val="20"/>
          <w:szCs w:val="20"/>
        </w:rPr>
        <w:t>MPEG-4 AVC Video Sub Descriptor Set that is specified in SMPTE ST 381-3 is strongly referenced from the CDCI Picture Descriptor and is also described for the Picture Track. The Set Key is</w:t>
      </w:r>
    </w:p>
    <w:p w14:paraId="5E6EC4D1" w14:textId="77777777" w:rsidR="00C1395A" w:rsidRPr="000D602D" w:rsidRDefault="00C1395A" w:rsidP="000D602D">
      <w:pPr>
        <w:pStyle w:val="ListParagraph"/>
        <w:numPr>
          <w:ilvl w:val="1"/>
          <w:numId w:val="22"/>
        </w:numPr>
        <w:rPr>
          <w:rFonts w:ascii="ArialMT" w:hAnsi="ArialMT"/>
          <w:color w:val="000000"/>
          <w:sz w:val="20"/>
          <w:szCs w:val="20"/>
        </w:rPr>
      </w:pPr>
      <w:r w:rsidRPr="000D602D">
        <w:rPr>
          <w:rFonts w:ascii="ArialMT" w:hAnsi="ArialMT"/>
          <w:color w:val="000000"/>
          <w:sz w:val="20"/>
          <w:szCs w:val="20"/>
          <w:highlight w:val="yellow"/>
        </w:rPr>
        <w:t>06.0E.2B.34.02.53.01.01.0D.01.01.01.01.01.6E.00</w:t>
      </w:r>
      <w:r w:rsidRPr="000D602D">
        <w:rPr>
          <w:rFonts w:ascii="ArialMT" w:hAnsi="ArialMT"/>
          <w:color w:val="000000"/>
          <w:sz w:val="20"/>
          <w:szCs w:val="20"/>
        </w:rPr>
        <w:t>.</w:t>
      </w:r>
    </w:p>
    <w:p w14:paraId="7EECDB39" w14:textId="77777777" w:rsidR="00C1395A" w:rsidRPr="000D602D" w:rsidRDefault="00C1395A" w:rsidP="000D602D">
      <w:pPr>
        <w:pStyle w:val="ListParagraph"/>
        <w:numPr>
          <w:ilvl w:val="0"/>
          <w:numId w:val="22"/>
        </w:numPr>
        <w:rPr>
          <w:rFonts w:ascii="ArialMT" w:hAnsi="ArialMT"/>
          <w:color w:val="000000"/>
          <w:sz w:val="20"/>
          <w:szCs w:val="20"/>
        </w:rPr>
      </w:pPr>
      <w:r w:rsidRPr="00EF7542">
        <w:rPr>
          <w:rFonts w:ascii="ArialMT" w:hAnsi="ArialMT"/>
          <w:color w:val="000000"/>
          <w:sz w:val="20"/>
          <w:szCs w:val="20"/>
          <w:highlight w:val="yellow"/>
        </w:rPr>
        <w:t>MPEG</w:t>
      </w:r>
      <w:r w:rsidRPr="000D602D">
        <w:rPr>
          <w:rFonts w:ascii="ArialMT" w:hAnsi="ArialMT"/>
          <w:color w:val="000000"/>
          <w:sz w:val="20"/>
          <w:szCs w:val="20"/>
        </w:rPr>
        <w:t xml:space="preserve"> Video Descriptor Set that is specified in SMPTE ST 381-1 is described for the Picture Track. The Set Key is</w:t>
      </w:r>
    </w:p>
    <w:p w14:paraId="11E3421B" w14:textId="77777777" w:rsidR="00C1395A" w:rsidRPr="000D602D" w:rsidRDefault="00C1395A" w:rsidP="000D602D">
      <w:pPr>
        <w:pStyle w:val="ListParagraph"/>
        <w:numPr>
          <w:ilvl w:val="1"/>
          <w:numId w:val="22"/>
        </w:numPr>
        <w:rPr>
          <w:rFonts w:ascii="ArialMT" w:hAnsi="ArialMT"/>
          <w:color w:val="000000"/>
          <w:sz w:val="20"/>
          <w:szCs w:val="20"/>
        </w:rPr>
      </w:pPr>
      <w:r w:rsidRPr="000D602D">
        <w:rPr>
          <w:rFonts w:ascii="ArialMT" w:hAnsi="ArialMT"/>
          <w:color w:val="000000"/>
          <w:sz w:val="20"/>
          <w:szCs w:val="20"/>
          <w:highlight w:val="yellow"/>
        </w:rPr>
        <w:lastRenderedPageBreak/>
        <w:t>06.0E.2B.34.02.53.01.01.0D.01.01.01.01.01.51.00</w:t>
      </w:r>
      <w:r w:rsidRPr="000D602D">
        <w:rPr>
          <w:rFonts w:ascii="ArialMT" w:hAnsi="ArialMT"/>
          <w:color w:val="000000"/>
          <w:sz w:val="20"/>
          <w:szCs w:val="20"/>
        </w:rPr>
        <w:t>.</w:t>
      </w:r>
    </w:p>
    <w:p w14:paraId="6F90C311" w14:textId="77777777" w:rsidR="00C1395A" w:rsidRPr="000D602D" w:rsidRDefault="00C1395A" w:rsidP="000D602D">
      <w:pPr>
        <w:pStyle w:val="ListParagraph"/>
        <w:numPr>
          <w:ilvl w:val="0"/>
          <w:numId w:val="22"/>
        </w:numPr>
        <w:rPr>
          <w:rFonts w:ascii="ArialMT" w:hAnsi="ArialMT"/>
          <w:color w:val="000000"/>
          <w:sz w:val="20"/>
          <w:szCs w:val="20"/>
        </w:rPr>
      </w:pPr>
      <w:r w:rsidRPr="000D602D">
        <w:rPr>
          <w:rFonts w:ascii="ArialMT" w:hAnsi="ArialMT"/>
          <w:color w:val="000000"/>
          <w:sz w:val="20"/>
          <w:szCs w:val="20"/>
        </w:rPr>
        <w:t xml:space="preserve">AES3 Sound Descriptor Set that is specified in SMPTE ST 382 is described for each </w:t>
      </w:r>
      <w:proofErr w:type="gramStart"/>
      <w:r w:rsidRPr="000D602D">
        <w:rPr>
          <w:rFonts w:ascii="ArialMT" w:hAnsi="ArialMT"/>
          <w:color w:val="000000"/>
          <w:sz w:val="20"/>
          <w:szCs w:val="20"/>
        </w:rPr>
        <w:t>Sound Track</w:t>
      </w:r>
      <w:proofErr w:type="gramEnd"/>
      <w:r w:rsidRPr="000D602D">
        <w:rPr>
          <w:rFonts w:ascii="ArialMT" w:hAnsi="ArialMT"/>
          <w:color w:val="000000"/>
          <w:sz w:val="20"/>
          <w:szCs w:val="20"/>
        </w:rPr>
        <w:t>. The Set Key is</w:t>
      </w:r>
    </w:p>
    <w:p w14:paraId="21FDCCA6" w14:textId="77777777" w:rsidR="00C1395A" w:rsidRPr="00F657D9" w:rsidRDefault="00C1395A" w:rsidP="000D602D">
      <w:pPr>
        <w:pStyle w:val="ListParagraph"/>
        <w:numPr>
          <w:ilvl w:val="1"/>
          <w:numId w:val="22"/>
        </w:numPr>
        <w:rPr>
          <w:rFonts w:ascii="ArialMT" w:hAnsi="ArialMT"/>
          <w:color w:val="000000"/>
          <w:sz w:val="20"/>
          <w:szCs w:val="20"/>
        </w:rPr>
      </w:pPr>
      <w:r w:rsidRPr="00F657D9">
        <w:rPr>
          <w:rFonts w:ascii="ArialMT" w:hAnsi="ArialMT"/>
          <w:color w:val="000000"/>
          <w:sz w:val="20"/>
          <w:szCs w:val="20"/>
        </w:rPr>
        <w:t>06.0E.2B.34.02.53.01.01.0D.01.01.01.01.01.47.00.</w:t>
      </w:r>
    </w:p>
    <w:p w14:paraId="2BFAA970" w14:textId="77777777" w:rsidR="00C1395A" w:rsidRPr="000D602D" w:rsidRDefault="00C1395A" w:rsidP="000D602D">
      <w:pPr>
        <w:pStyle w:val="ListParagraph"/>
        <w:numPr>
          <w:ilvl w:val="0"/>
          <w:numId w:val="22"/>
        </w:numPr>
        <w:rPr>
          <w:rFonts w:ascii="ArialMT" w:hAnsi="ArialMT"/>
          <w:color w:val="000000"/>
          <w:sz w:val="20"/>
          <w:szCs w:val="20"/>
        </w:rPr>
      </w:pPr>
      <w:r w:rsidRPr="000D602D">
        <w:rPr>
          <w:rFonts w:ascii="ArialMT" w:hAnsi="ArialMT"/>
          <w:color w:val="000000"/>
          <w:sz w:val="20"/>
          <w:szCs w:val="20"/>
        </w:rPr>
        <w:t>ANC Data Descriptor Set that is specified in SMPTE ST 436-1 is described for the ANC Element when the Data Track exists in the MXF file. The Set Key is</w:t>
      </w:r>
    </w:p>
    <w:p w14:paraId="48F023B5" w14:textId="77777777" w:rsidR="00C1395A" w:rsidRPr="00F657D9" w:rsidRDefault="00C1395A" w:rsidP="000D602D">
      <w:pPr>
        <w:pStyle w:val="ListParagraph"/>
        <w:numPr>
          <w:ilvl w:val="1"/>
          <w:numId w:val="22"/>
        </w:numPr>
        <w:rPr>
          <w:rFonts w:ascii="ArialMT" w:hAnsi="ArialMT"/>
          <w:color w:val="000000"/>
          <w:sz w:val="20"/>
          <w:szCs w:val="20"/>
        </w:rPr>
      </w:pPr>
      <w:r w:rsidRPr="00F657D9">
        <w:rPr>
          <w:rFonts w:ascii="ArialMT" w:hAnsi="ArialMT"/>
          <w:color w:val="000000"/>
          <w:sz w:val="20"/>
          <w:szCs w:val="20"/>
        </w:rPr>
        <w:t>06.0E.2B.34.02.53.01.01.0D.01.01.01.01.01.5C.00.</w:t>
      </w:r>
    </w:p>
    <w:p w14:paraId="5D73A81B" w14:textId="016BA69C" w:rsidR="00C1395A" w:rsidRDefault="00C1395A" w:rsidP="000D602D">
      <w:pPr>
        <w:rPr>
          <w:rFonts w:ascii="ArialMT" w:hAnsi="ArialMT"/>
          <w:color w:val="000000"/>
          <w:sz w:val="20"/>
          <w:szCs w:val="20"/>
        </w:rPr>
      </w:pPr>
      <w:r w:rsidRPr="000D602D">
        <w:rPr>
          <w:rFonts w:ascii="ArialMT" w:hAnsi="ArialMT"/>
          <w:color w:val="000000"/>
          <w:sz w:val="20"/>
          <w:szCs w:val="20"/>
        </w:rPr>
        <w:t xml:space="preserve">Note: MPEG Video Descriptor that extends </w:t>
      </w:r>
      <w:commentRangeStart w:id="432"/>
      <w:r w:rsidRPr="000D602D">
        <w:rPr>
          <w:rFonts w:ascii="ArialMT" w:hAnsi="ArialMT"/>
          <w:color w:val="000000"/>
          <w:sz w:val="20"/>
          <w:szCs w:val="20"/>
        </w:rPr>
        <w:t>the CDCI Picture Essence Descriptor is used for XAVC HD Intra profile.</w:t>
      </w:r>
      <w:r>
        <w:rPr>
          <w:rFonts w:ascii="ArialMT" w:hAnsi="ArialMT"/>
          <w:color w:val="000000"/>
          <w:sz w:val="20"/>
          <w:szCs w:val="20"/>
        </w:rPr>
        <w:t xml:space="preserve"> </w:t>
      </w:r>
      <w:r w:rsidRPr="000D602D">
        <w:rPr>
          <w:rFonts w:ascii="ArialMT" w:hAnsi="ArialMT"/>
          <w:color w:val="000000"/>
          <w:sz w:val="20"/>
          <w:szCs w:val="20"/>
        </w:rPr>
        <w:t>On the other hand, CDCI Picture</w:t>
      </w:r>
      <w:commentRangeEnd w:id="432"/>
      <w:r w:rsidR="00E841E1">
        <w:rPr>
          <w:rStyle w:val="CommentReference"/>
        </w:rPr>
        <w:commentReference w:id="432"/>
      </w:r>
      <w:r w:rsidRPr="000D602D">
        <w:rPr>
          <w:rFonts w:ascii="ArialMT" w:hAnsi="ArialMT"/>
          <w:color w:val="000000"/>
          <w:sz w:val="20"/>
          <w:szCs w:val="20"/>
        </w:rPr>
        <w:t xml:space="preserve"> Essence Descriptor and </w:t>
      </w:r>
      <w:r w:rsidR="00A74F22">
        <w:rPr>
          <w:rFonts w:ascii="ArialMT" w:hAnsi="ArialMT"/>
          <w:color w:val="000000"/>
          <w:sz w:val="20"/>
          <w:szCs w:val="20"/>
        </w:rPr>
        <w:t>SMPTE ST-2117</w:t>
      </w:r>
      <w:r w:rsidRPr="000D602D">
        <w:rPr>
          <w:rFonts w:ascii="ArialMT" w:hAnsi="ArialMT"/>
          <w:color w:val="000000"/>
          <w:sz w:val="20"/>
          <w:szCs w:val="20"/>
        </w:rPr>
        <w:t xml:space="preserve"> Video Sub Descriptor are used for other</w:t>
      </w:r>
      <w:r>
        <w:rPr>
          <w:rFonts w:ascii="ArialMT" w:hAnsi="ArialMT"/>
          <w:color w:val="000000"/>
          <w:sz w:val="20"/>
          <w:szCs w:val="20"/>
        </w:rPr>
        <w:t xml:space="preserve"> </w:t>
      </w:r>
      <w:r w:rsidRPr="000D602D">
        <w:rPr>
          <w:rFonts w:ascii="ArialMT" w:hAnsi="ArialMT"/>
          <w:color w:val="000000"/>
          <w:sz w:val="20"/>
          <w:szCs w:val="20"/>
        </w:rPr>
        <w:t>profiles described in this document</w:t>
      </w:r>
      <w:r>
        <w:rPr>
          <w:rFonts w:ascii="ArialMT" w:hAnsi="ArialMT"/>
          <w:color w:val="000000"/>
          <w:sz w:val="20"/>
          <w:szCs w:val="20"/>
        </w:rPr>
        <w:t>.</w:t>
      </w:r>
    </w:p>
    <w:p w14:paraId="4E85B0D0" w14:textId="5243AB9C" w:rsidR="00C1395A" w:rsidRDefault="00C1395A" w:rsidP="000D602D">
      <w:pPr>
        <w:rPr>
          <w:rFonts w:ascii="ArialMT" w:hAnsi="ArialMT"/>
          <w:color w:val="000000"/>
          <w:sz w:val="20"/>
          <w:szCs w:val="20"/>
        </w:rPr>
      </w:pPr>
      <w:r w:rsidRPr="00C1395A">
        <w:rPr>
          <w:rFonts w:ascii="ArialMT" w:hAnsi="ArialMT"/>
          <w:color w:val="000000"/>
          <w:sz w:val="20"/>
          <w:szCs w:val="20"/>
        </w:rPr>
        <w:t>The Structural Metadata Sets shall contain the properties that are marked with "</w:t>
      </w:r>
      <w:proofErr w:type="spellStart"/>
      <w:r w:rsidRPr="00C1395A">
        <w:rPr>
          <w:rFonts w:ascii="ArialMT" w:hAnsi="ArialMT"/>
          <w:color w:val="000000"/>
          <w:sz w:val="20"/>
          <w:szCs w:val="20"/>
        </w:rPr>
        <w:t>Req</w:t>
      </w:r>
      <w:proofErr w:type="spellEnd"/>
      <w:r w:rsidRPr="00C1395A">
        <w:rPr>
          <w:rFonts w:ascii="ArialMT" w:hAnsi="ArialMT"/>
          <w:color w:val="000000"/>
          <w:sz w:val="20"/>
          <w:szCs w:val="20"/>
        </w:rPr>
        <w:t>" in SMPTE MXF</w:t>
      </w:r>
      <w:r>
        <w:rPr>
          <w:rFonts w:ascii="ArialMT" w:hAnsi="ArialMT"/>
          <w:color w:val="000000"/>
          <w:sz w:val="20"/>
          <w:szCs w:val="20"/>
        </w:rPr>
        <w:t xml:space="preserve"> </w:t>
      </w:r>
      <w:r w:rsidRPr="00C1395A">
        <w:rPr>
          <w:rFonts w:ascii="ArialMT" w:hAnsi="ArialMT"/>
          <w:color w:val="000000"/>
          <w:sz w:val="20"/>
          <w:szCs w:val="20"/>
        </w:rPr>
        <w:t>documents. Also, all "E/</w:t>
      </w:r>
      <w:proofErr w:type="spellStart"/>
      <w:r w:rsidRPr="00C1395A">
        <w:rPr>
          <w:rFonts w:ascii="ArialMT" w:hAnsi="ArialMT"/>
          <w:color w:val="000000"/>
          <w:sz w:val="20"/>
          <w:szCs w:val="20"/>
        </w:rPr>
        <w:t>req</w:t>
      </w:r>
      <w:proofErr w:type="spellEnd"/>
      <w:r w:rsidRPr="00C1395A">
        <w:rPr>
          <w:rFonts w:ascii="ArialMT" w:hAnsi="ArialMT"/>
          <w:color w:val="000000"/>
          <w:sz w:val="20"/>
          <w:szCs w:val="20"/>
        </w:rPr>
        <w:t>" / "</w:t>
      </w:r>
      <w:proofErr w:type="spellStart"/>
      <w:proofErr w:type="gramStart"/>
      <w:r w:rsidRPr="00C1395A">
        <w:rPr>
          <w:rFonts w:ascii="ArialMT" w:hAnsi="ArialMT"/>
          <w:color w:val="000000"/>
          <w:sz w:val="20"/>
          <w:szCs w:val="20"/>
        </w:rPr>
        <w:t>B.Effort</w:t>
      </w:r>
      <w:proofErr w:type="spellEnd"/>
      <w:proofErr w:type="gramEnd"/>
      <w:r w:rsidRPr="00C1395A">
        <w:rPr>
          <w:rFonts w:ascii="ArialMT" w:hAnsi="ArialMT"/>
          <w:color w:val="000000"/>
          <w:sz w:val="20"/>
          <w:szCs w:val="20"/>
        </w:rPr>
        <w:t>" properties, and listed "D/</w:t>
      </w:r>
      <w:proofErr w:type="spellStart"/>
      <w:r w:rsidRPr="00C1395A">
        <w:rPr>
          <w:rFonts w:ascii="ArialMT" w:hAnsi="ArialMT"/>
          <w:color w:val="000000"/>
          <w:sz w:val="20"/>
          <w:szCs w:val="20"/>
        </w:rPr>
        <w:t>req</w:t>
      </w:r>
      <w:proofErr w:type="spellEnd"/>
      <w:r w:rsidRPr="00C1395A">
        <w:rPr>
          <w:rFonts w:ascii="ArialMT" w:hAnsi="ArialMT"/>
          <w:color w:val="000000"/>
          <w:sz w:val="20"/>
          <w:szCs w:val="20"/>
        </w:rPr>
        <w:t>" / "</w:t>
      </w:r>
      <w:proofErr w:type="spellStart"/>
      <w:r w:rsidRPr="00C1395A">
        <w:rPr>
          <w:rFonts w:ascii="ArialMT" w:hAnsi="ArialMT"/>
          <w:color w:val="000000"/>
          <w:sz w:val="20"/>
          <w:szCs w:val="20"/>
        </w:rPr>
        <w:t>Opt</w:t>
      </w:r>
      <w:proofErr w:type="spellEnd"/>
      <w:r w:rsidRPr="00C1395A">
        <w:rPr>
          <w:rFonts w:ascii="ArialMT" w:hAnsi="ArialMT"/>
          <w:color w:val="000000"/>
          <w:sz w:val="20"/>
          <w:szCs w:val="20"/>
        </w:rPr>
        <w:t>" properties in the following table</w:t>
      </w:r>
      <w:r>
        <w:rPr>
          <w:rFonts w:ascii="ArialMT" w:hAnsi="ArialMT"/>
          <w:color w:val="000000"/>
          <w:sz w:val="20"/>
          <w:szCs w:val="20"/>
        </w:rPr>
        <w:t xml:space="preserve"> </w:t>
      </w:r>
      <w:r w:rsidRPr="00C1395A">
        <w:rPr>
          <w:rFonts w:ascii="ArialMT" w:hAnsi="ArialMT"/>
          <w:color w:val="000000"/>
          <w:sz w:val="20"/>
          <w:szCs w:val="20"/>
        </w:rPr>
        <w:t>should be included</w:t>
      </w:r>
      <w:r>
        <w:rPr>
          <w:rFonts w:ascii="ArialMT" w:hAnsi="ArialMT"/>
          <w:color w:val="000000"/>
          <w:sz w:val="20"/>
          <w:szCs w:val="20"/>
        </w:rPr>
        <w:t>.</w:t>
      </w:r>
    </w:p>
    <w:p w14:paraId="6E2F153E" w14:textId="6845B2A4" w:rsidR="00C1395A" w:rsidRDefault="00C1395A" w:rsidP="000D602D">
      <w:pPr>
        <w:pStyle w:val="Caption"/>
        <w:keepNext/>
      </w:pPr>
      <w:r w:rsidRPr="00B75512">
        <w:rPr>
          <w:highlight w:val="yellow"/>
        </w:rPr>
        <w:t xml:space="preserve">Table </w:t>
      </w:r>
      <w:r w:rsidRPr="00B75512">
        <w:rPr>
          <w:highlight w:val="yellow"/>
        </w:rPr>
        <w:fldChar w:fldCharType="begin"/>
      </w:r>
      <w:r w:rsidRPr="00B75512">
        <w:rPr>
          <w:highlight w:val="yellow"/>
        </w:rPr>
        <w:instrText xml:space="preserve"> SEQ Table \* ARABIC </w:instrText>
      </w:r>
      <w:r w:rsidRPr="00B75512">
        <w:rPr>
          <w:highlight w:val="yellow"/>
        </w:rPr>
        <w:fldChar w:fldCharType="separate"/>
      </w:r>
      <w:r w:rsidR="00E84637">
        <w:rPr>
          <w:noProof/>
          <w:highlight w:val="yellow"/>
        </w:rPr>
        <w:t>4</w:t>
      </w:r>
      <w:r w:rsidRPr="00B75512">
        <w:rPr>
          <w:highlight w:val="yellow"/>
        </w:rPr>
        <w:fldChar w:fldCharType="end"/>
      </w:r>
      <w:r w:rsidRPr="00B75512">
        <w:rPr>
          <w:highlight w:val="yellow"/>
        </w:rPr>
        <w:t xml:space="preserve"> - D/</w:t>
      </w:r>
      <w:proofErr w:type="spellStart"/>
      <w:r w:rsidRPr="00B75512">
        <w:rPr>
          <w:highlight w:val="yellow"/>
        </w:rPr>
        <w:t>Req</w:t>
      </w:r>
      <w:proofErr w:type="spellEnd"/>
      <w:r w:rsidRPr="00B75512">
        <w:rPr>
          <w:highlight w:val="yellow"/>
        </w:rPr>
        <w:t xml:space="preserve"> and </w:t>
      </w:r>
      <w:proofErr w:type="spellStart"/>
      <w:r w:rsidRPr="00B75512">
        <w:rPr>
          <w:highlight w:val="yellow"/>
        </w:rPr>
        <w:t>Opt</w:t>
      </w:r>
      <w:proofErr w:type="spellEnd"/>
      <w:r w:rsidRPr="00B75512">
        <w:rPr>
          <w:highlight w:val="yellow"/>
        </w:rPr>
        <w:t xml:space="preserve"> Properties in Structural Metadata Sets</w:t>
      </w:r>
    </w:p>
    <w:tbl>
      <w:tblPr>
        <w:tblStyle w:val="TableGrid"/>
        <w:tblW w:w="9067" w:type="dxa"/>
        <w:tblLook w:val="04A0" w:firstRow="1" w:lastRow="0" w:firstColumn="1" w:lastColumn="0" w:noHBand="0" w:noVBand="1"/>
      </w:tblPr>
      <w:tblGrid>
        <w:gridCol w:w="3680"/>
        <w:gridCol w:w="3970"/>
        <w:gridCol w:w="1417"/>
      </w:tblGrid>
      <w:tr w:rsidR="00C1395A" w14:paraId="3A9D6858" w14:textId="77777777" w:rsidTr="000D602D">
        <w:tc>
          <w:tcPr>
            <w:tcW w:w="3680" w:type="dxa"/>
            <w:shd w:val="clear" w:color="auto" w:fill="D9D9D9" w:themeFill="background1" w:themeFillShade="D9"/>
          </w:tcPr>
          <w:p w14:paraId="2893BD19" w14:textId="29269501" w:rsidR="00C1395A" w:rsidRDefault="00C1395A" w:rsidP="00C1395A">
            <w:pPr>
              <w:rPr>
                <w:rFonts w:ascii="ArialMT" w:hAnsi="ArialMT"/>
                <w:color w:val="000000"/>
                <w:sz w:val="20"/>
                <w:szCs w:val="20"/>
              </w:rPr>
            </w:pPr>
            <w:r>
              <w:rPr>
                <w:b/>
                <w:bCs/>
                <w:sz w:val="18"/>
                <w:szCs w:val="18"/>
                <w:lang w:val="en-US"/>
              </w:rPr>
              <w:t xml:space="preserve">Set </w:t>
            </w:r>
          </w:p>
        </w:tc>
        <w:tc>
          <w:tcPr>
            <w:tcW w:w="3970" w:type="dxa"/>
            <w:shd w:val="clear" w:color="auto" w:fill="D9D9D9" w:themeFill="background1" w:themeFillShade="D9"/>
          </w:tcPr>
          <w:p w14:paraId="46CA1F9B" w14:textId="2749BC4C" w:rsidR="00C1395A" w:rsidRDefault="00FB7081" w:rsidP="00C1395A">
            <w:pPr>
              <w:rPr>
                <w:rFonts w:ascii="ArialMT" w:hAnsi="ArialMT"/>
                <w:color w:val="000000"/>
                <w:sz w:val="20"/>
                <w:szCs w:val="20"/>
              </w:rPr>
            </w:pPr>
            <w:r>
              <w:rPr>
                <w:b/>
                <w:bCs/>
                <w:sz w:val="18"/>
                <w:szCs w:val="18"/>
                <w:lang w:val="en-US"/>
              </w:rPr>
              <w:t>Symbol</w:t>
            </w:r>
            <w:r w:rsidR="00C1395A">
              <w:rPr>
                <w:b/>
                <w:bCs/>
                <w:sz w:val="18"/>
                <w:szCs w:val="18"/>
                <w:lang w:val="en-US"/>
              </w:rPr>
              <w:t xml:space="preserve"> </w:t>
            </w:r>
          </w:p>
        </w:tc>
        <w:tc>
          <w:tcPr>
            <w:tcW w:w="1417" w:type="dxa"/>
            <w:shd w:val="clear" w:color="auto" w:fill="D9D9D9" w:themeFill="background1" w:themeFillShade="D9"/>
          </w:tcPr>
          <w:p w14:paraId="532B47A3" w14:textId="6ACE2865" w:rsidR="00C1395A" w:rsidRDefault="00C1395A" w:rsidP="00C1395A">
            <w:pPr>
              <w:rPr>
                <w:rFonts w:ascii="ArialMT" w:hAnsi="ArialMT"/>
                <w:color w:val="000000"/>
                <w:sz w:val="20"/>
                <w:szCs w:val="20"/>
              </w:rPr>
            </w:pPr>
            <w:r>
              <w:rPr>
                <w:b/>
                <w:bCs/>
                <w:sz w:val="18"/>
                <w:szCs w:val="18"/>
                <w:lang w:val="en-US"/>
              </w:rPr>
              <w:t xml:space="preserve">Tag </w:t>
            </w:r>
          </w:p>
        </w:tc>
      </w:tr>
      <w:tr w:rsidR="00FB7081" w14:paraId="03B63A72" w14:textId="77777777" w:rsidTr="000D602D">
        <w:tc>
          <w:tcPr>
            <w:tcW w:w="3680" w:type="dxa"/>
          </w:tcPr>
          <w:p w14:paraId="43B8C55F" w14:textId="63725944" w:rsidR="00FB7081" w:rsidRDefault="00FB7081" w:rsidP="00FB7081">
            <w:pPr>
              <w:rPr>
                <w:rFonts w:ascii="ArialMT" w:hAnsi="ArialMT"/>
                <w:color w:val="000000"/>
                <w:sz w:val="20"/>
                <w:szCs w:val="20"/>
              </w:rPr>
            </w:pPr>
            <w:r>
              <w:rPr>
                <w:rFonts w:ascii="ArialMT" w:hAnsi="ArialMT"/>
                <w:color w:val="000000"/>
                <w:sz w:val="20"/>
                <w:szCs w:val="20"/>
              </w:rPr>
              <w:t>Content Storage</w:t>
            </w:r>
          </w:p>
        </w:tc>
        <w:tc>
          <w:tcPr>
            <w:tcW w:w="3970" w:type="dxa"/>
          </w:tcPr>
          <w:p w14:paraId="22789957" w14:textId="29351FC6" w:rsidR="00FB7081" w:rsidRPr="000D602D" w:rsidRDefault="00FB7081" w:rsidP="000D602D">
            <w:pPr>
              <w:pStyle w:val="Default"/>
              <w:rPr>
                <w:rStyle w:val="smpte-symbol"/>
                <w:sz w:val="16"/>
                <w:szCs w:val="16"/>
              </w:rPr>
            </w:pPr>
            <w:r w:rsidRPr="000D602D">
              <w:rPr>
                <w:rStyle w:val="smpte-symbol"/>
                <w:sz w:val="16"/>
                <w:szCs w:val="16"/>
              </w:rPr>
              <w:t>Essence Container Data</w:t>
            </w:r>
          </w:p>
        </w:tc>
        <w:tc>
          <w:tcPr>
            <w:tcW w:w="1417" w:type="dxa"/>
          </w:tcPr>
          <w:p w14:paraId="079F718E" w14:textId="260C75DF" w:rsidR="00FB7081" w:rsidRDefault="00FB7081" w:rsidP="00FB7081">
            <w:pPr>
              <w:rPr>
                <w:rFonts w:ascii="ArialMT" w:hAnsi="ArialMT"/>
                <w:color w:val="000000"/>
                <w:sz w:val="20"/>
                <w:szCs w:val="20"/>
              </w:rPr>
            </w:pPr>
            <w:r w:rsidRPr="00C758DB">
              <w:t>19.02</w:t>
            </w:r>
          </w:p>
        </w:tc>
      </w:tr>
      <w:tr w:rsidR="00FB7081" w14:paraId="33475405" w14:textId="77777777" w:rsidTr="000D602D">
        <w:tc>
          <w:tcPr>
            <w:tcW w:w="3680" w:type="dxa"/>
          </w:tcPr>
          <w:p w14:paraId="00ECD32D" w14:textId="10128223" w:rsidR="00FB7081" w:rsidRDefault="00FB7081" w:rsidP="00FB7081">
            <w:pPr>
              <w:rPr>
                <w:rFonts w:ascii="ArialMT" w:hAnsi="ArialMT"/>
                <w:color w:val="000000"/>
                <w:sz w:val="20"/>
                <w:szCs w:val="20"/>
              </w:rPr>
            </w:pPr>
            <w:r>
              <w:rPr>
                <w:rFonts w:ascii="ArialMT" w:hAnsi="ArialMT"/>
                <w:color w:val="000000"/>
                <w:sz w:val="20"/>
                <w:szCs w:val="20"/>
              </w:rPr>
              <w:t>Essence Container Data</w:t>
            </w:r>
          </w:p>
        </w:tc>
        <w:tc>
          <w:tcPr>
            <w:tcW w:w="3970" w:type="dxa"/>
          </w:tcPr>
          <w:p w14:paraId="186E1BD3" w14:textId="7610B1D6" w:rsidR="00FB7081" w:rsidRPr="000D602D" w:rsidRDefault="00FB7081" w:rsidP="000D602D">
            <w:pPr>
              <w:pStyle w:val="Default"/>
              <w:rPr>
                <w:rStyle w:val="smpte-symbol"/>
                <w:sz w:val="16"/>
                <w:szCs w:val="16"/>
              </w:rPr>
            </w:pPr>
            <w:proofErr w:type="spellStart"/>
            <w:r w:rsidRPr="000D602D">
              <w:rPr>
                <w:rStyle w:val="smpte-symbol"/>
                <w:sz w:val="16"/>
                <w:szCs w:val="16"/>
              </w:rPr>
              <w:t>IndexSID</w:t>
            </w:r>
            <w:proofErr w:type="spellEnd"/>
          </w:p>
        </w:tc>
        <w:tc>
          <w:tcPr>
            <w:tcW w:w="1417" w:type="dxa"/>
          </w:tcPr>
          <w:p w14:paraId="532E2327" w14:textId="4712B764" w:rsidR="00FB7081" w:rsidRDefault="00FB7081" w:rsidP="00FB7081">
            <w:pPr>
              <w:rPr>
                <w:rFonts w:ascii="ArialMT" w:hAnsi="ArialMT"/>
                <w:color w:val="000000"/>
                <w:sz w:val="20"/>
                <w:szCs w:val="20"/>
              </w:rPr>
            </w:pPr>
            <w:r w:rsidRPr="00C758DB">
              <w:t>3F.06</w:t>
            </w:r>
          </w:p>
        </w:tc>
      </w:tr>
      <w:tr w:rsidR="00FB7081" w14:paraId="2A61BF1D" w14:textId="77777777" w:rsidTr="000D602D">
        <w:tc>
          <w:tcPr>
            <w:tcW w:w="3680" w:type="dxa"/>
          </w:tcPr>
          <w:p w14:paraId="6EEC52D2" w14:textId="1D79B2A8" w:rsidR="00FB7081" w:rsidRDefault="00FB7081" w:rsidP="00FB7081">
            <w:pPr>
              <w:rPr>
                <w:rFonts w:ascii="ArialMT" w:hAnsi="ArialMT"/>
                <w:color w:val="000000"/>
                <w:sz w:val="20"/>
                <w:szCs w:val="20"/>
              </w:rPr>
            </w:pPr>
            <w:r>
              <w:rPr>
                <w:rFonts w:ascii="ArialMT" w:hAnsi="ArialMT"/>
                <w:color w:val="000000"/>
                <w:sz w:val="20"/>
                <w:szCs w:val="20"/>
              </w:rPr>
              <w:t>Track</w:t>
            </w:r>
          </w:p>
        </w:tc>
        <w:tc>
          <w:tcPr>
            <w:tcW w:w="3970" w:type="dxa"/>
          </w:tcPr>
          <w:p w14:paraId="7B322784" w14:textId="340D4AED" w:rsidR="00FB7081" w:rsidRPr="000D602D" w:rsidRDefault="00FB7081" w:rsidP="000D602D">
            <w:pPr>
              <w:pStyle w:val="Default"/>
              <w:rPr>
                <w:rStyle w:val="smpte-symbol"/>
                <w:sz w:val="16"/>
                <w:szCs w:val="16"/>
              </w:rPr>
            </w:pPr>
            <w:proofErr w:type="spellStart"/>
            <w:r w:rsidRPr="000D602D">
              <w:rPr>
                <w:rStyle w:val="smpte-symbol"/>
                <w:sz w:val="16"/>
                <w:szCs w:val="16"/>
              </w:rPr>
              <w:t>TrackID</w:t>
            </w:r>
            <w:proofErr w:type="spellEnd"/>
          </w:p>
        </w:tc>
        <w:tc>
          <w:tcPr>
            <w:tcW w:w="1417" w:type="dxa"/>
          </w:tcPr>
          <w:p w14:paraId="4E22DC14" w14:textId="341246D4" w:rsidR="00FB7081" w:rsidRDefault="00FB7081" w:rsidP="00FB7081">
            <w:pPr>
              <w:rPr>
                <w:rFonts w:ascii="ArialMT" w:hAnsi="ArialMT"/>
                <w:color w:val="000000"/>
                <w:sz w:val="20"/>
                <w:szCs w:val="20"/>
              </w:rPr>
            </w:pPr>
            <w:r w:rsidRPr="00C758DB">
              <w:t>48.01</w:t>
            </w:r>
          </w:p>
        </w:tc>
      </w:tr>
      <w:tr w:rsidR="00FB7081" w14:paraId="1E3DAA34" w14:textId="77777777" w:rsidTr="000D602D">
        <w:tc>
          <w:tcPr>
            <w:tcW w:w="3680" w:type="dxa"/>
          </w:tcPr>
          <w:p w14:paraId="526F0CDF" w14:textId="61211B33" w:rsidR="00FB7081" w:rsidRDefault="00FB7081" w:rsidP="00FB7081">
            <w:pPr>
              <w:rPr>
                <w:rFonts w:ascii="ArialMT" w:hAnsi="ArialMT"/>
                <w:color w:val="000000"/>
                <w:sz w:val="20"/>
                <w:szCs w:val="20"/>
              </w:rPr>
            </w:pPr>
            <w:r>
              <w:rPr>
                <w:rFonts w:ascii="ArialMT" w:hAnsi="ArialMT"/>
                <w:color w:val="000000"/>
                <w:sz w:val="20"/>
                <w:szCs w:val="20"/>
              </w:rPr>
              <w:t>Structural Component</w:t>
            </w:r>
          </w:p>
        </w:tc>
        <w:tc>
          <w:tcPr>
            <w:tcW w:w="3970" w:type="dxa"/>
          </w:tcPr>
          <w:p w14:paraId="094DA4AD" w14:textId="4B65EBF8" w:rsidR="00FB7081" w:rsidRPr="000D602D" w:rsidRDefault="00FB7081" w:rsidP="000D602D">
            <w:pPr>
              <w:pStyle w:val="Default"/>
              <w:rPr>
                <w:rStyle w:val="smpte-symbol"/>
                <w:sz w:val="16"/>
                <w:szCs w:val="16"/>
              </w:rPr>
            </w:pPr>
            <w:r w:rsidRPr="000D602D">
              <w:rPr>
                <w:rStyle w:val="smpte-symbol"/>
                <w:sz w:val="16"/>
                <w:szCs w:val="16"/>
              </w:rPr>
              <w:t>Duration</w:t>
            </w:r>
          </w:p>
        </w:tc>
        <w:tc>
          <w:tcPr>
            <w:tcW w:w="1417" w:type="dxa"/>
          </w:tcPr>
          <w:p w14:paraId="02B33647" w14:textId="3C340224" w:rsidR="00FB7081" w:rsidRDefault="00FB7081" w:rsidP="00FB7081">
            <w:pPr>
              <w:rPr>
                <w:rFonts w:ascii="ArialMT" w:hAnsi="ArialMT"/>
                <w:color w:val="000000"/>
                <w:sz w:val="20"/>
                <w:szCs w:val="20"/>
              </w:rPr>
            </w:pPr>
            <w:r w:rsidRPr="00C758DB">
              <w:t>02.02</w:t>
            </w:r>
          </w:p>
        </w:tc>
      </w:tr>
      <w:tr w:rsidR="00FB7081" w14:paraId="66C2EB7F" w14:textId="77777777" w:rsidTr="000D602D">
        <w:tc>
          <w:tcPr>
            <w:tcW w:w="3680" w:type="dxa"/>
          </w:tcPr>
          <w:p w14:paraId="5CE0C156" w14:textId="77777777" w:rsidR="00FB7081" w:rsidRDefault="00FB7081" w:rsidP="00FB7081">
            <w:pPr>
              <w:rPr>
                <w:rFonts w:ascii="ArialMT" w:hAnsi="ArialMT"/>
                <w:color w:val="000000"/>
                <w:sz w:val="20"/>
                <w:szCs w:val="20"/>
              </w:rPr>
            </w:pPr>
            <w:r>
              <w:rPr>
                <w:rFonts w:ascii="ArialMT" w:hAnsi="ArialMT"/>
                <w:color w:val="000000"/>
                <w:sz w:val="20"/>
                <w:szCs w:val="20"/>
              </w:rPr>
              <w:t xml:space="preserve">Sequence or Source Clip </w:t>
            </w:r>
          </w:p>
          <w:p w14:paraId="3EB7557F" w14:textId="3C63D4A0" w:rsidR="00FB7081" w:rsidRDefault="00FB7081" w:rsidP="00FB7081">
            <w:pPr>
              <w:rPr>
                <w:rFonts w:ascii="ArialMT" w:hAnsi="ArialMT"/>
                <w:color w:val="000000"/>
                <w:sz w:val="20"/>
                <w:szCs w:val="20"/>
              </w:rPr>
            </w:pPr>
            <w:r>
              <w:rPr>
                <w:rFonts w:ascii="ArialMT" w:hAnsi="ArialMT"/>
                <w:color w:val="000000"/>
                <w:sz w:val="20"/>
                <w:szCs w:val="20"/>
              </w:rPr>
              <w:t>(inheriting Structural Component)</w:t>
            </w:r>
          </w:p>
        </w:tc>
        <w:tc>
          <w:tcPr>
            <w:tcW w:w="3970" w:type="dxa"/>
          </w:tcPr>
          <w:p w14:paraId="1A57C35A" w14:textId="067B2B8D" w:rsidR="00FB7081" w:rsidRPr="000D602D" w:rsidRDefault="00FB7081" w:rsidP="000D602D">
            <w:pPr>
              <w:pStyle w:val="Default"/>
              <w:rPr>
                <w:rStyle w:val="smpte-symbol"/>
                <w:sz w:val="16"/>
                <w:szCs w:val="16"/>
              </w:rPr>
            </w:pPr>
          </w:p>
        </w:tc>
        <w:tc>
          <w:tcPr>
            <w:tcW w:w="1417" w:type="dxa"/>
          </w:tcPr>
          <w:p w14:paraId="33EE21D9" w14:textId="77777777" w:rsidR="00FB7081" w:rsidRDefault="00FB7081" w:rsidP="00FB7081">
            <w:pPr>
              <w:rPr>
                <w:rFonts w:ascii="ArialMT" w:hAnsi="ArialMT"/>
                <w:color w:val="000000"/>
                <w:sz w:val="20"/>
                <w:szCs w:val="20"/>
              </w:rPr>
            </w:pPr>
          </w:p>
        </w:tc>
      </w:tr>
      <w:tr w:rsidR="00FB7081" w14:paraId="1479D0B8" w14:textId="77777777" w:rsidTr="000D602D">
        <w:tc>
          <w:tcPr>
            <w:tcW w:w="3680" w:type="dxa"/>
            <w:vMerge w:val="restart"/>
          </w:tcPr>
          <w:p w14:paraId="5ED147A5" w14:textId="37569733" w:rsidR="00FB7081" w:rsidRDefault="00FB7081" w:rsidP="00FB7081">
            <w:pPr>
              <w:rPr>
                <w:rFonts w:ascii="ArialMT" w:hAnsi="ArialMT"/>
                <w:color w:val="000000"/>
                <w:sz w:val="20"/>
                <w:szCs w:val="20"/>
              </w:rPr>
            </w:pPr>
            <w:r>
              <w:rPr>
                <w:rFonts w:ascii="ArialMT" w:hAnsi="ArialMT"/>
                <w:color w:val="000000"/>
                <w:sz w:val="20"/>
                <w:szCs w:val="20"/>
              </w:rPr>
              <w:t>Descriptor</w:t>
            </w:r>
          </w:p>
        </w:tc>
        <w:tc>
          <w:tcPr>
            <w:tcW w:w="3970" w:type="dxa"/>
          </w:tcPr>
          <w:p w14:paraId="1DB65CFC" w14:textId="0A1531A6" w:rsidR="00FB7081" w:rsidRPr="000D602D" w:rsidRDefault="00FB7081" w:rsidP="000D602D">
            <w:pPr>
              <w:pStyle w:val="Default"/>
              <w:rPr>
                <w:rStyle w:val="smpte-symbol"/>
                <w:sz w:val="16"/>
                <w:szCs w:val="16"/>
              </w:rPr>
            </w:pPr>
            <w:r w:rsidRPr="000D602D">
              <w:rPr>
                <w:rStyle w:val="smpte-symbol"/>
                <w:sz w:val="16"/>
                <w:szCs w:val="16"/>
              </w:rPr>
              <w:t>Linked Track ID</w:t>
            </w:r>
          </w:p>
        </w:tc>
        <w:tc>
          <w:tcPr>
            <w:tcW w:w="1417" w:type="dxa"/>
          </w:tcPr>
          <w:p w14:paraId="7819F36E" w14:textId="29C3D97D" w:rsidR="00FB7081" w:rsidRDefault="00FB7081" w:rsidP="00FB7081">
            <w:pPr>
              <w:rPr>
                <w:rFonts w:ascii="ArialMT" w:hAnsi="ArialMT"/>
                <w:color w:val="000000"/>
                <w:sz w:val="20"/>
                <w:szCs w:val="20"/>
              </w:rPr>
            </w:pPr>
            <w:r>
              <w:rPr>
                <w:rFonts w:ascii="ArialMT" w:hAnsi="ArialMT"/>
                <w:color w:val="000000"/>
                <w:sz w:val="20"/>
                <w:szCs w:val="20"/>
              </w:rPr>
              <w:t>30.06</w:t>
            </w:r>
          </w:p>
        </w:tc>
      </w:tr>
      <w:tr w:rsidR="00FB7081" w14:paraId="5F67FDF2" w14:textId="77777777" w:rsidTr="000D602D">
        <w:tc>
          <w:tcPr>
            <w:tcW w:w="3680" w:type="dxa"/>
            <w:vMerge/>
          </w:tcPr>
          <w:p w14:paraId="79725EF2" w14:textId="77777777" w:rsidR="00FB7081" w:rsidRDefault="00FB7081" w:rsidP="00FB7081">
            <w:pPr>
              <w:rPr>
                <w:rFonts w:ascii="ArialMT" w:hAnsi="ArialMT"/>
                <w:color w:val="000000"/>
                <w:sz w:val="20"/>
                <w:szCs w:val="20"/>
              </w:rPr>
            </w:pPr>
          </w:p>
        </w:tc>
        <w:tc>
          <w:tcPr>
            <w:tcW w:w="3970" w:type="dxa"/>
          </w:tcPr>
          <w:p w14:paraId="33B15B48" w14:textId="5478D9BB" w:rsidR="00FB7081" w:rsidRDefault="00FB7081" w:rsidP="00FB7081">
            <w:pPr>
              <w:rPr>
                <w:rFonts w:ascii="ArialMT" w:hAnsi="ArialMT"/>
                <w:color w:val="000000"/>
                <w:sz w:val="20"/>
                <w:szCs w:val="20"/>
              </w:rPr>
            </w:pPr>
            <w:r>
              <w:rPr>
                <w:rFonts w:ascii="ArialMT" w:hAnsi="ArialMT"/>
                <w:color w:val="000000"/>
                <w:sz w:val="20"/>
                <w:szCs w:val="20"/>
              </w:rPr>
              <w:t>Sub Descriptors</w:t>
            </w:r>
          </w:p>
        </w:tc>
        <w:tc>
          <w:tcPr>
            <w:tcW w:w="1417" w:type="dxa"/>
          </w:tcPr>
          <w:p w14:paraId="3607AC41" w14:textId="699ECCE1" w:rsidR="00FB7081" w:rsidRDefault="00FB7081" w:rsidP="00FB7081">
            <w:pPr>
              <w:rPr>
                <w:rFonts w:ascii="ArialMT" w:hAnsi="ArialMT"/>
                <w:color w:val="000000"/>
                <w:sz w:val="20"/>
                <w:szCs w:val="20"/>
              </w:rPr>
            </w:pPr>
            <w:r>
              <w:rPr>
                <w:rFonts w:ascii="ArialMT" w:hAnsi="ArialMT"/>
                <w:color w:val="000000"/>
                <w:sz w:val="20"/>
                <w:szCs w:val="20"/>
              </w:rPr>
              <w:t>Dynamic Tag</w:t>
            </w:r>
          </w:p>
        </w:tc>
      </w:tr>
      <w:tr w:rsidR="00FB7081" w14:paraId="28EDD7F7" w14:textId="77777777" w:rsidTr="000D602D">
        <w:tc>
          <w:tcPr>
            <w:tcW w:w="3680" w:type="dxa"/>
            <w:vMerge w:val="restart"/>
          </w:tcPr>
          <w:p w14:paraId="301925D3" w14:textId="77777777" w:rsidR="00FB7081" w:rsidRDefault="00FB7081" w:rsidP="00FB7081">
            <w:pPr>
              <w:rPr>
                <w:rFonts w:ascii="ArialMT" w:hAnsi="ArialMT"/>
                <w:color w:val="000000"/>
                <w:sz w:val="20"/>
                <w:szCs w:val="20"/>
              </w:rPr>
            </w:pPr>
            <w:r>
              <w:rPr>
                <w:rFonts w:ascii="ArialMT" w:hAnsi="ArialMT"/>
                <w:color w:val="000000"/>
                <w:sz w:val="20"/>
                <w:szCs w:val="20"/>
              </w:rPr>
              <w:t>Picture Descriptor</w:t>
            </w:r>
          </w:p>
          <w:p w14:paraId="2048D6FF" w14:textId="68D74F03" w:rsidR="00FB7081" w:rsidRDefault="00FB7081" w:rsidP="00FB7081">
            <w:pPr>
              <w:rPr>
                <w:rFonts w:ascii="ArialMT" w:hAnsi="ArialMT"/>
                <w:color w:val="000000"/>
                <w:sz w:val="20"/>
                <w:szCs w:val="20"/>
              </w:rPr>
            </w:pPr>
            <w:r>
              <w:rPr>
                <w:rFonts w:ascii="ArialMT" w:hAnsi="ArialMT"/>
                <w:color w:val="000000"/>
                <w:sz w:val="20"/>
                <w:szCs w:val="20"/>
              </w:rPr>
              <w:t>(inheriting Descriptor)</w:t>
            </w:r>
          </w:p>
        </w:tc>
        <w:tc>
          <w:tcPr>
            <w:tcW w:w="3970" w:type="dxa"/>
          </w:tcPr>
          <w:p w14:paraId="256CB84D" w14:textId="6B3320C7" w:rsidR="00FB7081" w:rsidRDefault="00FB7081" w:rsidP="000D602D">
            <w:pPr>
              <w:pStyle w:val="Default"/>
              <w:rPr>
                <w:rFonts w:ascii="ArialMT" w:hAnsi="ArialMT"/>
                <w:sz w:val="20"/>
                <w:szCs w:val="20"/>
              </w:rPr>
            </w:pPr>
            <w:proofErr w:type="spellStart"/>
            <w:r w:rsidRPr="000D602D">
              <w:rPr>
                <w:rStyle w:val="smpte-symbol"/>
                <w:sz w:val="16"/>
                <w:szCs w:val="16"/>
              </w:rPr>
              <w:t>SampledHeight</w:t>
            </w:r>
            <w:proofErr w:type="spellEnd"/>
          </w:p>
        </w:tc>
        <w:tc>
          <w:tcPr>
            <w:tcW w:w="1417" w:type="dxa"/>
          </w:tcPr>
          <w:p w14:paraId="56E71646" w14:textId="73A4524E" w:rsidR="00FB7081" w:rsidRDefault="00FB7081" w:rsidP="00FB7081">
            <w:pPr>
              <w:rPr>
                <w:rFonts w:ascii="ArialMT" w:hAnsi="ArialMT"/>
                <w:color w:val="000000"/>
                <w:sz w:val="20"/>
                <w:szCs w:val="20"/>
              </w:rPr>
            </w:pPr>
            <w:r w:rsidRPr="003F7F93">
              <w:t>32.04</w:t>
            </w:r>
          </w:p>
        </w:tc>
      </w:tr>
      <w:tr w:rsidR="00FB7081" w14:paraId="572B21A6" w14:textId="77777777" w:rsidTr="000D602D">
        <w:tc>
          <w:tcPr>
            <w:tcW w:w="3680" w:type="dxa"/>
            <w:vMerge/>
          </w:tcPr>
          <w:p w14:paraId="76190E03" w14:textId="77777777" w:rsidR="00FB7081" w:rsidRDefault="00FB7081" w:rsidP="00FB7081">
            <w:pPr>
              <w:rPr>
                <w:rFonts w:ascii="ArialMT" w:hAnsi="ArialMT"/>
                <w:color w:val="000000"/>
                <w:sz w:val="20"/>
                <w:szCs w:val="20"/>
              </w:rPr>
            </w:pPr>
          </w:p>
        </w:tc>
        <w:tc>
          <w:tcPr>
            <w:tcW w:w="3970" w:type="dxa"/>
          </w:tcPr>
          <w:p w14:paraId="3A3B895E" w14:textId="06CD1DD0" w:rsidR="00FB7081" w:rsidRPr="000D602D" w:rsidRDefault="00FB7081" w:rsidP="000D602D">
            <w:pPr>
              <w:pStyle w:val="Default"/>
              <w:rPr>
                <w:rStyle w:val="smpte-symbol"/>
                <w:sz w:val="16"/>
                <w:szCs w:val="16"/>
              </w:rPr>
            </w:pPr>
            <w:proofErr w:type="spellStart"/>
            <w:r w:rsidRPr="000D602D">
              <w:rPr>
                <w:rStyle w:val="smpte-symbol"/>
                <w:sz w:val="16"/>
                <w:szCs w:val="16"/>
              </w:rPr>
              <w:t>SampledWidth</w:t>
            </w:r>
            <w:proofErr w:type="spellEnd"/>
          </w:p>
        </w:tc>
        <w:tc>
          <w:tcPr>
            <w:tcW w:w="1417" w:type="dxa"/>
          </w:tcPr>
          <w:p w14:paraId="1911B3CB" w14:textId="01F65EBE" w:rsidR="00FB7081" w:rsidRDefault="00FB7081" w:rsidP="00FB7081">
            <w:pPr>
              <w:rPr>
                <w:rFonts w:ascii="ArialMT" w:hAnsi="ArialMT"/>
                <w:color w:val="000000"/>
                <w:sz w:val="20"/>
                <w:szCs w:val="20"/>
              </w:rPr>
            </w:pPr>
            <w:r w:rsidRPr="003F7F93">
              <w:t>32.05</w:t>
            </w:r>
          </w:p>
        </w:tc>
      </w:tr>
      <w:tr w:rsidR="00FB7081" w14:paraId="0F827400" w14:textId="77777777" w:rsidTr="000D602D">
        <w:tc>
          <w:tcPr>
            <w:tcW w:w="3680" w:type="dxa"/>
            <w:vMerge/>
          </w:tcPr>
          <w:p w14:paraId="3989BFE1" w14:textId="77777777" w:rsidR="00FB7081" w:rsidRDefault="00FB7081" w:rsidP="00FB7081">
            <w:pPr>
              <w:rPr>
                <w:rFonts w:ascii="ArialMT" w:hAnsi="ArialMT"/>
                <w:color w:val="000000"/>
                <w:sz w:val="20"/>
                <w:szCs w:val="20"/>
              </w:rPr>
            </w:pPr>
          </w:p>
        </w:tc>
        <w:tc>
          <w:tcPr>
            <w:tcW w:w="3970" w:type="dxa"/>
          </w:tcPr>
          <w:p w14:paraId="7492DB53" w14:textId="05FD6E56" w:rsidR="00FB7081" w:rsidRPr="000D602D" w:rsidRDefault="00FB7081" w:rsidP="000D602D">
            <w:pPr>
              <w:pStyle w:val="Default"/>
              <w:rPr>
                <w:rStyle w:val="smpte-symbol"/>
                <w:sz w:val="16"/>
                <w:szCs w:val="16"/>
              </w:rPr>
            </w:pPr>
            <w:proofErr w:type="spellStart"/>
            <w:r w:rsidRPr="000D602D">
              <w:rPr>
                <w:rStyle w:val="smpte-symbol"/>
                <w:sz w:val="16"/>
                <w:szCs w:val="16"/>
              </w:rPr>
              <w:t>SampledXOffset</w:t>
            </w:r>
            <w:proofErr w:type="spellEnd"/>
          </w:p>
        </w:tc>
        <w:tc>
          <w:tcPr>
            <w:tcW w:w="1417" w:type="dxa"/>
          </w:tcPr>
          <w:p w14:paraId="40F4EF05" w14:textId="639D61C8" w:rsidR="00FB7081" w:rsidRDefault="00FB7081" w:rsidP="00FB7081">
            <w:pPr>
              <w:rPr>
                <w:rFonts w:ascii="ArialMT" w:hAnsi="ArialMT"/>
                <w:color w:val="000000"/>
                <w:sz w:val="20"/>
                <w:szCs w:val="20"/>
              </w:rPr>
            </w:pPr>
            <w:r w:rsidRPr="003F7F93">
              <w:t>32.06</w:t>
            </w:r>
          </w:p>
        </w:tc>
      </w:tr>
      <w:tr w:rsidR="00FB7081" w14:paraId="73202F79" w14:textId="77777777" w:rsidTr="000D602D">
        <w:tc>
          <w:tcPr>
            <w:tcW w:w="3680" w:type="dxa"/>
            <w:vMerge/>
          </w:tcPr>
          <w:p w14:paraId="11B5AB31" w14:textId="77777777" w:rsidR="00FB7081" w:rsidRDefault="00FB7081" w:rsidP="00FB7081">
            <w:pPr>
              <w:rPr>
                <w:rFonts w:ascii="ArialMT" w:hAnsi="ArialMT"/>
                <w:color w:val="000000"/>
                <w:sz w:val="20"/>
                <w:szCs w:val="20"/>
              </w:rPr>
            </w:pPr>
          </w:p>
        </w:tc>
        <w:tc>
          <w:tcPr>
            <w:tcW w:w="3970" w:type="dxa"/>
          </w:tcPr>
          <w:p w14:paraId="01751F6B" w14:textId="667E8E70" w:rsidR="00FB7081" w:rsidRPr="000D602D" w:rsidRDefault="00FB7081" w:rsidP="000D602D">
            <w:pPr>
              <w:pStyle w:val="Default"/>
              <w:rPr>
                <w:rStyle w:val="smpte-symbol"/>
                <w:sz w:val="16"/>
                <w:szCs w:val="16"/>
              </w:rPr>
            </w:pPr>
            <w:proofErr w:type="spellStart"/>
            <w:r w:rsidRPr="000D602D">
              <w:rPr>
                <w:rStyle w:val="smpte-symbol"/>
                <w:sz w:val="16"/>
                <w:szCs w:val="16"/>
              </w:rPr>
              <w:t>SampledYOffset</w:t>
            </w:r>
            <w:proofErr w:type="spellEnd"/>
          </w:p>
        </w:tc>
        <w:tc>
          <w:tcPr>
            <w:tcW w:w="1417" w:type="dxa"/>
          </w:tcPr>
          <w:p w14:paraId="0542EA39" w14:textId="27BD2FCB" w:rsidR="00FB7081" w:rsidRDefault="00FB7081" w:rsidP="00FB7081">
            <w:pPr>
              <w:rPr>
                <w:rFonts w:ascii="ArialMT" w:hAnsi="ArialMT"/>
                <w:color w:val="000000"/>
                <w:sz w:val="20"/>
                <w:szCs w:val="20"/>
              </w:rPr>
            </w:pPr>
            <w:r w:rsidRPr="003F7F93">
              <w:t>32.07</w:t>
            </w:r>
          </w:p>
        </w:tc>
      </w:tr>
      <w:tr w:rsidR="00FB7081" w14:paraId="08718346" w14:textId="77777777" w:rsidTr="000D602D">
        <w:tc>
          <w:tcPr>
            <w:tcW w:w="3680" w:type="dxa"/>
            <w:vMerge/>
          </w:tcPr>
          <w:p w14:paraId="409827F9" w14:textId="77777777" w:rsidR="00FB7081" w:rsidRDefault="00FB7081" w:rsidP="00FB7081">
            <w:pPr>
              <w:rPr>
                <w:rFonts w:ascii="ArialMT" w:hAnsi="ArialMT"/>
                <w:color w:val="000000"/>
                <w:sz w:val="20"/>
                <w:szCs w:val="20"/>
              </w:rPr>
            </w:pPr>
          </w:p>
        </w:tc>
        <w:tc>
          <w:tcPr>
            <w:tcW w:w="3970" w:type="dxa"/>
          </w:tcPr>
          <w:p w14:paraId="28425C57" w14:textId="4A91AF63" w:rsidR="00FB7081" w:rsidRPr="000D602D" w:rsidRDefault="00FB7081" w:rsidP="000D602D">
            <w:pPr>
              <w:pStyle w:val="Default"/>
              <w:rPr>
                <w:rStyle w:val="smpte-symbol"/>
                <w:sz w:val="16"/>
                <w:szCs w:val="16"/>
              </w:rPr>
            </w:pPr>
            <w:proofErr w:type="spellStart"/>
            <w:r w:rsidRPr="000D602D">
              <w:rPr>
                <w:rStyle w:val="smpte-symbol"/>
                <w:sz w:val="16"/>
                <w:szCs w:val="16"/>
              </w:rPr>
              <w:t>DisplayHeight</w:t>
            </w:r>
            <w:proofErr w:type="spellEnd"/>
          </w:p>
        </w:tc>
        <w:tc>
          <w:tcPr>
            <w:tcW w:w="1417" w:type="dxa"/>
          </w:tcPr>
          <w:p w14:paraId="14DD4A21" w14:textId="1FDF4C13" w:rsidR="00FB7081" w:rsidRDefault="00FB7081" w:rsidP="00FB7081">
            <w:pPr>
              <w:rPr>
                <w:rFonts w:ascii="ArialMT" w:hAnsi="ArialMT"/>
                <w:color w:val="000000"/>
                <w:sz w:val="20"/>
                <w:szCs w:val="20"/>
              </w:rPr>
            </w:pPr>
            <w:r w:rsidRPr="003F7F93">
              <w:t>32.08</w:t>
            </w:r>
          </w:p>
        </w:tc>
      </w:tr>
      <w:tr w:rsidR="00FB7081" w14:paraId="369B0B24" w14:textId="77777777" w:rsidTr="000D602D">
        <w:tc>
          <w:tcPr>
            <w:tcW w:w="3680" w:type="dxa"/>
            <w:vMerge/>
          </w:tcPr>
          <w:p w14:paraId="79004987" w14:textId="77777777" w:rsidR="00FB7081" w:rsidRDefault="00FB7081" w:rsidP="00FB7081">
            <w:pPr>
              <w:rPr>
                <w:rFonts w:ascii="ArialMT" w:hAnsi="ArialMT"/>
                <w:color w:val="000000"/>
                <w:sz w:val="20"/>
                <w:szCs w:val="20"/>
              </w:rPr>
            </w:pPr>
          </w:p>
        </w:tc>
        <w:tc>
          <w:tcPr>
            <w:tcW w:w="3970" w:type="dxa"/>
          </w:tcPr>
          <w:p w14:paraId="1B11B3F6" w14:textId="52025696" w:rsidR="00FB7081" w:rsidRPr="000D602D" w:rsidRDefault="00FB7081" w:rsidP="000D602D">
            <w:pPr>
              <w:pStyle w:val="Default"/>
              <w:rPr>
                <w:rStyle w:val="smpte-symbol"/>
                <w:sz w:val="16"/>
                <w:szCs w:val="16"/>
              </w:rPr>
            </w:pPr>
            <w:proofErr w:type="spellStart"/>
            <w:r w:rsidRPr="000D602D">
              <w:rPr>
                <w:rStyle w:val="smpte-symbol"/>
                <w:sz w:val="16"/>
                <w:szCs w:val="16"/>
              </w:rPr>
              <w:t>DisplayWidth</w:t>
            </w:r>
            <w:proofErr w:type="spellEnd"/>
          </w:p>
        </w:tc>
        <w:tc>
          <w:tcPr>
            <w:tcW w:w="1417" w:type="dxa"/>
          </w:tcPr>
          <w:p w14:paraId="113197D9" w14:textId="547639C3" w:rsidR="00FB7081" w:rsidRDefault="00FB7081" w:rsidP="00FB7081">
            <w:pPr>
              <w:rPr>
                <w:rFonts w:ascii="ArialMT" w:hAnsi="ArialMT"/>
                <w:color w:val="000000"/>
                <w:sz w:val="20"/>
                <w:szCs w:val="20"/>
              </w:rPr>
            </w:pPr>
            <w:r w:rsidRPr="003F7F93">
              <w:t>32.09</w:t>
            </w:r>
          </w:p>
        </w:tc>
      </w:tr>
      <w:tr w:rsidR="00FB7081" w14:paraId="7FA79801" w14:textId="77777777" w:rsidTr="000D602D">
        <w:tc>
          <w:tcPr>
            <w:tcW w:w="3680" w:type="dxa"/>
            <w:vMerge/>
          </w:tcPr>
          <w:p w14:paraId="5CED87F6" w14:textId="77777777" w:rsidR="00FB7081" w:rsidRDefault="00FB7081" w:rsidP="00FB7081">
            <w:pPr>
              <w:rPr>
                <w:rFonts w:ascii="ArialMT" w:hAnsi="ArialMT"/>
                <w:color w:val="000000"/>
                <w:sz w:val="20"/>
                <w:szCs w:val="20"/>
              </w:rPr>
            </w:pPr>
          </w:p>
        </w:tc>
        <w:tc>
          <w:tcPr>
            <w:tcW w:w="3970" w:type="dxa"/>
          </w:tcPr>
          <w:p w14:paraId="1F85CA13" w14:textId="3EC0885E" w:rsidR="00FB7081" w:rsidRPr="000D602D" w:rsidRDefault="00FB7081" w:rsidP="000D602D">
            <w:pPr>
              <w:pStyle w:val="Default"/>
              <w:rPr>
                <w:rStyle w:val="smpte-symbol"/>
                <w:sz w:val="16"/>
                <w:szCs w:val="16"/>
              </w:rPr>
            </w:pPr>
            <w:proofErr w:type="spellStart"/>
            <w:r w:rsidRPr="000D602D">
              <w:rPr>
                <w:rStyle w:val="smpte-symbol"/>
                <w:sz w:val="16"/>
                <w:szCs w:val="16"/>
              </w:rPr>
              <w:t>DisplayXOffset</w:t>
            </w:r>
            <w:proofErr w:type="spellEnd"/>
          </w:p>
        </w:tc>
        <w:tc>
          <w:tcPr>
            <w:tcW w:w="1417" w:type="dxa"/>
          </w:tcPr>
          <w:p w14:paraId="6AA60F58" w14:textId="5692C4E8" w:rsidR="00FB7081" w:rsidRDefault="00FB7081" w:rsidP="00FB7081">
            <w:pPr>
              <w:rPr>
                <w:rFonts w:ascii="ArialMT" w:hAnsi="ArialMT"/>
                <w:color w:val="000000"/>
                <w:sz w:val="20"/>
                <w:szCs w:val="20"/>
              </w:rPr>
            </w:pPr>
            <w:r w:rsidRPr="003F7F93">
              <w:t>32.0A</w:t>
            </w:r>
          </w:p>
        </w:tc>
      </w:tr>
      <w:tr w:rsidR="00FB7081" w14:paraId="1DEB71B5" w14:textId="77777777" w:rsidTr="000D602D">
        <w:tc>
          <w:tcPr>
            <w:tcW w:w="3680" w:type="dxa"/>
            <w:vMerge/>
          </w:tcPr>
          <w:p w14:paraId="00ED3244" w14:textId="77777777" w:rsidR="00FB7081" w:rsidRDefault="00FB7081" w:rsidP="00FB7081">
            <w:pPr>
              <w:rPr>
                <w:rFonts w:ascii="ArialMT" w:hAnsi="ArialMT"/>
                <w:color w:val="000000"/>
                <w:sz w:val="20"/>
                <w:szCs w:val="20"/>
              </w:rPr>
            </w:pPr>
          </w:p>
        </w:tc>
        <w:tc>
          <w:tcPr>
            <w:tcW w:w="3970" w:type="dxa"/>
          </w:tcPr>
          <w:p w14:paraId="26ADFFA5" w14:textId="54A6F279" w:rsidR="00FB7081" w:rsidRPr="000D602D" w:rsidRDefault="00FB7081" w:rsidP="000D602D">
            <w:pPr>
              <w:pStyle w:val="Default"/>
              <w:rPr>
                <w:rStyle w:val="smpte-symbol"/>
                <w:sz w:val="16"/>
                <w:szCs w:val="16"/>
              </w:rPr>
            </w:pPr>
            <w:proofErr w:type="spellStart"/>
            <w:r w:rsidRPr="000D602D">
              <w:rPr>
                <w:rStyle w:val="smpte-symbol"/>
                <w:sz w:val="16"/>
                <w:szCs w:val="16"/>
              </w:rPr>
              <w:t>DisplayYOffset</w:t>
            </w:r>
            <w:proofErr w:type="spellEnd"/>
          </w:p>
        </w:tc>
        <w:tc>
          <w:tcPr>
            <w:tcW w:w="1417" w:type="dxa"/>
          </w:tcPr>
          <w:p w14:paraId="7C352578" w14:textId="5798D4AB" w:rsidR="00FB7081" w:rsidRDefault="00FB7081" w:rsidP="00FB7081">
            <w:pPr>
              <w:rPr>
                <w:rFonts w:ascii="ArialMT" w:hAnsi="ArialMT"/>
                <w:color w:val="000000"/>
                <w:sz w:val="20"/>
                <w:szCs w:val="20"/>
              </w:rPr>
            </w:pPr>
            <w:r w:rsidRPr="003F7F93">
              <w:t>32.0B</w:t>
            </w:r>
          </w:p>
        </w:tc>
      </w:tr>
      <w:tr w:rsidR="00FB7081" w14:paraId="476F8FA2" w14:textId="77777777" w:rsidTr="000D602D">
        <w:tc>
          <w:tcPr>
            <w:tcW w:w="3680" w:type="dxa"/>
            <w:vMerge/>
          </w:tcPr>
          <w:p w14:paraId="68239176" w14:textId="77777777" w:rsidR="00FB7081" w:rsidRDefault="00FB7081" w:rsidP="00FB7081">
            <w:pPr>
              <w:rPr>
                <w:rFonts w:ascii="ArialMT" w:hAnsi="ArialMT"/>
                <w:color w:val="000000"/>
                <w:sz w:val="20"/>
                <w:szCs w:val="20"/>
              </w:rPr>
            </w:pPr>
          </w:p>
        </w:tc>
        <w:tc>
          <w:tcPr>
            <w:tcW w:w="3970" w:type="dxa"/>
          </w:tcPr>
          <w:p w14:paraId="379042F8" w14:textId="7F9B5546" w:rsidR="00FB7081" w:rsidRPr="000D602D" w:rsidRDefault="00FB7081" w:rsidP="000D602D">
            <w:pPr>
              <w:pStyle w:val="Default"/>
              <w:rPr>
                <w:rStyle w:val="smpte-symbol"/>
                <w:sz w:val="16"/>
                <w:szCs w:val="16"/>
              </w:rPr>
            </w:pPr>
            <w:proofErr w:type="spellStart"/>
            <w:r w:rsidRPr="000D602D">
              <w:rPr>
                <w:rStyle w:val="smpte-symbol"/>
                <w:sz w:val="16"/>
                <w:szCs w:val="16"/>
              </w:rPr>
              <w:t>TransferCharacteristic</w:t>
            </w:r>
            <w:proofErr w:type="spellEnd"/>
          </w:p>
        </w:tc>
        <w:tc>
          <w:tcPr>
            <w:tcW w:w="1417" w:type="dxa"/>
          </w:tcPr>
          <w:p w14:paraId="3465FB89" w14:textId="1D237C8A" w:rsidR="00FB7081" w:rsidRDefault="00FB7081" w:rsidP="00FB7081">
            <w:pPr>
              <w:rPr>
                <w:rFonts w:ascii="ArialMT" w:hAnsi="ArialMT"/>
                <w:color w:val="000000"/>
                <w:sz w:val="20"/>
                <w:szCs w:val="20"/>
              </w:rPr>
            </w:pPr>
            <w:r w:rsidRPr="003F7F93">
              <w:t>32.10</w:t>
            </w:r>
          </w:p>
        </w:tc>
      </w:tr>
      <w:tr w:rsidR="00FB7081" w14:paraId="4BCBD2BA" w14:textId="77777777" w:rsidTr="000D602D">
        <w:tc>
          <w:tcPr>
            <w:tcW w:w="3680" w:type="dxa"/>
            <w:vMerge/>
          </w:tcPr>
          <w:p w14:paraId="13E280E0" w14:textId="77777777" w:rsidR="00FB7081" w:rsidRDefault="00FB7081" w:rsidP="00FB7081">
            <w:pPr>
              <w:rPr>
                <w:rFonts w:ascii="ArialMT" w:hAnsi="ArialMT"/>
                <w:color w:val="000000"/>
                <w:sz w:val="20"/>
                <w:szCs w:val="20"/>
              </w:rPr>
            </w:pPr>
          </w:p>
        </w:tc>
        <w:tc>
          <w:tcPr>
            <w:tcW w:w="3970" w:type="dxa"/>
          </w:tcPr>
          <w:p w14:paraId="7376D0C3" w14:textId="05236634" w:rsidR="00FB7081" w:rsidRPr="000D602D" w:rsidRDefault="00FB7081" w:rsidP="000D602D">
            <w:pPr>
              <w:pStyle w:val="Default"/>
              <w:rPr>
                <w:rStyle w:val="smpte-symbol"/>
                <w:sz w:val="16"/>
                <w:szCs w:val="16"/>
              </w:rPr>
            </w:pPr>
            <w:proofErr w:type="spellStart"/>
            <w:r w:rsidRPr="000D602D">
              <w:rPr>
                <w:rStyle w:val="smpte-symbol"/>
                <w:sz w:val="16"/>
                <w:szCs w:val="16"/>
              </w:rPr>
              <w:t>ImageAlignmentOffset</w:t>
            </w:r>
            <w:proofErr w:type="spellEnd"/>
          </w:p>
        </w:tc>
        <w:tc>
          <w:tcPr>
            <w:tcW w:w="1417" w:type="dxa"/>
          </w:tcPr>
          <w:p w14:paraId="3033BC4E" w14:textId="756D7A7E" w:rsidR="00FB7081" w:rsidRDefault="00FB7081" w:rsidP="00FB7081">
            <w:pPr>
              <w:rPr>
                <w:rFonts w:ascii="ArialMT" w:hAnsi="ArialMT"/>
                <w:color w:val="000000"/>
                <w:sz w:val="20"/>
                <w:szCs w:val="20"/>
              </w:rPr>
            </w:pPr>
            <w:r w:rsidRPr="003F7F93">
              <w:t>32.11</w:t>
            </w:r>
          </w:p>
        </w:tc>
      </w:tr>
      <w:tr w:rsidR="00FB7081" w14:paraId="2D5BA017" w14:textId="77777777" w:rsidTr="000D602D">
        <w:tc>
          <w:tcPr>
            <w:tcW w:w="3680" w:type="dxa"/>
            <w:vMerge/>
          </w:tcPr>
          <w:p w14:paraId="1C69D94B" w14:textId="77777777" w:rsidR="00FB7081" w:rsidRDefault="00FB7081" w:rsidP="00FB7081">
            <w:pPr>
              <w:rPr>
                <w:rFonts w:ascii="ArialMT" w:hAnsi="ArialMT"/>
                <w:color w:val="000000"/>
                <w:sz w:val="20"/>
                <w:szCs w:val="20"/>
              </w:rPr>
            </w:pPr>
          </w:p>
        </w:tc>
        <w:tc>
          <w:tcPr>
            <w:tcW w:w="3970" w:type="dxa"/>
          </w:tcPr>
          <w:p w14:paraId="23C1D216" w14:textId="3A149176" w:rsidR="00FB7081" w:rsidRPr="000D602D" w:rsidRDefault="00FB7081" w:rsidP="000D602D">
            <w:pPr>
              <w:pStyle w:val="Default"/>
              <w:rPr>
                <w:rStyle w:val="smpte-symbol"/>
                <w:sz w:val="16"/>
                <w:szCs w:val="16"/>
              </w:rPr>
            </w:pPr>
            <w:proofErr w:type="spellStart"/>
            <w:r w:rsidRPr="000D602D">
              <w:rPr>
                <w:rStyle w:val="smpte-symbol"/>
                <w:sz w:val="16"/>
                <w:szCs w:val="16"/>
              </w:rPr>
              <w:t>ImageStartOffset</w:t>
            </w:r>
            <w:proofErr w:type="spellEnd"/>
          </w:p>
        </w:tc>
        <w:tc>
          <w:tcPr>
            <w:tcW w:w="1417" w:type="dxa"/>
          </w:tcPr>
          <w:p w14:paraId="5DA5668A" w14:textId="0401351B" w:rsidR="00FB7081" w:rsidRDefault="00FB7081" w:rsidP="00FB7081">
            <w:pPr>
              <w:rPr>
                <w:rFonts w:ascii="ArialMT" w:hAnsi="ArialMT"/>
                <w:color w:val="000000"/>
                <w:sz w:val="20"/>
                <w:szCs w:val="20"/>
              </w:rPr>
            </w:pPr>
            <w:r w:rsidRPr="003F7F93">
              <w:t>32.13</w:t>
            </w:r>
          </w:p>
        </w:tc>
      </w:tr>
      <w:tr w:rsidR="00FB7081" w14:paraId="7C45A177" w14:textId="77777777" w:rsidTr="000D602D">
        <w:tc>
          <w:tcPr>
            <w:tcW w:w="3680" w:type="dxa"/>
            <w:vMerge/>
          </w:tcPr>
          <w:p w14:paraId="771F2043" w14:textId="77777777" w:rsidR="00FB7081" w:rsidRDefault="00FB7081" w:rsidP="00FB7081">
            <w:pPr>
              <w:rPr>
                <w:rFonts w:ascii="ArialMT" w:hAnsi="ArialMT"/>
                <w:color w:val="000000"/>
                <w:sz w:val="20"/>
                <w:szCs w:val="20"/>
              </w:rPr>
            </w:pPr>
          </w:p>
        </w:tc>
        <w:tc>
          <w:tcPr>
            <w:tcW w:w="3970" w:type="dxa"/>
          </w:tcPr>
          <w:p w14:paraId="00259DCF" w14:textId="421D3B07" w:rsidR="00FB7081" w:rsidRPr="000D602D" w:rsidRDefault="00FB7081" w:rsidP="000D602D">
            <w:pPr>
              <w:pStyle w:val="Default"/>
              <w:rPr>
                <w:rStyle w:val="smpte-symbol"/>
                <w:sz w:val="16"/>
                <w:szCs w:val="16"/>
              </w:rPr>
            </w:pPr>
            <w:proofErr w:type="spellStart"/>
            <w:r w:rsidRPr="000D602D">
              <w:rPr>
                <w:rStyle w:val="smpte-symbol"/>
                <w:sz w:val="16"/>
                <w:szCs w:val="16"/>
              </w:rPr>
              <w:t>ImageEndOff</w:t>
            </w:r>
            <w:proofErr w:type="spellEnd"/>
          </w:p>
        </w:tc>
        <w:tc>
          <w:tcPr>
            <w:tcW w:w="1417" w:type="dxa"/>
          </w:tcPr>
          <w:p w14:paraId="3E23BE3B" w14:textId="3D5EEDB4" w:rsidR="00FB7081" w:rsidRDefault="00FB7081" w:rsidP="00FB7081">
            <w:pPr>
              <w:rPr>
                <w:rFonts w:ascii="ArialMT" w:hAnsi="ArialMT"/>
                <w:color w:val="000000"/>
                <w:sz w:val="20"/>
                <w:szCs w:val="20"/>
              </w:rPr>
            </w:pPr>
            <w:r w:rsidRPr="003F7F93">
              <w:t>32.14</w:t>
            </w:r>
          </w:p>
        </w:tc>
      </w:tr>
      <w:tr w:rsidR="00FB7081" w14:paraId="6ECE183C" w14:textId="77777777" w:rsidTr="000D602D">
        <w:tc>
          <w:tcPr>
            <w:tcW w:w="3680" w:type="dxa"/>
            <w:vMerge/>
          </w:tcPr>
          <w:p w14:paraId="03BC0029" w14:textId="77777777" w:rsidR="00FB7081" w:rsidRDefault="00FB7081" w:rsidP="00FB7081">
            <w:pPr>
              <w:rPr>
                <w:rFonts w:ascii="ArialMT" w:hAnsi="ArialMT"/>
                <w:color w:val="000000"/>
                <w:sz w:val="20"/>
                <w:szCs w:val="20"/>
              </w:rPr>
            </w:pPr>
          </w:p>
        </w:tc>
        <w:tc>
          <w:tcPr>
            <w:tcW w:w="3970" w:type="dxa"/>
          </w:tcPr>
          <w:p w14:paraId="5E5EE63B" w14:textId="60FB405F" w:rsidR="00FB7081" w:rsidRPr="000D602D" w:rsidRDefault="00FB7081" w:rsidP="000D602D">
            <w:pPr>
              <w:pStyle w:val="Default"/>
              <w:rPr>
                <w:rStyle w:val="smpte-symbol"/>
                <w:sz w:val="16"/>
                <w:szCs w:val="16"/>
              </w:rPr>
            </w:pPr>
            <w:proofErr w:type="spellStart"/>
            <w:r w:rsidRPr="000D602D">
              <w:rPr>
                <w:rStyle w:val="smpte-symbol"/>
                <w:sz w:val="16"/>
                <w:szCs w:val="16"/>
              </w:rPr>
              <w:t>PictureEssenceCoding</w:t>
            </w:r>
            <w:proofErr w:type="spellEnd"/>
          </w:p>
        </w:tc>
        <w:tc>
          <w:tcPr>
            <w:tcW w:w="1417" w:type="dxa"/>
          </w:tcPr>
          <w:p w14:paraId="79B34E41" w14:textId="7DD1E243" w:rsidR="00FB7081" w:rsidRDefault="00FB7081" w:rsidP="00FB7081">
            <w:pPr>
              <w:rPr>
                <w:rFonts w:ascii="ArialMT" w:hAnsi="ArialMT"/>
                <w:color w:val="000000"/>
                <w:sz w:val="20"/>
                <w:szCs w:val="20"/>
              </w:rPr>
            </w:pPr>
            <w:r w:rsidRPr="003F7F93">
              <w:t>32.01</w:t>
            </w:r>
          </w:p>
        </w:tc>
      </w:tr>
      <w:tr w:rsidR="00593240" w14:paraId="332B412F" w14:textId="77777777" w:rsidTr="00483052">
        <w:tc>
          <w:tcPr>
            <w:tcW w:w="3680" w:type="dxa"/>
            <w:vMerge w:val="restart"/>
          </w:tcPr>
          <w:p w14:paraId="52AF6E89" w14:textId="7A7EC07B" w:rsidR="00593240" w:rsidRPr="000D602D" w:rsidRDefault="00593240" w:rsidP="00593240">
            <w:pPr>
              <w:rPr>
                <w:rFonts w:ascii="ArialMT" w:hAnsi="ArialMT"/>
                <w:color w:val="000000"/>
                <w:sz w:val="20"/>
                <w:szCs w:val="20"/>
              </w:rPr>
            </w:pPr>
            <w:r w:rsidRPr="000D602D">
              <w:rPr>
                <w:rFonts w:ascii="ArialMT" w:hAnsi="ArialMT"/>
                <w:bCs/>
                <w:sz w:val="20"/>
                <w:szCs w:val="20"/>
              </w:rPr>
              <w:t>CDCI Picture Essence Descriptor</w:t>
            </w:r>
            <w:r w:rsidRPr="000D602D">
              <w:rPr>
                <w:rFonts w:ascii="ArialMT" w:hAnsi="ArialMT"/>
                <w:color w:val="000000"/>
                <w:sz w:val="20"/>
                <w:szCs w:val="20"/>
              </w:rPr>
              <w:br/>
            </w:r>
            <w:r w:rsidRPr="000D602D">
              <w:rPr>
                <w:rFonts w:ascii="ArialMT" w:hAnsi="ArialMT"/>
                <w:bCs/>
                <w:sz w:val="20"/>
                <w:szCs w:val="20"/>
              </w:rPr>
              <w:t>(inheriting Picture Descriptor)</w:t>
            </w:r>
          </w:p>
          <w:p w14:paraId="3CA8569B" w14:textId="77777777" w:rsidR="00593240" w:rsidRDefault="00593240" w:rsidP="00593240">
            <w:pPr>
              <w:rPr>
                <w:rFonts w:ascii="ArialMT" w:hAnsi="ArialMT"/>
                <w:color w:val="000000"/>
                <w:sz w:val="20"/>
                <w:szCs w:val="20"/>
              </w:rPr>
            </w:pPr>
          </w:p>
        </w:tc>
        <w:tc>
          <w:tcPr>
            <w:tcW w:w="3970" w:type="dxa"/>
          </w:tcPr>
          <w:p w14:paraId="210F3BE5" w14:textId="035C448A" w:rsidR="00593240" w:rsidRPr="000D602D" w:rsidRDefault="00593240" w:rsidP="000D602D">
            <w:pPr>
              <w:pStyle w:val="Default"/>
              <w:rPr>
                <w:rStyle w:val="smpte-symbol"/>
                <w:sz w:val="16"/>
                <w:szCs w:val="16"/>
              </w:rPr>
            </w:pPr>
            <w:proofErr w:type="spellStart"/>
            <w:r w:rsidRPr="000D602D">
              <w:rPr>
                <w:rStyle w:val="smpte-symbol"/>
                <w:sz w:val="16"/>
                <w:szCs w:val="16"/>
              </w:rPr>
              <w:t>ColorSiting</w:t>
            </w:r>
            <w:proofErr w:type="spellEnd"/>
          </w:p>
        </w:tc>
        <w:tc>
          <w:tcPr>
            <w:tcW w:w="1417" w:type="dxa"/>
          </w:tcPr>
          <w:p w14:paraId="607993E2" w14:textId="61AC7DD2" w:rsidR="00593240" w:rsidRDefault="00593240" w:rsidP="00593240">
            <w:pPr>
              <w:rPr>
                <w:rFonts w:ascii="ArialMT" w:hAnsi="ArialMT"/>
                <w:color w:val="000000"/>
                <w:sz w:val="20"/>
                <w:szCs w:val="20"/>
              </w:rPr>
            </w:pPr>
            <w:r w:rsidRPr="00BF4889">
              <w:t>33.03</w:t>
            </w:r>
          </w:p>
        </w:tc>
      </w:tr>
      <w:tr w:rsidR="00593240" w14:paraId="28AFDAFF" w14:textId="77777777" w:rsidTr="00483052">
        <w:tc>
          <w:tcPr>
            <w:tcW w:w="3680" w:type="dxa"/>
            <w:vMerge/>
          </w:tcPr>
          <w:p w14:paraId="4782F114" w14:textId="77777777" w:rsidR="00593240" w:rsidRDefault="00593240" w:rsidP="00593240">
            <w:pPr>
              <w:rPr>
                <w:rFonts w:ascii="ArialMT" w:hAnsi="ArialMT"/>
                <w:color w:val="000000"/>
                <w:sz w:val="20"/>
                <w:szCs w:val="20"/>
              </w:rPr>
            </w:pPr>
          </w:p>
        </w:tc>
        <w:tc>
          <w:tcPr>
            <w:tcW w:w="3970" w:type="dxa"/>
          </w:tcPr>
          <w:p w14:paraId="056757A6" w14:textId="05BE1B02" w:rsidR="00593240" w:rsidRPr="000D602D" w:rsidRDefault="00593240" w:rsidP="000D602D">
            <w:pPr>
              <w:pStyle w:val="Default"/>
              <w:rPr>
                <w:rStyle w:val="smpte-symbol"/>
                <w:sz w:val="16"/>
                <w:szCs w:val="16"/>
              </w:rPr>
            </w:pPr>
            <w:proofErr w:type="spellStart"/>
            <w:r w:rsidRPr="000D602D">
              <w:rPr>
                <w:rStyle w:val="smpte-symbol"/>
                <w:sz w:val="16"/>
                <w:szCs w:val="16"/>
              </w:rPr>
              <w:t>BlackRefLevel</w:t>
            </w:r>
            <w:proofErr w:type="spellEnd"/>
          </w:p>
        </w:tc>
        <w:tc>
          <w:tcPr>
            <w:tcW w:w="1417" w:type="dxa"/>
          </w:tcPr>
          <w:p w14:paraId="689A2470" w14:textId="3163C82B" w:rsidR="00593240" w:rsidRDefault="00593240" w:rsidP="00593240">
            <w:pPr>
              <w:rPr>
                <w:rFonts w:ascii="ArialMT" w:hAnsi="ArialMT"/>
                <w:color w:val="000000"/>
                <w:sz w:val="20"/>
                <w:szCs w:val="20"/>
              </w:rPr>
            </w:pPr>
            <w:r w:rsidRPr="00BF4889">
              <w:t>33.04</w:t>
            </w:r>
          </w:p>
        </w:tc>
      </w:tr>
      <w:tr w:rsidR="00593240" w14:paraId="431E8C7A" w14:textId="77777777" w:rsidTr="00FB7081">
        <w:tc>
          <w:tcPr>
            <w:tcW w:w="3680" w:type="dxa"/>
            <w:vMerge/>
          </w:tcPr>
          <w:p w14:paraId="34EA5D95" w14:textId="77777777" w:rsidR="00593240" w:rsidRDefault="00593240" w:rsidP="00593240">
            <w:pPr>
              <w:rPr>
                <w:rFonts w:ascii="ArialMT" w:hAnsi="ArialMT"/>
                <w:color w:val="000000"/>
                <w:sz w:val="20"/>
                <w:szCs w:val="20"/>
              </w:rPr>
            </w:pPr>
          </w:p>
        </w:tc>
        <w:tc>
          <w:tcPr>
            <w:tcW w:w="3970" w:type="dxa"/>
          </w:tcPr>
          <w:p w14:paraId="1E14E8A9" w14:textId="691ECA08" w:rsidR="00593240" w:rsidRPr="000D602D" w:rsidRDefault="00593240" w:rsidP="000D602D">
            <w:pPr>
              <w:pStyle w:val="Default"/>
              <w:rPr>
                <w:rStyle w:val="smpte-symbol"/>
                <w:sz w:val="16"/>
                <w:szCs w:val="16"/>
              </w:rPr>
            </w:pPr>
            <w:proofErr w:type="spellStart"/>
            <w:r w:rsidRPr="000D602D">
              <w:rPr>
                <w:rStyle w:val="smpte-symbol"/>
                <w:sz w:val="16"/>
                <w:szCs w:val="16"/>
              </w:rPr>
              <w:t>WhiteRefLevel</w:t>
            </w:r>
            <w:proofErr w:type="spellEnd"/>
          </w:p>
        </w:tc>
        <w:tc>
          <w:tcPr>
            <w:tcW w:w="1417" w:type="dxa"/>
          </w:tcPr>
          <w:p w14:paraId="232E5278" w14:textId="5C02DC28" w:rsidR="00593240" w:rsidRDefault="00593240" w:rsidP="00593240">
            <w:pPr>
              <w:rPr>
                <w:rFonts w:ascii="ArialMT" w:hAnsi="ArialMT"/>
                <w:color w:val="000000"/>
                <w:sz w:val="20"/>
                <w:szCs w:val="20"/>
              </w:rPr>
            </w:pPr>
            <w:r w:rsidRPr="00BF4889">
              <w:t>33.05</w:t>
            </w:r>
          </w:p>
        </w:tc>
      </w:tr>
      <w:tr w:rsidR="00593240" w14:paraId="6F11514E" w14:textId="77777777" w:rsidTr="00FB7081">
        <w:tc>
          <w:tcPr>
            <w:tcW w:w="3680" w:type="dxa"/>
            <w:vMerge/>
          </w:tcPr>
          <w:p w14:paraId="5B3B57CC" w14:textId="77777777" w:rsidR="00593240" w:rsidRDefault="00593240" w:rsidP="00593240">
            <w:pPr>
              <w:rPr>
                <w:rFonts w:ascii="ArialMT" w:hAnsi="ArialMT"/>
                <w:color w:val="000000"/>
                <w:sz w:val="20"/>
                <w:szCs w:val="20"/>
              </w:rPr>
            </w:pPr>
          </w:p>
        </w:tc>
        <w:tc>
          <w:tcPr>
            <w:tcW w:w="3970" w:type="dxa"/>
          </w:tcPr>
          <w:p w14:paraId="0EA421ED" w14:textId="5D39787C" w:rsidR="00593240" w:rsidRPr="000D602D" w:rsidRDefault="00593240" w:rsidP="000D602D">
            <w:pPr>
              <w:pStyle w:val="Default"/>
              <w:rPr>
                <w:rStyle w:val="smpte-symbol"/>
                <w:sz w:val="16"/>
                <w:szCs w:val="16"/>
              </w:rPr>
            </w:pPr>
            <w:proofErr w:type="spellStart"/>
            <w:r w:rsidRPr="000D602D">
              <w:rPr>
                <w:rStyle w:val="smpte-symbol"/>
                <w:sz w:val="16"/>
                <w:szCs w:val="16"/>
              </w:rPr>
              <w:t>ColorRange</w:t>
            </w:r>
            <w:proofErr w:type="spellEnd"/>
          </w:p>
        </w:tc>
        <w:tc>
          <w:tcPr>
            <w:tcW w:w="1417" w:type="dxa"/>
          </w:tcPr>
          <w:p w14:paraId="49B63B64" w14:textId="74C4CFC2" w:rsidR="00593240" w:rsidRDefault="00593240" w:rsidP="00593240">
            <w:pPr>
              <w:rPr>
                <w:rFonts w:ascii="ArialMT" w:hAnsi="ArialMT"/>
                <w:color w:val="000000"/>
                <w:sz w:val="20"/>
                <w:szCs w:val="20"/>
              </w:rPr>
            </w:pPr>
            <w:r w:rsidRPr="00BF4889">
              <w:t>33.06</w:t>
            </w:r>
          </w:p>
        </w:tc>
      </w:tr>
      <w:tr w:rsidR="00593240" w14:paraId="25782D0D" w14:textId="77777777" w:rsidTr="00FB7081">
        <w:tc>
          <w:tcPr>
            <w:tcW w:w="3680" w:type="dxa"/>
            <w:vMerge/>
          </w:tcPr>
          <w:p w14:paraId="1C52A742" w14:textId="77777777" w:rsidR="00593240" w:rsidRDefault="00593240" w:rsidP="00593240">
            <w:pPr>
              <w:rPr>
                <w:rFonts w:ascii="ArialMT" w:hAnsi="ArialMT"/>
                <w:color w:val="000000"/>
                <w:sz w:val="20"/>
                <w:szCs w:val="20"/>
              </w:rPr>
            </w:pPr>
          </w:p>
        </w:tc>
        <w:tc>
          <w:tcPr>
            <w:tcW w:w="3970" w:type="dxa"/>
          </w:tcPr>
          <w:p w14:paraId="29E74B4C" w14:textId="00D01640" w:rsidR="00593240" w:rsidRPr="000D602D" w:rsidRDefault="00593240" w:rsidP="000D602D">
            <w:pPr>
              <w:pStyle w:val="Default"/>
              <w:rPr>
                <w:rStyle w:val="smpte-symbol"/>
                <w:sz w:val="16"/>
                <w:szCs w:val="16"/>
              </w:rPr>
            </w:pPr>
            <w:proofErr w:type="spellStart"/>
            <w:r w:rsidRPr="000D602D">
              <w:rPr>
                <w:rStyle w:val="smpte-symbol"/>
                <w:sz w:val="16"/>
                <w:szCs w:val="16"/>
              </w:rPr>
              <w:t>PaddingBits</w:t>
            </w:r>
            <w:proofErr w:type="spellEnd"/>
          </w:p>
        </w:tc>
        <w:tc>
          <w:tcPr>
            <w:tcW w:w="1417" w:type="dxa"/>
          </w:tcPr>
          <w:p w14:paraId="29405E8E" w14:textId="3D632E87" w:rsidR="00593240" w:rsidRDefault="00593240" w:rsidP="00593240">
            <w:pPr>
              <w:rPr>
                <w:rFonts w:ascii="ArialMT" w:hAnsi="ArialMT"/>
                <w:color w:val="000000"/>
                <w:sz w:val="20"/>
                <w:szCs w:val="20"/>
              </w:rPr>
            </w:pPr>
            <w:r w:rsidRPr="00BF4889">
              <w:t>33.07</w:t>
            </w:r>
          </w:p>
        </w:tc>
      </w:tr>
      <w:tr w:rsidR="00593240" w14:paraId="4F08B52F" w14:textId="77777777" w:rsidTr="00FB7081">
        <w:tc>
          <w:tcPr>
            <w:tcW w:w="3680" w:type="dxa"/>
            <w:vMerge/>
          </w:tcPr>
          <w:p w14:paraId="04369978" w14:textId="77777777" w:rsidR="00593240" w:rsidRDefault="00593240" w:rsidP="00593240">
            <w:pPr>
              <w:rPr>
                <w:rFonts w:ascii="ArialMT" w:hAnsi="ArialMT"/>
                <w:color w:val="000000"/>
                <w:sz w:val="20"/>
                <w:szCs w:val="20"/>
              </w:rPr>
            </w:pPr>
          </w:p>
        </w:tc>
        <w:tc>
          <w:tcPr>
            <w:tcW w:w="3970" w:type="dxa"/>
          </w:tcPr>
          <w:p w14:paraId="3DAA5049" w14:textId="49F249A0" w:rsidR="00593240" w:rsidRPr="000D602D" w:rsidRDefault="00593240" w:rsidP="000D602D">
            <w:pPr>
              <w:pStyle w:val="Default"/>
              <w:rPr>
                <w:rStyle w:val="smpte-symbol"/>
                <w:sz w:val="16"/>
                <w:szCs w:val="16"/>
              </w:rPr>
            </w:pPr>
            <w:proofErr w:type="spellStart"/>
            <w:r w:rsidRPr="000D602D">
              <w:rPr>
                <w:rStyle w:val="smpte-symbol"/>
                <w:sz w:val="16"/>
                <w:szCs w:val="16"/>
              </w:rPr>
              <w:t>VerticalSubsampling</w:t>
            </w:r>
            <w:proofErr w:type="spellEnd"/>
          </w:p>
        </w:tc>
        <w:tc>
          <w:tcPr>
            <w:tcW w:w="1417" w:type="dxa"/>
          </w:tcPr>
          <w:p w14:paraId="49D6C321" w14:textId="20FCBDFF" w:rsidR="00593240" w:rsidRDefault="00593240" w:rsidP="00593240">
            <w:pPr>
              <w:rPr>
                <w:rFonts w:ascii="ArialMT" w:hAnsi="ArialMT"/>
                <w:color w:val="000000"/>
                <w:sz w:val="20"/>
                <w:szCs w:val="20"/>
              </w:rPr>
            </w:pPr>
            <w:r w:rsidRPr="00BF4889">
              <w:t>33.08</w:t>
            </w:r>
          </w:p>
        </w:tc>
      </w:tr>
      <w:tr w:rsidR="00593240" w14:paraId="5F1852EE" w14:textId="77777777" w:rsidTr="00FB7081">
        <w:tc>
          <w:tcPr>
            <w:tcW w:w="3680" w:type="dxa"/>
            <w:vMerge/>
          </w:tcPr>
          <w:p w14:paraId="04EB484E" w14:textId="77777777" w:rsidR="00593240" w:rsidRDefault="00593240" w:rsidP="00593240">
            <w:pPr>
              <w:rPr>
                <w:rFonts w:ascii="ArialMT" w:hAnsi="ArialMT"/>
                <w:color w:val="000000"/>
                <w:sz w:val="20"/>
                <w:szCs w:val="20"/>
              </w:rPr>
            </w:pPr>
          </w:p>
        </w:tc>
        <w:tc>
          <w:tcPr>
            <w:tcW w:w="3970" w:type="dxa"/>
          </w:tcPr>
          <w:p w14:paraId="51418105" w14:textId="6EFF57B0" w:rsidR="00593240" w:rsidRPr="000D602D" w:rsidRDefault="00593240" w:rsidP="000D602D">
            <w:pPr>
              <w:pStyle w:val="Default"/>
              <w:rPr>
                <w:rStyle w:val="smpte-symbol"/>
                <w:sz w:val="16"/>
                <w:szCs w:val="16"/>
              </w:rPr>
            </w:pPr>
            <w:proofErr w:type="spellStart"/>
            <w:r w:rsidRPr="000D602D">
              <w:rPr>
                <w:rStyle w:val="smpte-symbol"/>
                <w:sz w:val="16"/>
                <w:szCs w:val="16"/>
              </w:rPr>
              <w:t>ReversedByteOrder</w:t>
            </w:r>
            <w:proofErr w:type="spellEnd"/>
          </w:p>
        </w:tc>
        <w:tc>
          <w:tcPr>
            <w:tcW w:w="1417" w:type="dxa"/>
          </w:tcPr>
          <w:p w14:paraId="58FF8EDB" w14:textId="1B11A805" w:rsidR="00593240" w:rsidRDefault="00593240" w:rsidP="00593240">
            <w:pPr>
              <w:rPr>
                <w:rFonts w:ascii="ArialMT" w:hAnsi="ArialMT"/>
                <w:color w:val="000000"/>
                <w:sz w:val="20"/>
                <w:szCs w:val="20"/>
              </w:rPr>
            </w:pPr>
            <w:r w:rsidRPr="00BF4889">
              <w:t>33.0B</w:t>
            </w:r>
          </w:p>
        </w:tc>
      </w:tr>
      <w:tr w:rsidR="000D602D" w14:paraId="54DEB704" w14:textId="77777777" w:rsidTr="00FB7081">
        <w:tc>
          <w:tcPr>
            <w:tcW w:w="3680" w:type="dxa"/>
          </w:tcPr>
          <w:p w14:paraId="5A4F76A6" w14:textId="705B7556" w:rsidR="000D602D" w:rsidRDefault="000D602D" w:rsidP="000D602D">
            <w:pPr>
              <w:rPr>
                <w:rFonts w:ascii="ArialMT" w:hAnsi="ArialMT"/>
                <w:color w:val="000000"/>
                <w:sz w:val="20"/>
                <w:szCs w:val="20"/>
              </w:rPr>
            </w:pPr>
            <w:r>
              <w:rPr>
                <w:rFonts w:ascii="ArialMT" w:hAnsi="ArialMT"/>
                <w:color w:val="000000"/>
                <w:sz w:val="20"/>
                <w:szCs w:val="20"/>
              </w:rPr>
              <w:t>ST-2117 Video Sub-Descriptor</w:t>
            </w:r>
          </w:p>
        </w:tc>
        <w:tc>
          <w:tcPr>
            <w:tcW w:w="3970" w:type="dxa"/>
          </w:tcPr>
          <w:p w14:paraId="3587929A" w14:textId="77777777" w:rsidR="000D602D" w:rsidRDefault="000D602D" w:rsidP="000D602D">
            <w:pPr>
              <w:rPr>
                <w:rFonts w:ascii="ArialMT" w:hAnsi="ArialMT"/>
                <w:color w:val="000000"/>
                <w:sz w:val="20"/>
                <w:szCs w:val="20"/>
              </w:rPr>
            </w:pPr>
          </w:p>
        </w:tc>
        <w:tc>
          <w:tcPr>
            <w:tcW w:w="1417" w:type="dxa"/>
          </w:tcPr>
          <w:p w14:paraId="2D0FDEAF" w14:textId="37D3D25B" w:rsidR="000D602D" w:rsidRDefault="000D602D" w:rsidP="000D602D">
            <w:pPr>
              <w:rPr>
                <w:rFonts w:ascii="ArialMT" w:hAnsi="ArialMT"/>
                <w:color w:val="000000"/>
                <w:sz w:val="20"/>
                <w:szCs w:val="20"/>
              </w:rPr>
            </w:pPr>
          </w:p>
        </w:tc>
      </w:tr>
      <w:tr w:rsidR="000D602D" w14:paraId="0747C09E" w14:textId="77777777" w:rsidTr="00FB7081">
        <w:tc>
          <w:tcPr>
            <w:tcW w:w="3680" w:type="dxa"/>
            <w:vMerge w:val="restart"/>
          </w:tcPr>
          <w:p w14:paraId="6E79C592" w14:textId="77777777" w:rsidR="000D602D" w:rsidRPr="000D602D" w:rsidRDefault="000D602D" w:rsidP="000D602D">
            <w:pPr>
              <w:rPr>
                <w:rFonts w:ascii="ArialMT" w:hAnsi="ArialMT"/>
                <w:color w:val="000000"/>
                <w:sz w:val="20"/>
                <w:szCs w:val="20"/>
              </w:rPr>
            </w:pPr>
            <w:r w:rsidRPr="000D602D">
              <w:rPr>
                <w:rFonts w:ascii="ArialMT" w:hAnsi="ArialMT"/>
                <w:color w:val="000000"/>
                <w:sz w:val="20"/>
                <w:szCs w:val="20"/>
              </w:rPr>
              <w:t>Sound Descriptor</w:t>
            </w:r>
          </w:p>
          <w:p w14:paraId="55FDEC19" w14:textId="509D53E5" w:rsidR="000D602D" w:rsidRDefault="000D602D" w:rsidP="000D602D">
            <w:pPr>
              <w:rPr>
                <w:rFonts w:ascii="ArialMT" w:hAnsi="ArialMT"/>
                <w:color w:val="000000"/>
                <w:sz w:val="20"/>
                <w:szCs w:val="20"/>
              </w:rPr>
            </w:pPr>
            <w:r w:rsidRPr="000D602D">
              <w:rPr>
                <w:rFonts w:ascii="ArialMT" w:hAnsi="ArialMT"/>
                <w:color w:val="000000"/>
                <w:sz w:val="20"/>
                <w:szCs w:val="20"/>
              </w:rPr>
              <w:t>(inheriting Descriptor)</w:t>
            </w:r>
          </w:p>
        </w:tc>
        <w:tc>
          <w:tcPr>
            <w:tcW w:w="3970" w:type="dxa"/>
          </w:tcPr>
          <w:p w14:paraId="09575E37" w14:textId="7EEE4595" w:rsidR="000D602D" w:rsidRDefault="000D602D" w:rsidP="000D602D">
            <w:pPr>
              <w:rPr>
                <w:rFonts w:ascii="ArialMT" w:hAnsi="ArialMT"/>
                <w:color w:val="000000"/>
                <w:sz w:val="20"/>
                <w:szCs w:val="20"/>
              </w:rPr>
            </w:pPr>
            <w:r w:rsidRPr="00D110B9">
              <w:t>Locked/Unlocked</w:t>
            </w:r>
          </w:p>
        </w:tc>
        <w:tc>
          <w:tcPr>
            <w:tcW w:w="1417" w:type="dxa"/>
          </w:tcPr>
          <w:p w14:paraId="77C6235E" w14:textId="6EC8F4BB" w:rsidR="000D602D" w:rsidRDefault="000D602D" w:rsidP="000D602D">
            <w:pPr>
              <w:rPr>
                <w:rFonts w:ascii="ArialMT" w:hAnsi="ArialMT"/>
                <w:color w:val="000000"/>
                <w:sz w:val="20"/>
                <w:szCs w:val="20"/>
              </w:rPr>
            </w:pPr>
            <w:r w:rsidRPr="00051616">
              <w:t>3D.02</w:t>
            </w:r>
          </w:p>
        </w:tc>
      </w:tr>
      <w:tr w:rsidR="000D602D" w14:paraId="0E4B2DFA" w14:textId="77777777" w:rsidTr="00FB7081">
        <w:tc>
          <w:tcPr>
            <w:tcW w:w="3680" w:type="dxa"/>
            <w:vMerge/>
          </w:tcPr>
          <w:p w14:paraId="058EDCD6" w14:textId="77777777" w:rsidR="000D602D" w:rsidRPr="000D602D" w:rsidRDefault="000D602D" w:rsidP="000D602D">
            <w:pPr>
              <w:rPr>
                <w:rFonts w:ascii="ArialMT" w:hAnsi="ArialMT"/>
                <w:color w:val="000000"/>
                <w:sz w:val="20"/>
                <w:szCs w:val="20"/>
              </w:rPr>
            </w:pPr>
          </w:p>
        </w:tc>
        <w:tc>
          <w:tcPr>
            <w:tcW w:w="3970" w:type="dxa"/>
          </w:tcPr>
          <w:p w14:paraId="54BA9F4F" w14:textId="15F067CF" w:rsidR="000D602D" w:rsidRDefault="000D602D" w:rsidP="000D602D">
            <w:pPr>
              <w:rPr>
                <w:rFonts w:ascii="ArialMT" w:hAnsi="ArialMT"/>
                <w:color w:val="000000"/>
                <w:sz w:val="20"/>
                <w:szCs w:val="20"/>
              </w:rPr>
            </w:pPr>
            <w:r w:rsidRPr="00D110B9">
              <w:t>Audio Ref Level</w:t>
            </w:r>
          </w:p>
        </w:tc>
        <w:tc>
          <w:tcPr>
            <w:tcW w:w="1417" w:type="dxa"/>
          </w:tcPr>
          <w:p w14:paraId="167E81ED" w14:textId="2E61A531" w:rsidR="000D602D" w:rsidRDefault="000D602D" w:rsidP="000D602D">
            <w:pPr>
              <w:rPr>
                <w:rFonts w:ascii="ArialMT" w:hAnsi="ArialMT"/>
                <w:color w:val="000000"/>
                <w:sz w:val="20"/>
                <w:szCs w:val="20"/>
              </w:rPr>
            </w:pPr>
            <w:r w:rsidRPr="00051616">
              <w:t>3D.04</w:t>
            </w:r>
          </w:p>
        </w:tc>
      </w:tr>
      <w:tr w:rsidR="000D602D" w14:paraId="50789CF1" w14:textId="77777777" w:rsidTr="00FB7081">
        <w:tc>
          <w:tcPr>
            <w:tcW w:w="3680" w:type="dxa"/>
            <w:vMerge/>
          </w:tcPr>
          <w:p w14:paraId="0AB96D48" w14:textId="77777777" w:rsidR="000D602D" w:rsidRPr="000D602D" w:rsidRDefault="000D602D" w:rsidP="000D602D">
            <w:pPr>
              <w:rPr>
                <w:rFonts w:ascii="ArialMT" w:hAnsi="ArialMT"/>
                <w:color w:val="000000"/>
                <w:sz w:val="20"/>
                <w:szCs w:val="20"/>
              </w:rPr>
            </w:pPr>
          </w:p>
        </w:tc>
        <w:tc>
          <w:tcPr>
            <w:tcW w:w="3970" w:type="dxa"/>
          </w:tcPr>
          <w:p w14:paraId="06A21609" w14:textId="42CB1B48" w:rsidR="000D602D" w:rsidRDefault="000D602D" w:rsidP="000D602D">
            <w:pPr>
              <w:rPr>
                <w:rFonts w:ascii="ArialMT" w:hAnsi="ArialMT"/>
                <w:color w:val="000000"/>
                <w:sz w:val="20"/>
                <w:szCs w:val="20"/>
              </w:rPr>
            </w:pPr>
            <w:r w:rsidRPr="00D110B9">
              <w:t>Sound Essence Coding</w:t>
            </w:r>
          </w:p>
        </w:tc>
        <w:tc>
          <w:tcPr>
            <w:tcW w:w="1417" w:type="dxa"/>
          </w:tcPr>
          <w:p w14:paraId="13341790" w14:textId="730B1AFF" w:rsidR="000D602D" w:rsidRDefault="000D602D" w:rsidP="000D602D">
            <w:pPr>
              <w:rPr>
                <w:rFonts w:ascii="ArialMT" w:hAnsi="ArialMT"/>
                <w:color w:val="000000"/>
                <w:sz w:val="20"/>
                <w:szCs w:val="20"/>
              </w:rPr>
            </w:pPr>
            <w:r w:rsidRPr="00051616">
              <w:t>3D.06</w:t>
            </w:r>
          </w:p>
        </w:tc>
      </w:tr>
      <w:tr w:rsidR="000D602D" w14:paraId="2592E706" w14:textId="77777777" w:rsidTr="00FB7081">
        <w:tc>
          <w:tcPr>
            <w:tcW w:w="3680" w:type="dxa"/>
            <w:vMerge w:val="restart"/>
          </w:tcPr>
          <w:p w14:paraId="22D4BA3B" w14:textId="77777777" w:rsidR="000D602D" w:rsidRPr="000D602D" w:rsidRDefault="000D602D" w:rsidP="000D602D">
            <w:pPr>
              <w:rPr>
                <w:rFonts w:ascii="ArialMT" w:hAnsi="ArialMT"/>
                <w:color w:val="000000"/>
                <w:sz w:val="20"/>
                <w:szCs w:val="20"/>
              </w:rPr>
            </w:pPr>
            <w:r w:rsidRPr="000D602D">
              <w:rPr>
                <w:rFonts w:ascii="ArialMT" w:hAnsi="ArialMT"/>
                <w:color w:val="000000"/>
                <w:sz w:val="20"/>
                <w:szCs w:val="20"/>
              </w:rPr>
              <w:t>AES3 Audio Descriptor</w:t>
            </w:r>
          </w:p>
          <w:p w14:paraId="51FBDC12" w14:textId="55F933FC" w:rsidR="000D602D" w:rsidRDefault="000D602D" w:rsidP="000D602D">
            <w:pPr>
              <w:rPr>
                <w:rFonts w:ascii="ArialMT" w:hAnsi="ArialMT"/>
                <w:color w:val="000000"/>
                <w:sz w:val="20"/>
                <w:szCs w:val="20"/>
              </w:rPr>
            </w:pPr>
            <w:r w:rsidRPr="000D602D">
              <w:rPr>
                <w:rFonts w:ascii="ArialMT" w:hAnsi="ArialMT"/>
                <w:color w:val="000000"/>
                <w:sz w:val="20"/>
                <w:szCs w:val="20"/>
              </w:rPr>
              <w:t>(inheriting Sound Descriptor)</w:t>
            </w:r>
          </w:p>
        </w:tc>
        <w:tc>
          <w:tcPr>
            <w:tcW w:w="3970" w:type="dxa"/>
          </w:tcPr>
          <w:p w14:paraId="4636814B" w14:textId="726C1944" w:rsidR="000D602D" w:rsidRDefault="000D602D" w:rsidP="000D602D">
            <w:pPr>
              <w:rPr>
                <w:rFonts w:ascii="ArialMT" w:hAnsi="ArialMT"/>
                <w:color w:val="000000"/>
                <w:sz w:val="20"/>
                <w:szCs w:val="20"/>
              </w:rPr>
            </w:pPr>
            <w:r w:rsidRPr="002718A9">
              <w:t>Channel Status Mode</w:t>
            </w:r>
          </w:p>
        </w:tc>
        <w:tc>
          <w:tcPr>
            <w:tcW w:w="1417" w:type="dxa"/>
          </w:tcPr>
          <w:p w14:paraId="340B0385" w14:textId="3ADE89B9" w:rsidR="000D602D" w:rsidRDefault="000D602D" w:rsidP="000D602D">
            <w:pPr>
              <w:rPr>
                <w:rFonts w:ascii="ArialMT" w:hAnsi="ArialMT"/>
                <w:color w:val="000000"/>
                <w:sz w:val="20"/>
                <w:szCs w:val="20"/>
              </w:rPr>
            </w:pPr>
            <w:r w:rsidRPr="006E23DD">
              <w:t>3D.10</w:t>
            </w:r>
          </w:p>
        </w:tc>
      </w:tr>
      <w:tr w:rsidR="000D602D" w14:paraId="64841663" w14:textId="77777777" w:rsidTr="00FB7081">
        <w:tc>
          <w:tcPr>
            <w:tcW w:w="3680" w:type="dxa"/>
            <w:vMerge/>
          </w:tcPr>
          <w:p w14:paraId="197C2C13" w14:textId="77777777" w:rsidR="000D602D" w:rsidRDefault="000D602D" w:rsidP="000D602D">
            <w:pPr>
              <w:rPr>
                <w:rFonts w:ascii="ArialMT" w:hAnsi="ArialMT"/>
                <w:color w:val="000000"/>
                <w:sz w:val="20"/>
                <w:szCs w:val="20"/>
              </w:rPr>
            </w:pPr>
          </w:p>
        </w:tc>
        <w:tc>
          <w:tcPr>
            <w:tcW w:w="3970" w:type="dxa"/>
          </w:tcPr>
          <w:p w14:paraId="4BB3A0CE" w14:textId="38124934" w:rsidR="000D602D" w:rsidRDefault="000D602D" w:rsidP="000D602D">
            <w:pPr>
              <w:rPr>
                <w:rFonts w:ascii="ArialMT" w:hAnsi="ArialMT"/>
                <w:color w:val="000000"/>
                <w:sz w:val="20"/>
                <w:szCs w:val="20"/>
              </w:rPr>
            </w:pPr>
            <w:r w:rsidRPr="002718A9">
              <w:t>Fixed Channel Status Data</w:t>
            </w:r>
          </w:p>
        </w:tc>
        <w:tc>
          <w:tcPr>
            <w:tcW w:w="1417" w:type="dxa"/>
          </w:tcPr>
          <w:p w14:paraId="452CD8C0" w14:textId="0656441E" w:rsidR="000D602D" w:rsidRDefault="000D602D" w:rsidP="000D602D">
            <w:pPr>
              <w:rPr>
                <w:rFonts w:ascii="ArialMT" w:hAnsi="ArialMT"/>
                <w:color w:val="000000"/>
                <w:sz w:val="20"/>
                <w:szCs w:val="20"/>
              </w:rPr>
            </w:pPr>
            <w:r w:rsidRPr="006E23DD">
              <w:t>3D.11</w:t>
            </w:r>
          </w:p>
        </w:tc>
      </w:tr>
    </w:tbl>
    <w:p w14:paraId="0ED66740" w14:textId="5CCE2DFA" w:rsidR="00C1395A" w:rsidRDefault="00C1395A" w:rsidP="000D602D">
      <w:pPr>
        <w:rPr>
          <w:rFonts w:ascii="ArialMT" w:hAnsi="ArialMT"/>
          <w:color w:val="000000"/>
          <w:sz w:val="20"/>
          <w:szCs w:val="20"/>
        </w:rPr>
      </w:pPr>
    </w:p>
    <w:p w14:paraId="6CC6B0DA" w14:textId="00650D4D" w:rsidR="000D602D" w:rsidRDefault="000D602D" w:rsidP="000D602D">
      <w:pPr>
        <w:pStyle w:val="Heading2"/>
      </w:pPr>
      <w:bookmarkStart w:id="433" w:name="_Toc528837238"/>
      <w:r>
        <w:lastRenderedPageBreak/>
        <w:t>Identification Set Value (B.4)</w:t>
      </w:r>
      <w:bookmarkEnd w:id="433"/>
    </w:p>
    <w:p w14:paraId="25903D38" w14:textId="18498BDB" w:rsidR="000D602D" w:rsidRDefault="000D602D" w:rsidP="000D602D">
      <w:pPr>
        <w:rPr>
          <w:rFonts w:ascii="ArialMT" w:hAnsi="ArialMT"/>
          <w:color w:val="000000"/>
          <w:sz w:val="20"/>
          <w:szCs w:val="20"/>
        </w:rPr>
      </w:pPr>
      <w:r w:rsidRPr="000D602D">
        <w:rPr>
          <w:rFonts w:ascii="ArialMT" w:hAnsi="ArialMT"/>
          <w:color w:val="000000"/>
          <w:sz w:val="20"/>
          <w:szCs w:val="20"/>
        </w:rPr>
        <w:t xml:space="preserve">The </w:t>
      </w:r>
      <w:commentRangeStart w:id="434"/>
      <w:r w:rsidRPr="000D602D">
        <w:rPr>
          <w:rFonts w:ascii="ArialMT" w:hAnsi="ArialMT"/>
          <w:color w:val="000000"/>
          <w:sz w:val="20"/>
          <w:szCs w:val="20"/>
        </w:rPr>
        <w:t>optional Generation UID Property of the Interchange Object Class is not to be encoded in Identification Set</w:t>
      </w:r>
      <w:r>
        <w:rPr>
          <w:rFonts w:ascii="ArialMT" w:hAnsi="ArialMT"/>
          <w:color w:val="000000"/>
          <w:sz w:val="20"/>
          <w:szCs w:val="20"/>
        </w:rPr>
        <w:t xml:space="preserve"> </w:t>
      </w:r>
      <w:r w:rsidRPr="000D602D">
        <w:rPr>
          <w:rFonts w:ascii="ArialMT" w:hAnsi="ArialMT"/>
          <w:color w:val="000000"/>
          <w:sz w:val="20"/>
          <w:szCs w:val="20"/>
        </w:rPr>
        <w:t xml:space="preserve">instances </w:t>
      </w:r>
      <w:commentRangeEnd w:id="434"/>
      <w:r w:rsidR="00E841E1">
        <w:rPr>
          <w:rStyle w:val="CommentReference"/>
        </w:rPr>
        <w:commentReference w:id="434"/>
      </w:r>
      <w:r w:rsidRPr="000D602D">
        <w:rPr>
          <w:rFonts w:ascii="ArialMT" w:hAnsi="ArialMT"/>
          <w:color w:val="000000"/>
          <w:sz w:val="20"/>
          <w:szCs w:val="20"/>
        </w:rPr>
        <w:t>as defined in SMPTE ST 377-1</w:t>
      </w:r>
      <w:r>
        <w:rPr>
          <w:rFonts w:ascii="ArialMT" w:hAnsi="ArialMT"/>
          <w:color w:val="000000"/>
          <w:sz w:val="20"/>
          <w:szCs w:val="20"/>
        </w:rPr>
        <w:t>.</w:t>
      </w:r>
    </w:p>
    <w:p w14:paraId="3975422D" w14:textId="0CCE9D15" w:rsidR="000D602D" w:rsidRDefault="000D602D" w:rsidP="000D602D">
      <w:pPr>
        <w:pStyle w:val="Heading2"/>
      </w:pPr>
      <w:bookmarkStart w:id="435" w:name="_Toc528837239"/>
      <w:r>
        <w:t>Timecode Representation in MXF Header and an Essence Container (B.5)</w:t>
      </w:r>
      <w:bookmarkEnd w:id="435"/>
    </w:p>
    <w:p w14:paraId="49D06C65" w14:textId="77777777" w:rsidR="000D602D" w:rsidRPr="000D602D" w:rsidRDefault="000D602D" w:rsidP="000D602D">
      <w:pPr>
        <w:pStyle w:val="ListParagraph"/>
        <w:numPr>
          <w:ilvl w:val="0"/>
          <w:numId w:val="24"/>
        </w:numPr>
        <w:rPr>
          <w:rFonts w:ascii="ArialMT" w:hAnsi="ArialMT"/>
          <w:color w:val="000000"/>
          <w:sz w:val="20"/>
          <w:szCs w:val="20"/>
        </w:rPr>
      </w:pPr>
      <w:commentRangeStart w:id="436"/>
      <w:r w:rsidRPr="000D602D">
        <w:rPr>
          <w:rFonts w:ascii="ArialMT" w:hAnsi="ArialMT"/>
          <w:color w:val="000000"/>
          <w:sz w:val="20"/>
          <w:szCs w:val="20"/>
        </w:rPr>
        <w:t>In Material Package, there shall be only one continuous Timecode Track.</w:t>
      </w:r>
    </w:p>
    <w:p w14:paraId="5A7A3842" w14:textId="1C663AFB" w:rsidR="000D602D" w:rsidRPr="000D602D" w:rsidRDefault="000D602D" w:rsidP="000D602D">
      <w:pPr>
        <w:pStyle w:val="ListParagraph"/>
        <w:numPr>
          <w:ilvl w:val="0"/>
          <w:numId w:val="24"/>
        </w:numPr>
        <w:rPr>
          <w:rFonts w:ascii="ArialMT" w:hAnsi="ArialMT"/>
          <w:color w:val="000000"/>
          <w:sz w:val="20"/>
          <w:szCs w:val="20"/>
        </w:rPr>
      </w:pPr>
      <w:r w:rsidRPr="000D602D">
        <w:rPr>
          <w:rFonts w:ascii="ArialMT" w:hAnsi="ArialMT"/>
          <w:color w:val="000000"/>
          <w:sz w:val="20"/>
          <w:szCs w:val="20"/>
        </w:rPr>
        <w:t>In File Package, there shall be only one continuous Timecode Track.</w:t>
      </w:r>
    </w:p>
    <w:p w14:paraId="6D6CDAAF" w14:textId="641AA9F0" w:rsidR="000D602D" w:rsidRPr="000D602D" w:rsidRDefault="000D602D" w:rsidP="000D602D">
      <w:pPr>
        <w:pStyle w:val="ListParagraph"/>
        <w:numPr>
          <w:ilvl w:val="0"/>
          <w:numId w:val="24"/>
        </w:numPr>
      </w:pPr>
      <w:r w:rsidRPr="000D602D">
        <w:rPr>
          <w:rFonts w:ascii="ArialMT" w:hAnsi="ArialMT"/>
          <w:color w:val="000000"/>
          <w:sz w:val="20"/>
          <w:szCs w:val="20"/>
        </w:rPr>
        <w:t xml:space="preserve">System Item timecode </w:t>
      </w:r>
      <w:commentRangeEnd w:id="436"/>
      <w:r w:rsidR="00E841E1">
        <w:rPr>
          <w:rStyle w:val="CommentReference"/>
        </w:rPr>
        <w:commentReference w:id="436"/>
      </w:r>
      <w:r w:rsidRPr="000D602D">
        <w:rPr>
          <w:rFonts w:ascii="ArialMT" w:hAnsi="ArialMT"/>
          <w:color w:val="000000"/>
          <w:sz w:val="20"/>
          <w:szCs w:val="20"/>
        </w:rPr>
        <w:t>may contain discontinuities.</w:t>
      </w:r>
    </w:p>
    <w:p w14:paraId="24142745" w14:textId="0AF195D2" w:rsidR="000D602D" w:rsidRDefault="000D602D" w:rsidP="000D602D">
      <w:pPr>
        <w:pStyle w:val="Heading2"/>
      </w:pPr>
      <w:bookmarkStart w:id="437" w:name="_Toc528837240"/>
      <w:r>
        <w:t>Index Table Segments (B.6)</w:t>
      </w:r>
      <w:bookmarkEnd w:id="437"/>
    </w:p>
    <w:p w14:paraId="710D57B4" w14:textId="48CDD649" w:rsidR="000D602D" w:rsidRPr="000D602D" w:rsidRDefault="000D602D" w:rsidP="000D602D">
      <w:commentRangeStart w:id="438"/>
      <w:r w:rsidRPr="000D602D">
        <w:rPr>
          <w:rFonts w:ascii="ArialMT" w:hAnsi="ArialMT"/>
          <w:color w:val="000000"/>
          <w:sz w:val="20"/>
          <w:szCs w:val="20"/>
        </w:rPr>
        <w:t>The number of frames contained in an Index Table Segment Set</w:t>
      </w:r>
      <w:r>
        <w:rPr>
          <w:rFonts w:ascii="ArialMT" w:hAnsi="ArialMT"/>
          <w:color w:val="000000"/>
          <w:sz w:val="20"/>
          <w:szCs w:val="20"/>
        </w:rPr>
        <w:t xml:space="preserve"> is…</w:t>
      </w:r>
      <w:commentRangeEnd w:id="438"/>
      <w:r>
        <w:rPr>
          <w:rStyle w:val="CommentReference"/>
        </w:rPr>
        <w:commentReference w:id="438"/>
      </w:r>
    </w:p>
    <w:p w14:paraId="7D026C0B" w14:textId="77777777" w:rsidR="000D602D" w:rsidRDefault="000D602D" w:rsidP="000D602D">
      <w:pPr>
        <w:pStyle w:val="ListParagraph"/>
        <w:numPr>
          <w:ilvl w:val="0"/>
          <w:numId w:val="25"/>
        </w:numPr>
      </w:pPr>
      <w:r>
        <w:t>The Size of Index Table Segment is the sum of an Index Table Segment Set and the following KLV Fill item.</w:t>
      </w:r>
    </w:p>
    <w:p w14:paraId="60F7EA5D" w14:textId="77777777" w:rsidR="000D602D" w:rsidRDefault="000D602D" w:rsidP="000D602D">
      <w:pPr>
        <w:pStyle w:val="ListParagraph"/>
        <w:numPr>
          <w:ilvl w:val="0"/>
          <w:numId w:val="25"/>
        </w:numPr>
      </w:pPr>
      <w:r>
        <w:t>This restriction shall not be applied to the final Index Table Segment within the file.</w:t>
      </w:r>
    </w:p>
    <w:p w14:paraId="21E6E21B" w14:textId="77777777" w:rsidR="000D602D" w:rsidRPr="000D602D" w:rsidRDefault="000D602D" w:rsidP="000D602D">
      <w:pPr>
        <w:pStyle w:val="ListParagraph"/>
        <w:numPr>
          <w:ilvl w:val="0"/>
          <w:numId w:val="25"/>
        </w:numPr>
        <w:rPr>
          <w:highlight w:val="yellow"/>
        </w:rPr>
      </w:pPr>
      <w:r w:rsidRPr="000D602D">
        <w:rPr>
          <w:highlight w:val="yellow"/>
        </w:rPr>
        <w:t>The final Index Table Segment contains remaining frames, so the Index Duration and Duration may be fewer than the values in Table B.2.</w:t>
      </w:r>
    </w:p>
    <w:p w14:paraId="6598CF7F" w14:textId="317CE400" w:rsidR="000D602D" w:rsidRPr="000D602D" w:rsidRDefault="000D602D" w:rsidP="000D602D">
      <w:pPr>
        <w:pStyle w:val="ListParagraph"/>
        <w:numPr>
          <w:ilvl w:val="0"/>
          <w:numId w:val="25"/>
        </w:numPr>
      </w:pPr>
      <w:commentRangeStart w:id="439"/>
      <w:r>
        <w:t xml:space="preserve">The Size of Index Table Segments should be uniform </w:t>
      </w:r>
      <w:commentRangeEnd w:id="439"/>
      <w:r w:rsidR="00E841E1">
        <w:rPr>
          <w:rStyle w:val="CommentReference"/>
        </w:rPr>
        <w:commentReference w:id="439"/>
      </w:r>
      <w:r>
        <w:t>in an MXF file.</w:t>
      </w:r>
    </w:p>
    <w:p w14:paraId="57D71A88" w14:textId="1CB05119" w:rsidR="000D602D" w:rsidRDefault="000D602D" w:rsidP="000D602D">
      <w:pPr>
        <w:pStyle w:val="Heading2"/>
      </w:pPr>
      <w:bookmarkStart w:id="440" w:name="_Toc528837241"/>
      <w:r>
        <w:t>Random Index Pack (B.7)</w:t>
      </w:r>
      <w:bookmarkEnd w:id="440"/>
    </w:p>
    <w:p w14:paraId="3323DFA2" w14:textId="5049C8E6" w:rsidR="00A74F22" w:rsidRPr="00A74F22" w:rsidRDefault="00A74F22" w:rsidP="00A74F22">
      <w:r>
        <w:t>The Random Index Pack (RIP) shall be present.</w:t>
      </w:r>
    </w:p>
    <w:p w14:paraId="162909E3" w14:textId="5801F200" w:rsidR="00A74F22" w:rsidRPr="00A74F22" w:rsidRDefault="000D602D" w:rsidP="00A74F22">
      <w:pPr>
        <w:pStyle w:val="Heading2"/>
      </w:pPr>
      <w:bookmarkStart w:id="441" w:name="_Toc528837242"/>
      <w:r>
        <w:t>Essence (B.8)</w:t>
      </w:r>
      <w:bookmarkEnd w:id="441"/>
    </w:p>
    <w:p w14:paraId="189A856B" w14:textId="31798D8E" w:rsidR="000D602D" w:rsidRDefault="000D602D" w:rsidP="000D602D">
      <w:pPr>
        <w:pStyle w:val="Heading3"/>
      </w:pPr>
      <w:bookmarkStart w:id="442" w:name="_Toc528837243"/>
      <w:r>
        <w:t>System Item (B.8.1)</w:t>
      </w:r>
      <w:bookmarkEnd w:id="442"/>
    </w:p>
    <w:p w14:paraId="1F383FC1" w14:textId="2789B7F6" w:rsidR="00A74F22" w:rsidRPr="00A74F22" w:rsidRDefault="00A74F22" w:rsidP="00A74F22">
      <w:r>
        <w:rPr>
          <w:rFonts w:ascii="ArialMT" w:hAnsi="ArialMT"/>
          <w:color w:val="000000"/>
          <w:sz w:val="20"/>
          <w:szCs w:val="20"/>
        </w:rPr>
        <w:t xml:space="preserve">This RP </w:t>
      </w:r>
      <w:proofErr w:type="spellStart"/>
      <w:r>
        <w:rPr>
          <w:rFonts w:ascii="ArialMT" w:hAnsi="ArialMT"/>
          <w:color w:val="000000"/>
          <w:sz w:val="20"/>
          <w:szCs w:val="20"/>
        </w:rPr>
        <w:t>xxxx</w:t>
      </w:r>
      <w:proofErr w:type="spellEnd"/>
      <w:r w:rsidRPr="00A74F22">
        <w:rPr>
          <w:rFonts w:ascii="ArialMT" w:hAnsi="ArialMT"/>
          <w:color w:val="000000"/>
          <w:sz w:val="20"/>
          <w:szCs w:val="20"/>
        </w:rPr>
        <w:t xml:space="preserve"> file includes one CP Sys</w:t>
      </w:r>
      <w:r>
        <w:rPr>
          <w:rFonts w:ascii="ArialMT" w:hAnsi="ArialMT"/>
          <w:color w:val="000000"/>
          <w:sz w:val="20"/>
          <w:szCs w:val="20"/>
        </w:rPr>
        <w:t xml:space="preserve">tem Item as defined in </w:t>
      </w:r>
      <w:r w:rsidRPr="00A74F22">
        <w:rPr>
          <w:rFonts w:ascii="ArialMT" w:hAnsi="ArialMT"/>
          <w:color w:val="000000"/>
          <w:sz w:val="20"/>
          <w:szCs w:val="20"/>
          <w:highlight w:val="red"/>
        </w:rPr>
        <w:t>Annex B.1.</w:t>
      </w:r>
    </w:p>
    <w:p w14:paraId="6AD3E9C8" w14:textId="75ED75FB" w:rsidR="000D602D" w:rsidRDefault="000D602D" w:rsidP="000D602D">
      <w:pPr>
        <w:pStyle w:val="Heading3"/>
      </w:pPr>
      <w:bookmarkStart w:id="443" w:name="_Toc528837244"/>
      <w:r>
        <w:t>Picture Item (B.8.2)</w:t>
      </w:r>
      <w:bookmarkEnd w:id="443"/>
    </w:p>
    <w:p w14:paraId="31D40C8E" w14:textId="54C0B45D" w:rsidR="00A74F22" w:rsidRPr="00A74F22" w:rsidRDefault="00A74F22" w:rsidP="00A74F22">
      <w:r w:rsidRPr="00A74F22">
        <w:rPr>
          <w:rFonts w:ascii="ArialMT" w:hAnsi="ArialMT"/>
          <w:color w:val="000000"/>
          <w:sz w:val="20"/>
          <w:szCs w:val="20"/>
        </w:rPr>
        <w:t>The Picture Item includes one or more</w:t>
      </w:r>
      <w:r>
        <w:rPr>
          <w:rFonts w:ascii="ArialMT" w:hAnsi="ArialMT"/>
          <w:color w:val="000000"/>
          <w:sz w:val="20"/>
          <w:szCs w:val="20"/>
        </w:rPr>
        <w:t xml:space="preserve"> SMPTE</w:t>
      </w:r>
      <w:r w:rsidRPr="00A74F22">
        <w:rPr>
          <w:rFonts w:ascii="ArialMT" w:hAnsi="ArialMT"/>
          <w:color w:val="000000"/>
          <w:sz w:val="20"/>
          <w:szCs w:val="20"/>
        </w:rPr>
        <w:t xml:space="preserve"> </w:t>
      </w:r>
      <w:r>
        <w:rPr>
          <w:rFonts w:ascii="ArialMT" w:hAnsi="ArialMT"/>
          <w:color w:val="000000"/>
          <w:sz w:val="20"/>
          <w:szCs w:val="20"/>
        </w:rPr>
        <w:t>ST-2117</w:t>
      </w:r>
      <w:r w:rsidRPr="00A74F22">
        <w:rPr>
          <w:rFonts w:ascii="ArialMT" w:hAnsi="ArialMT"/>
          <w:color w:val="000000"/>
          <w:sz w:val="20"/>
          <w:szCs w:val="20"/>
        </w:rPr>
        <w:t xml:space="preserve"> Video Elements as defined in </w:t>
      </w:r>
      <w:r w:rsidRPr="00A74F22">
        <w:rPr>
          <w:rFonts w:ascii="ArialMT" w:hAnsi="ArialMT"/>
          <w:color w:val="000000"/>
          <w:sz w:val="20"/>
          <w:szCs w:val="20"/>
          <w:highlight w:val="red"/>
        </w:rPr>
        <w:t>Annex B.1</w:t>
      </w:r>
    </w:p>
    <w:p w14:paraId="595B83A7" w14:textId="04318D48" w:rsidR="000D602D" w:rsidRDefault="000D602D" w:rsidP="000D602D">
      <w:pPr>
        <w:pStyle w:val="Heading3"/>
      </w:pPr>
      <w:bookmarkStart w:id="444" w:name="_Toc528837245"/>
      <w:r>
        <w:t>Sound Item (B.8.3)</w:t>
      </w:r>
      <w:bookmarkEnd w:id="444"/>
    </w:p>
    <w:p w14:paraId="521FD0B5" w14:textId="77777777" w:rsidR="00A74F22" w:rsidRDefault="00A74F22" w:rsidP="00A74F22">
      <w:r>
        <w:t xml:space="preserve">The Sound Item includes one or more AES3 Elements as defined in </w:t>
      </w:r>
      <w:r w:rsidRPr="00A74F22">
        <w:rPr>
          <w:highlight w:val="red"/>
        </w:rPr>
        <w:t>Annex B.1.</w:t>
      </w:r>
    </w:p>
    <w:p w14:paraId="29968FD0" w14:textId="77777777" w:rsidR="00A74F22" w:rsidRDefault="00A74F22" w:rsidP="00A74F22">
      <w:pPr>
        <w:pStyle w:val="ListParagraph"/>
        <w:numPr>
          <w:ilvl w:val="0"/>
          <w:numId w:val="26"/>
        </w:numPr>
      </w:pPr>
      <w:r>
        <w:t xml:space="preserve">Sound data </w:t>
      </w:r>
      <w:commentRangeStart w:id="445"/>
      <w:r>
        <w:t>stream is coded in 2's complement, in little endian, and void bits shall be set to 0.</w:t>
      </w:r>
      <w:commentRangeEnd w:id="445"/>
      <w:r w:rsidR="00E841E1">
        <w:rPr>
          <w:rStyle w:val="CommentReference"/>
        </w:rPr>
        <w:commentReference w:id="445"/>
      </w:r>
    </w:p>
    <w:p w14:paraId="1017F329" w14:textId="77777777" w:rsidR="00A74F22" w:rsidRDefault="00A74F22" w:rsidP="00A74F22">
      <w:pPr>
        <w:pStyle w:val="ListParagraph"/>
        <w:numPr>
          <w:ilvl w:val="0"/>
          <w:numId w:val="26"/>
        </w:numPr>
      </w:pPr>
      <w:commentRangeStart w:id="446"/>
      <w:r>
        <w:t>Preferable 5-frame sequence of audio sampling number is 801-801-800-801-801 for 59.94fps, or 1602-1601-1602-1601-1602 for 29.97fps.</w:t>
      </w:r>
      <w:commentRangeEnd w:id="446"/>
      <w:r w:rsidR="008C3780">
        <w:rPr>
          <w:rStyle w:val="CommentReference"/>
        </w:rPr>
        <w:commentReference w:id="446"/>
      </w:r>
    </w:p>
    <w:p w14:paraId="7C05C278" w14:textId="01D82226" w:rsidR="00A74F22" w:rsidRPr="00A74F22" w:rsidRDefault="00A74F22" w:rsidP="00A74F22">
      <w:pPr>
        <w:pStyle w:val="ListParagraph"/>
        <w:numPr>
          <w:ilvl w:val="0"/>
          <w:numId w:val="26"/>
        </w:numPr>
      </w:pPr>
      <w:r>
        <w:t>Extracted AES3 Channel Status data shall be described into the Audio Descriptor in Header Metadata.</w:t>
      </w:r>
    </w:p>
    <w:p w14:paraId="5BFE61B6" w14:textId="633BEBB6" w:rsidR="000D602D" w:rsidRDefault="000D602D" w:rsidP="000D602D">
      <w:pPr>
        <w:pStyle w:val="Heading3"/>
      </w:pPr>
      <w:bookmarkStart w:id="447" w:name="_Toc528837246"/>
      <w:r>
        <w:t>Data Item (B.8.4)</w:t>
      </w:r>
      <w:bookmarkEnd w:id="447"/>
    </w:p>
    <w:p w14:paraId="2E9C56C8" w14:textId="3DC6BC40" w:rsidR="000D602D" w:rsidRPr="000D602D" w:rsidRDefault="000A4A69" w:rsidP="000D602D">
      <w:pPr>
        <w:rPr>
          <w:rFonts w:ascii="ArialMT" w:hAnsi="ArialMT"/>
          <w:color w:val="000000"/>
          <w:sz w:val="20"/>
          <w:szCs w:val="20"/>
        </w:rPr>
      </w:pPr>
      <w:r w:rsidRPr="000A4A69">
        <w:rPr>
          <w:rFonts w:ascii="ArialMT" w:hAnsi="ArialMT"/>
          <w:color w:val="000000"/>
          <w:sz w:val="20"/>
          <w:szCs w:val="20"/>
        </w:rPr>
        <w:t xml:space="preserve">The Data Item includes zero or one ANC Frame Element as defined in </w:t>
      </w:r>
      <w:r w:rsidRPr="000A4A69">
        <w:rPr>
          <w:rFonts w:ascii="ArialMT" w:hAnsi="ArialMT"/>
          <w:color w:val="000000"/>
          <w:sz w:val="20"/>
          <w:szCs w:val="20"/>
          <w:highlight w:val="red"/>
        </w:rPr>
        <w:t>Annex B.1.</w:t>
      </w:r>
    </w:p>
    <w:p w14:paraId="6A4D3F08" w14:textId="77777777" w:rsidR="000A4A69" w:rsidRPr="000A4A69" w:rsidRDefault="000A4A69" w:rsidP="000A4A69">
      <w:pPr>
        <w:pStyle w:val="ListParagraph"/>
        <w:numPr>
          <w:ilvl w:val="0"/>
          <w:numId w:val="26"/>
        </w:numPr>
      </w:pPr>
      <w:r w:rsidRPr="000A4A69">
        <w:t>Typical settings, e.g. for a minimum implementation, are defined as follows:</w:t>
      </w:r>
    </w:p>
    <w:p w14:paraId="0C67DED9" w14:textId="77777777" w:rsidR="000A4A69" w:rsidRPr="000A4A69" w:rsidRDefault="000A4A69" w:rsidP="000A4A69">
      <w:pPr>
        <w:pStyle w:val="ListParagraph"/>
        <w:numPr>
          <w:ilvl w:val="1"/>
          <w:numId w:val="29"/>
        </w:numPr>
      </w:pPr>
      <w:r w:rsidRPr="000A4A69">
        <w:t>Wrapping Type value is chosen from VANC codes. HANC is not used.</w:t>
      </w:r>
    </w:p>
    <w:p w14:paraId="1D4E1464" w14:textId="77777777" w:rsidR="000A4A69" w:rsidRPr="000A4A69" w:rsidRDefault="000A4A69" w:rsidP="000A4A69">
      <w:pPr>
        <w:pStyle w:val="ListParagraph"/>
        <w:numPr>
          <w:ilvl w:val="1"/>
          <w:numId w:val="29"/>
        </w:numPr>
      </w:pPr>
      <w:r w:rsidRPr="000A4A69">
        <w:t xml:space="preserve">Payload Sample Coding value is set to 8-bit </w:t>
      </w:r>
      <w:proofErr w:type="spellStart"/>
      <w:r w:rsidRPr="000A4A69">
        <w:t>luma</w:t>
      </w:r>
      <w:proofErr w:type="spellEnd"/>
      <w:r w:rsidRPr="000A4A69">
        <w:t xml:space="preserve"> sample type.</w:t>
      </w:r>
    </w:p>
    <w:p w14:paraId="2ED3BAC0" w14:textId="59779DAF" w:rsidR="000A4A69" w:rsidRDefault="000A4A69" w:rsidP="000A4A69">
      <w:pPr>
        <w:pStyle w:val="ListParagraph"/>
        <w:numPr>
          <w:ilvl w:val="0"/>
          <w:numId w:val="26"/>
        </w:numPr>
      </w:pPr>
      <w:proofErr w:type="gramStart"/>
      <w:r w:rsidRPr="000A4A69">
        <w:t>CS(</w:t>
      </w:r>
      <w:proofErr w:type="gramEnd"/>
      <w:r w:rsidRPr="000A4A69">
        <w:t>Check Sum) in each ANC Packet may be omitted</w:t>
      </w:r>
      <w:r>
        <w:t>.</w:t>
      </w:r>
    </w:p>
    <w:p w14:paraId="732DCC03" w14:textId="77777777" w:rsidR="000A4A69" w:rsidRPr="000A4A69" w:rsidRDefault="000A4A69" w:rsidP="000A4A69">
      <w:pPr>
        <w:pStyle w:val="ListParagraph"/>
        <w:numPr>
          <w:ilvl w:val="0"/>
          <w:numId w:val="26"/>
        </w:numPr>
      </w:pPr>
      <w:r w:rsidRPr="000A4A69">
        <w:rPr>
          <w:rFonts w:ascii="ArialMT" w:hAnsi="ArialMT"/>
          <w:color w:val="000000"/>
          <w:sz w:val="20"/>
          <w:szCs w:val="20"/>
        </w:rPr>
        <w:t>Each Payload Byte Array shall be pad</w:t>
      </w:r>
      <w:r>
        <w:rPr>
          <w:rFonts w:ascii="ArialMT" w:hAnsi="ArialMT"/>
          <w:color w:val="000000"/>
          <w:sz w:val="20"/>
          <w:szCs w:val="20"/>
        </w:rPr>
        <w:t>ded to achieve 4-byte alignment.</w:t>
      </w:r>
    </w:p>
    <w:p w14:paraId="1180B45F" w14:textId="64A97F56" w:rsidR="000A4A69" w:rsidRPr="000A4A69" w:rsidRDefault="000A4A69" w:rsidP="000A4A69">
      <w:pPr>
        <w:pStyle w:val="ListParagraph"/>
        <w:numPr>
          <w:ilvl w:val="0"/>
          <w:numId w:val="26"/>
        </w:numPr>
      </w:pPr>
      <w:r w:rsidRPr="000A4A69">
        <w:rPr>
          <w:rFonts w:ascii="ArialMT" w:hAnsi="ArialMT"/>
          <w:color w:val="000000"/>
          <w:sz w:val="20"/>
          <w:szCs w:val="20"/>
        </w:rPr>
        <w:t>The size of Data Item, i.e. from the first byte of the Element Key to the end of Fill, shall be less than or equal</w:t>
      </w:r>
      <w:r>
        <w:rPr>
          <w:rFonts w:ascii="ArialMT" w:hAnsi="ArialMT"/>
          <w:color w:val="000000"/>
          <w:sz w:val="20"/>
          <w:szCs w:val="20"/>
        </w:rPr>
        <w:t xml:space="preserve"> </w:t>
      </w:r>
      <w:r w:rsidRPr="000A4A69">
        <w:rPr>
          <w:rFonts w:ascii="ArialMT" w:hAnsi="ArialMT"/>
          <w:color w:val="000000"/>
          <w:sz w:val="20"/>
          <w:szCs w:val="20"/>
        </w:rPr>
        <w:t xml:space="preserve">to </w:t>
      </w:r>
      <w:commentRangeStart w:id="448"/>
      <w:r w:rsidRPr="000A4A69">
        <w:rPr>
          <w:rFonts w:ascii="ArialMT" w:hAnsi="ArialMT"/>
          <w:color w:val="000000"/>
          <w:sz w:val="20"/>
          <w:szCs w:val="20"/>
        </w:rPr>
        <w:t xml:space="preserve">11776 </w:t>
      </w:r>
      <w:commentRangeEnd w:id="448"/>
      <w:r>
        <w:rPr>
          <w:rStyle w:val="CommentReference"/>
        </w:rPr>
        <w:commentReference w:id="448"/>
      </w:r>
      <w:r w:rsidRPr="000A4A69">
        <w:rPr>
          <w:rFonts w:ascii="ArialMT" w:hAnsi="ArialMT"/>
          <w:color w:val="000000"/>
          <w:sz w:val="20"/>
          <w:szCs w:val="20"/>
        </w:rPr>
        <w:t xml:space="preserve">bytes. The size shall always be multiple of 1 </w:t>
      </w:r>
      <w:proofErr w:type="gramStart"/>
      <w:r w:rsidRPr="000A4A69">
        <w:rPr>
          <w:rFonts w:ascii="ArialMT" w:hAnsi="ArialMT"/>
          <w:color w:val="000000"/>
          <w:sz w:val="20"/>
          <w:szCs w:val="20"/>
        </w:rPr>
        <w:t>bytes</w:t>
      </w:r>
      <w:proofErr w:type="gramEnd"/>
      <w:r w:rsidRPr="000A4A69">
        <w:rPr>
          <w:rFonts w:ascii="ArialMT" w:hAnsi="ArialMT"/>
          <w:color w:val="000000"/>
          <w:sz w:val="20"/>
          <w:szCs w:val="20"/>
        </w:rPr>
        <w:t xml:space="preserve"> due to the KAG size.</w:t>
      </w:r>
    </w:p>
    <w:p w14:paraId="5CE92D32" w14:textId="49E3ED78" w:rsidR="000A4A69" w:rsidRDefault="000A4A69" w:rsidP="000A4A69">
      <w:pPr>
        <w:pStyle w:val="ListParagraph"/>
        <w:numPr>
          <w:ilvl w:val="0"/>
          <w:numId w:val="26"/>
        </w:numPr>
      </w:pPr>
      <w:commentRangeStart w:id="449"/>
      <w:r w:rsidRPr="000A4A69">
        <w:rPr>
          <w:rFonts w:ascii="ArialMT" w:hAnsi="ArialMT"/>
          <w:color w:val="000000"/>
          <w:sz w:val="20"/>
          <w:szCs w:val="20"/>
        </w:rPr>
        <w:t>The size of Data Item shall be constant through</w:t>
      </w:r>
      <w:r>
        <w:rPr>
          <w:rFonts w:ascii="ArialMT" w:hAnsi="ArialMT"/>
          <w:color w:val="000000"/>
          <w:sz w:val="20"/>
          <w:szCs w:val="20"/>
        </w:rPr>
        <w:t xml:space="preserve"> the file.</w:t>
      </w:r>
      <w:commentRangeEnd w:id="449"/>
      <w:r w:rsidR="00E841E1">
        <w:rPr>
          <w:rStyle w:val="CommentReference"/>
        </w:rPr>
        <w:commentReference w:id="449"/>
      </w:r>
    </w:p>
    <w:p w14:paraId="0267B1B6" w14:textId="3519836D" w:rsidR="00E211B2" w:rsidRDefault="00E211B2" w:rsidP="00E211B2">
      <w:pPr>
        <w:pStyle w:val="Heading1"/>
      </w:pPr>
      <w:bookmarkStart w:id="450" w:name="_Toc528837247"/>
      <w:commentRangeStart w:id="451"/>
      <w:r w:rsidRPr="00E211B2">
        <w:lastRenderedPageBreak/>
        <w:t>Annex C Operating Points</w:t>
      </w:r>
      <w:commentRangeEnd w:id="451"/>
      <w:r w:rsidR="00B621EA">
        <w:rPr>
          <w:rStyle w:val="CommentReference"/>
          <w:rFonts w:asciiTheme="minorHAnsi" w:eastAsiaTheme="minorHAnsi" w:hAnsiTheme="minorHAnsi" w:cstheme="minorBidi"/>
          <w:color w:val="auto"/>
        </w:rPr>
        <w:commentReference w:id="451"/>
      </w:r>
      <w:bookmarkEnd w:id="450"/>
    </w:p>
    <w:p w14:paraId="6C98D5B7" w14:textId="77777777" w:rsidR="00A74F22" w:rsidRPr="00A74F22" w:rsidRDefault="00A74F22" w:rsidP="0085724F"/>
    <w:p w14:paraId="725924C3" w14:textId="0011FE8D" w:rsidR="00E211B2" w:rsidRDefault="00E211B2" w:rsidP="00E211B2">
      <w:pPr>
        <w:pStyle w:val="Heading1"/>
      </w:pPr>
      <w:bookmarkStart w:id="452" w:name="_Toc528837248"/>
      <w:commentRangeStart w:id="453"/>
      <w:r w:rsidRPr="00E211B2">
        <w:t>Annex D Property Values of the Essence</w:t>
      </w:r>
      <w:r>
        <w:t xml:space="preserve"> Descriptors</w:t>
      </w:r>
      <w:commentRangeEnd w:id="453"/>
      <w:r w:rsidR="00CC638F">
        <w:rPr>
          <w:rStyle w:val="CommentReference"/>
          <w:rFonts w:asciiTheme="minorHAnsi" w:eastAsiaTheme="minorHAnsi" w:hAnsiTheme="minorHAnsi" w:cstheme="minorBidi"/>
          <w:color w:val="auto"/>
        </w:rPr>
        <w:commentReference w:id="453"/>
      </w:r>
      <w:bookmarkEnd w:id="452"/>
    </w:p>
    <w:p w14:paraId="26431E70" w14:textId="42391B9E" w:rsidR="002D0AF3" w:rsidRDefault="00EF7542" w:rsidP="00DE7574">
      <w:pPr>
        <w:rPr>
          <w:rFonts w:ascii="ArialMT" w:hAnsi="ArialMT"/>
          <w:color w:val="000000"/>
          <w:sz w:val="20"/>
          <w:szCs w:val="20"/>
        </w:rPr>
      </w:pPr>
      <w:r w:rsidRPr="00EF7542">
        <w:rPr>
          <w:rFonts w:ascii="ArialMT" w:hAnsi="ArialMT"/>
          <w:color w:val="000000"/>
          <w:sz w:val="20"/>
          <w:szCs w:val="20"/>
        </w:rPr>
        <w:t xml:space="preserve">Table </w:t>
      </w:r>
      <w:r w:rsidRPr="00EF7542">
        <w:rPr>
          <w:rFonts w:ascii="ArialMT" w:hAnsi="ArialMT"/>
          <w:color w:val="000000"/>
          <w:sz w:val="20"/>
          <w:szCs w:val="20"/>
          <w:highlight w:val="red"/>
        </w:rPr>
        <w:t>D.1 to Table D.6, Table D.8 and Table D.9</w:t>
      </w:r>
      <w:r w:rsidRPr="00EF7542">
        <w:rPr>
          <w:rFonts w:ascii="ArialMT" w:hAnsi="ArialMT"/>
          <w:color w:val="000000"/>
          <w:sz w:val="20"/>
          <w:szCs w:val="20"/>
        </w:rPr>
        <w:t xml:space="preserve"> enumerate the Property values of Picture, Sound and Data</w:t>
      </w:r>
      <w:r>
        <w:rPr>
          <w:rFonts w:ascii="ArialMT" w:hAnsi="ArialMT"/>
          <w:color w:val="000000"/>
          <w:sz w:val="20"/>
          <w:szCs w:val="20"/>
        </w:rPr>
        <w:t xml:space="preserve"> </w:t>
      </w:r>
      <w:r w:rsidRPr="00EF7542">
        <w:rPr>
          <w:rFonts w:ascii="ArialMT" w:hAnsi="ArialMT"/>
          <w:color w:val="000000"/>
          <w:sz w:val="20"/>
          <w:szCs w:val="20"/>
        </w:rPr>
        <w:t xml:space="preserve">Essence that specify the constraints on the conformant implementation of the SMPTE </w:t>
      </w:r>
      <w:r>
        <w:rPr>
          <w:rFonts w:ascii="ArialMT" w:hAnsi="ArialMT"/>
          <w:color w:val="000000"/>
          <w:sz w:val="20"/>
          <w:szCs w:val="20"/>
        </w:rPr>
        <w:t xml:space="preserve">RP </w:t>
      </w:r>
      <w:proofErr w:type="spellStart"/>
      <w:r>
        <w:rPr>
          <w:rFonts w:ascii="ArialMT" w:hAnsi="ArialMT"/>
          <w:color w:val="000000"/>
          <w:sz w:val="20"/>
          <w:szCs w:val="20"/>
        </w:rPr>
        <w:t>xxxx</w:t>
      </w:r>
      <w:proofErr w:type="spellEnd"/>
      <w:r w:rsidRPr="00EF7542">
        <w:rPr>
          <w:rFonts w:ascii="ArialMT" w:hAnsi="ArialMT"/>
          <w:color w:val="000000"/>
          <w:sz w:val="20"/>
          <w:szCs w:val="20"/>
        </w:rPr>
        <w:t xml:space="preserve"> file</w:t>
      </w:r>
      <w:r>
        <w:rPr>
          <w:rFonts w:ascii="ArialMT" w:hAnsi="ArialMT"/>
          <w:color w:val="000000"/>
          <w:sz w:val="20"/>
          <w:szCs w:val="20"/>
        </w:rPr>
        <w:t>.</w:t>
      </w:r>
    </w:p>
    <w:p w14:paraId="23E553D7" w14:textId="443A388A" w:rsidR="00EF7542" w:rsidRDefault="00EF7542" w:rsidP="00DE7574">
      <w:pPr>
        <w:rPr>
          <w:rFonts w:ascii="ArialMT" w:hAnsi="ArialMT"/>
          <w:color w:val="000000"/>
          <w:sz w:val="20"/>
          <w:szCs w:val="20"/>
        </w:rPr>
      </w:pPr>
    </w:p>
    <w:p w14:paraId="0897D603" w14:textId="6994164C" w:rsidR="00EF7542" w:rsidRDefault="00EF7542" w:rsidP="00DE7574">
      <w:pPr>
        <w:rPr>
          <w:rFonts w:ascii="Arial-BoldMT" w:hAnsi="Arial-BoldMT"/>
          <w:b/>
          <w:bCs/>
          <w:color w:val="000000"/>
          <w:sz w:val="20"/>
          <w:szCs w:val="20"/>
        </w:rPr>
      </w:pPr>
      <w:r w:rsidRPr="00EF7542">
        <w:rPr>
          <w:rFonts w:ascii="Arial-BoldMT" w:hAnsi="Arial-BoldMT"/>
          <w:b/>
          <w:bCs/>
          <w:color w:val="000000"/>
          <w:sz w:val="20"/>
          <w:szCs w:val="20"/>
        </w:rPr>
        <w:t xml:space="preserve">Table D.1 – An Instance of </w:t>
      </w:r>
      <w:r w:rsidR="00E77A09">
        <w:rPr>
          <w:rFonts w:ascii="Arial-BoldMT" w:hAnsi="Arial-BoldMT"/>
          <w:b/>
          <w:bCs/>
          <w:color w:val="000000"/>
          <w:sz w:val="20"/>
          <w:szCs w:val="20"/>
        </w:rPr>
        <w:t>ST-2117</w:t>
      </w:r>
      <w:r w:rsidR="00E77A09" w:rsidRPr="00EF7542">
        <w:rPr>
          <w:rFonts w:ascii="Arial-BoldMT" w:hAnsi="Arial-BoldMT"/>
          <w:b/>
          <w:bCs/>
          <w:color w:val="000000"/>
          <w:sz w:val="20"/>
          <w:szCs w:val="20"/>
        </w:rPr>
        <w:t xml:space="preserve"> </w:t>
      </w:r>
      <w:r w:rsidRPr="00EF7542">
        <w:rPr>
          <w:rFonts w:ascii="Arial-BoldMT" w:hAnsi="Arial-BoldMT"/>
          <w:b/>
          <w:bCs/>
          <w:color w:val="000000"/>
          <w:sz w:val="20"/>
          <w:szCs w:val="20"/>
        </w:rPr>
        <w:t>Video Descriptor</w:t>
      </w:r>
    </w:p>
    <w:tbl>
      <w:tblPr>
        <w:tblStyle w:val="GridTable1Light"/>
        <w:tblW w:w="9720" w:type="dxa"/>
        <w:tblInd w:w="0" w:type="dxa"/>
        <w:tblLook w:val="0600" w:firstRow="0" w:lastRow="0" w:firstColumn="0" w:lastColumn="0" w:noHBand="1" w:noVBand="1"/>
      </w:tblPr>
      <w:tblGrid>
        <w:gridCol w:w="1096"/>
        <w:gridCol w:w="3031"/>
        <w:gridCol w:w="1079"/>
        <w:gridCol w:w="4514"/>
      </w:tblGrid>
      <w:tr w:rsidR="000A4A69" w14:paraId="6C21085C" w14:textId="77777777" w:rsidTr="00483052">
        <w:trPr>
          <w:trHeight w:val="271"/>
        </w:trPr>
        <w:tc>
          <w:tcPr>
            <w:tcW w:w="10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3790494C" w14:textId="77777777" w:rsidR="000A4A69" w:rsidRDefault="000A4A69" w:rsidP="00483052">
            <w:pPr>
              <w:pStyle w:val="Default"/>
              <w:rPr>
                <w:sz w:val="18"/>
                <w:szCs w:val="18"/>
                <w:lang w:val="en-US"/>
              </w:rPr>
            </w:pPr>
            <w:r>
              <w:rPr>
                <w:b/>
                <w:bCs/>
                <w:sz w:val="18"/>
                <w:szCs w:val="18"/>
                <w:lang w:val="en-US"/>
              </w:rPr>
              <w:t xml:space="preserve">Item Name </w:t>
            </w:r>
          </w:p>
        </w:tc>
        <w:tc>
          <w:tcPr>
            <w:tcW w:w="30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3558C599" w14:textId="77777777" w:rsidR="000A4A69" w:rsidRDefault="000A4A69" w:rsidP="00483052">
            <w:pPr>
              <w:pStyle w:val="Default"/>
              <w:rPr>
                <w:sz w:val="18"/>
                <w:szCs w:val="18"/>
                <w:lang w:val="en-US"/>
              </w:rPr>
            </w:pPr>
            <w:r>
              <w:rPr>
                <w:b/>
                <w:bCs/>
                <w:sz w:val="18"/>
                <w:szCs w:val="18"/>
                <w:lang w:val="en-US"/>
              </w:rPr>
              <w:t xml:space="preserve">Symbol </w:t>
            </w: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29A14205" w14:textId="77777777" w:rsidR="000A4A69" w:rsidRDefault="000A4A69" w:rsidP="00483052">
            <w:pPr>
              <w:pStyle w:val="Default"/>
              <w:rPr>
                <w:sz w:val="18"/>
                <w:szCs w:val="18"/>
                <w:lang w:val="en-US"/>
              </w:rPr>
            </w:pPr>
            <w:r>
              <w:rPr>
                <w:b/>
                <w:bCs/>
                <w:sz w:val="18"/>
                <w:szCs w:val="18"/>
                <w:lang w:val="en-US"/>
              </w:rPr>
              <w:t xml:space="preserve">Kind </w:t>
            </w: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2A6E7F94" w14:textId="77777777" w:rsidR="000A4A69" w:rsidRDefault="000A4A69" w:rsidP="00483052">
            <w:pPr>
              <w:pStyle w:val="Default"/>
              <w:rPr>
                <w:sz w:val="18"/>
                <w:szCs w:val="18"/>
                <w:lang w:val="en-US"/>
              </w:rPr>
            </w:pPr>
            <w:r>
              <w:rPr>
                <w:b/>
                <w:bCs/>
                <w:sz w:val="18"/>
                <w:szCs w:val="18"/>
                <w:lang w:val="en-US"/>
              </w:rPr>
              <w:t xml:space="preserve">Item UL </w:t>
            </w:r>
          </w:p>
        </w:tc>
      </w:tr>
      <w:tr w:rsidR="000A4A69" w:rsidRPr="00E13E83" w14:paraId="68731A75" w14:textId="77777777" w:rsidTr="00483052">
        <w:trPr>
          <w:trHeight w:val="119"/>
        </w:trPr>
        <w:tc>
          <w:tcPr>
            <w:tcW w:w="10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4AA915" w14:textId="118BD01B" w:rsidR="000A4A69" w:rsidRPr="00E13E83" w:rsidRDefault="000A4A69" w:rsidP="00483052">
            <w:pPr>
              <w:pStyle w:val="Default"/>
              <w:rPr>
                <w:sz w:val="16"/>
                <w:szCs w:val="16"/>
                <w:lang w:val="en-US"/>
              </w:rPr>
            </w:pPr>
            <w:r>
              <w:rPr>
                <w:sz w:val="16"/>
                <w:szCs w:val="16"/>
                <w:lang w:val="en-US"/>
              </w:rPr>
              <w:t>SMPTE ST-2117</w:t>
            </w:r>
          </w:p>
        </w:tc>
        <w:tc>
          <w:tcPr>
            <w:tcW w:w="30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45679E" w14:textId="77777777" w:rsidR="000A4A69" w:rsidRPr="00E13E83" w:rsidRDefault="000A4A69" w:rsidP="00483052">
            <w:pPr>
              <w:pStyle w:val="Default"/>
              <w:rPr>
                <w:lang w:val="en-US"/>
              </w:rPr>
            </w:pP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AA4DBD5" w14:textId="77777777" w:rsidR="000A4A69" w:rsidRPr="004A55A2" w:rsidRDefault="000A4A69" w:rsidP="00483052">
            <w:pPr>
              <w:pStyle w:val="Default"/>
              <w:rPr>
                <w:sz w:val="16"/>
                <w:szCs w:val="16"/>
                <w:highlight w:val="yellow"/>
                <w:lang w:val="en-US"/>
              </w:rPr>
            </w:pP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1926681" w14:textId="77777777" w:rsidR="000A4A69" w:rsidRPr="004A55A2" w:rsidRDefault="000A4A69" w:rsidP="00483052">
            <w:pPr>
              <w:pStyle w:val="Default"/>
              <w:rPr>
                <w:sz w:val="16"/>
                <w:szCs w:val="16"/>
                <w:highlight w:val="yellow"/>
                <w:lang w:val="en-US"/>
              </w:rPr>
            </w:pPr>
          </w:p>
        </w:tc>
      </w:tr>
      <w:tr w:rsidR="000A4A69" w:rsidRPr="00EF7542" w14:paraId="5EB91DA2" w14:textId="77777777" w:rsidTr="00483052">
        <w:tblPrEx>
          <w:tblLook w:val="04A0" w:firstRow="1" w:lastRow="0" w:firstColumn="1" w:lastColumn="0" w:noHBand="0" w:noVBand="1"/>
        </w:tblPrEx>
        <w:trPr>
          <w:trHeight w:val="271"/>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D9D9D9" w:themeFill="background1" w:themeFillShade="D9"/>
            <w:hideMark/>
          </w:tcPr>
          <w:p w14:paraId="22CAF22B" w14:textId="77777777" w:rsidR="000A4A69" w:rsidRPr="00EF7542" w:rsidRDefault="000A4A69" w:rsidP="00483052">
            <w:pPr>
              <w:pStyle w:val="Default"/>
              <w:rPr>
                <w:sz w:val="18"/>
                <w:szCs w:val="18"/>
                <w:lang w:val="en-US"/>
              </w:rPr>
            </w:pPr>
            <w:r>
              <w:rPr>
                <w:bCs w:val="0"/>
                <w:sz w:val="18"/>
                <w:szCs w:val="18"/>
                <w:lang w:val="en-US"/>
              </w:rPr>
              <w:t>File Descriptor</w:t>
            </w:r>
          </w:p>
        </w:tc>
      </w:tr>
      <w:tr w:rsidR="000A4A69" w14:paraId="5D8868E3" w14:textId="77777777" w:rsidTr="00483052">
        <w:trPr>
          <w:trHeight w:val="271"/>
        </w:trPr>
        <w:tc>
          <w:tcPr>
            <w:tcW w:w="10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7EB2AAA9" w14:textId="77777777" w:rsidR="000A4A69" w:rsidRDefault="000A4A69" w:rsidP="00483052">
            <w:pPr>
              <w:pStyle w:val="Default"/>
              <w:rPr>
                <w:sz w:val="18"/>
                <w:szCs w:val="18"/>
                <w:lang w:val="en-US"/>
              </w:rPr>
            </w:pPr>
            <w:r>
              <w:rPr>
                <w:b/>
                <w:bCs/>
                <w:sz w:val="18"/>
                <w:szCs w:val="18"/>
                <w:lang w:val="en-US"/>
              </w:rPr>
              <w:t xml:space="preserve">Item Name </w:t>
            </w:r>
          </w:p>
        </w:tc>
        <w:tc>
          <w:tcPr>
            <w:tcW w:w="30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274A1B4B" w14:textId="77777777" w:rsidR="000A4A69" w:rsidRDefault="000A4A69" w:rsidP="00483052">
            <w:pPr>
              <w:pStyle w:val="Default"/>
              <w:rPr>
                <w:sz w:val="18"/>
                <w:szCs w:val="18"/>
                <w:lang w:val="en-US"/>
              </w:rPr>
            </w:pPr>
            <w:r>
              <w:rPr>
                <w:b/>
                <w:bCs/>
                <w:sz w:val="18"/>
                <w:szCs w:val="18"/>
                <w:lang w:val="en-US"/>
              </w:rPr>
              <w:t xml:space="preserve">Symbol </w:t>
            </w: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6105D680" w14:textId="77777777" w:rsidR="000A4A69" w:rsidRDefault="000A4A69" w:rsidP="00483052">
            <w:pPr>
              <w:pStyle w:val="Default"/>
              <w:rPr>
                <w:sz w:val="18"/>
                <w:szCs w:val="18"/>
                <w:lang w:val="en-US"/>
              </w:rPr>
            </w:pPr>
            <w:r>
              <w:rPr>
                <w:b/>
                <w:bCs/>
                <w:sz w:val="18"/>
                <w:szCs w:val="18"/>
                <w:lang w:val="en-US"/>
              </w:rPr>
              <w:t xml:space="preserve">Kind </w:t>
            </w: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3802C691" w14:textId="77777777" w:rsidR="000A4A69" w:rsidRDefault="000A4A69" w:rsidP="00483052">
            <w:pPr>
              <w:pStyle w:val="Default"/>
              <w:rPr>
                <w:sz w:val="18"/>
                <w:szCs w:val="18"/>
                <w:lang w:val="en-US"/>
              </w:rPr>
            </w:pPr>
            <w:r>
              <w:rPr>
                <w:b/>
                <w:bCs/>
                <w:sz w:val="18"/>
                <w:szCs w:val="18"/>
                <w:lang w:val="en-US"/>
              </w:rPr>
              <w:t xml:space="preserve">Item UL </w:t>
            </w:r>
          </w:p>
        </w:tc>
      </w:tr>
      <w:tr w:rsidR="000A4A69" w:rsidRPr="00E13E83" w14:paraId="35B05735" w14:textId="77777777" w:rsidTr="00483052">
        <w:tblPrEx>
          <w:tblLook w:val="04A0" w:firstRow="1" w:lastRow="0" w:firstColumn="1" w:lastColumn="0" w:noHBand="0" w:noVBand="1"/>
        </w:tblPrEx>
        <w:trPr>
          <w:trHeight w:val="119"/>
        </w:trPr>
        <w:tc>
          <w:tcPr>
            <w:cnfStyle w:val="001000000000" w:firstRow="0" w:lastRow="0" w:firstColumn="1" w:lastColumn="0" w:oddVBand="0" w:evenVBand="0" w:oddHBand="0" w:evenHBand="0" w:firstRowFirstColumn="0" w:firstRowLastColumn="0" w:lastRowFirstColumn="0" w:lastRowLastColumn="0"/>
            <w:tcW w:w="1096" w:type="dxa"/>
          </w:tcPr>
          <w:p w14:paraId="552CBFDA" w14:textId="3C8B704C" w:rsidR="000A4A69" w:rsidRPr="00E13E83" w:rsidRDefault="000A4A69" w:rsidP="00483052">
            <w:pPr>
              <w:pStyle w:val="Default"/>
              <w:rPr>
                <w:b w:val="0"/>
                <w:sz w:val="16"/>
                <w:szCs w:val="16"/>
                <w:lang w:val="en-US"/>
              </w:rPr>
            </w:pPr>
            <w:r>
              <w:rPr>
                <w:b w:val="0"/>
                <w:sz w:val="16"/>
                <w:szCs w:val="16"/>
                <w:lang w:val="en-US"/>
              </w:rPr>
              <w:t>Sample Rate</w:t>
            </w:r>
          </w:p>
        </w:tc>
        <w:tc>
          <w:tcPr>
            <w:tcW w:w="3031" w:type="dxa"/>
          </w:tcPr>
          <w:p w14:paraId="30C903E9" w14:textId="77777777" w:rsidR="000A4A69" w:rsidRPr="00E13E83" w:rsidRDefault="000A4A69" w:rsidP="00483052">
            <w:pPr>
              <w:pStyle w:val="Default"/>
              <w:cnfStyle w:val="000000000000" w:firstRow="0" w:lastRow="0" w:firstColumn="0" w:lastColumn="0" w:oddVBand="0" w:evenVBand="0" w:oddHBand="0" w:evenHBand="0" w:firstRowFirstColumn="0" w:firstRowLastColumn="0" w:lastRowFirstColumn="0" w:lastRowLastColumn="0"/>
              <w:rPr>
                <w:lang w:val="en-US"/>
              </w:rPr>
            </w:pPr>
          </w:p>
        </w:tc>
        <w:tc>
          <w:tcPr>
            <w:tcW w:w="1079" w:type="dxa"/>
          </w:tcPr>
          <w:p w14:paraId="2AA7C2D5" w14:textId="77777777" w:rsidR="000A4A69" w:rsidRPr="004A55A2" w:rsidRDefault="000A4A69" w:rsidP="00483052">
            <w:pPr>
              <w:pStyle w:val="Default"/>
              <w:cnfStyle w:val="000000000000" w:firstRow="0" w:lastRow="0" w:firstColumn="0" w:lastColumn="0" w:oddVBand="0" w:evenVBand="0" w:oddHBand="0" w:evenHBand="0" w:firstRowFirstColumn="0" w:firstRowLastColumn="0" w:lastRowFirstColumn="0" w:lastRowLastColumn="0"/>
              <w:rPr>
                <w:sz w:val="16"/>
                <w:szCs w:val="16"/>
                <w:highlight w:val="yellow"/>
                <w:lang w:val="en-US"/>
              </w:rPr>
            </w:pPr>
          </w:p>
        </w:tc>
        <w:tc>
          <w:tcPr>
            <w:tcW w:w="4514" w:type="dxa"/>
          </w:tcPr>
          <w:p w14:paraId="00EA4045" w14:textId="77777777" w:rsidR="000A4A69" w:rsidRPr="004A55A2" w:rsidRDefault="000A4A69" w:rsidP="00483052">
            <w:pPr>
              <w:pStyle w:val="Default"/>
              <w:cnfStyle w:val="000000000000" w:firstRow="0" w:lastRow="0" w:firstColumn="0" w:lastColumn="0" w:oddVBand="0" w:evenVBand="0" w:oddHBand="0" w:evenHBand="0" w:firstRowFirstColumn="0" w:firstRowLastColumn="0" w:lastRowFirstColumn="0" w:lastRowLastColumn="0"/>
              <w:rPr>
                <w:sz w:val="16"/>
                <w:szCs w:val="16"/>
                <w:highlight w:val="yellow"/>
                <w:lang w:val="en-US"/>
              </w:rPr>
            </w:pPr>
          </w:p>
        </w:tc>
      </w:tr>
      <w:tr w:rsidR="000A4A69" w:rsidRPr="00E13E83" w14:paraId="41E725E6" w14:textId="77777777" w:rsidTr="00483052">
        <w:trPr>
          <w:trHeight w:val="119"/>
        </w:trPr>
        <w:tc>
          <w:tcPr>
            <w:tcW w:w="109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90E5250" w14:textId="64262E44" w:rsidR="000A4A69" w:rsidRPr="00E13E83" w:rsidRDefault="000A4A69" w:rsidP="00483052">
            <w:pPr>
              <w:pStyle w:val="Default"/>
              <w:rPr>
                <w:sz w:val="16"/>
                <w:szCs w:val="16"/>
                <w:lang w:val="en-US"/>
              </w:rPr>
            </w:pPr>
            <w:r>
              <w:rPr>
                <w:sz w:val="16"/>
                <w:szCs w:val="16"/>
                <w:lang w:val="en-US"/>
              </w:rPr>
              <w:t>Essence Container</w:t>
            </w:r>
          </w:p>
        </w:tc>
        <w:tc>
          <w:tcPr>
            <w:tcW w:w="303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578A5FF" w14:textId="77777777" w:rsidR="000A4A69" w:rsidRPr="00E13E83" w:rsidRDefault="000A4A69" w:rsidP="00483052">
            <w:pPr>
              <w:pStyle w:val="Default"/>
              <w:rPr>
                <w:lang w:val="en-US"/>
              </w:rPr>
            </w:pP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08506CC" w14:textId="77777777" w:rsidR="000A4A69" w:rsidRPr="004A55A2" w:rsidRDefault="000A4A69" w:rsidP="00483052">
            <w:pPr>
              <w:pStyle w:val="Default"/>
              <w:rPr>
                <w:sz w:val="16"/>
                <w:szCs w:val="16"/>
                <w:highlight w:val="yellow"/>
                <w:lang w:val="en-US"/>
              </w:rPr>
            </w:pP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A628DCF" w14:textId="77777777" w:rsidR="000A4A69" w:rsidRPr="004A55A2" w:rsidRDefault="000A4A69" w:rsidP="00483052">
            <w:pPr>
              <w:pStyle w:val="Default"/>
              <w:rPr>
                <w:sz w:val="16"/>
                <w:szCs w:val="16"/>
                <w:highlight w:val="yellow"/>
                <w:lang w:val="en-US"/>
              </w:rPr>
            </w:pPr>
          </w:p>
        </w:tc>
      </w:tr>
    </w:tbl>
    <w:p w14:paraId="16F3E9EC" w14:textId="4CAF97C5" w:rsidR="00EF7542" w:rsidRDefault="00EF7542" w:rsidP="00DE7574">
      <w:pPr>
        <w:rPr>
          <w:rFonts w:ascii="Arial-BoldMT" w:hAnsi="Arial-BoldMT"/>
          <w:b/>
          <w:bCs/>
          <w:color w:val="000000"/>
          <w:sz w:val="20"/>
          <w:szCs w:val="20"/>
        </w:rPr>
      </w:pPr>
    </w:p>
    <w:p w14:paraId="075E414D" w14:textId="7B9C95AA" w:rsidR="00EF7542" w:rsidRDefault="00EF7542" w:rsidP="00DE7574">
      <w:pPr>
        <w:rPr>
          <w:rFonts w:ascii="Arial-BoldMT" w:hAnsi="Arial-BoldMT"/>
          <w:b/>
          <w:bCs/>
          <w:color w:val="000000"/>
          <w:sz w:val="20"/>
          <w:szCs w:val="20"/>
        </w:rPr>
      </w:pPr>
      <w:r w:rsidRPr="00EF7542">
        <w:rPr>
          <w:rFonts w:ascii="Arial-BoldMT" w:hAnsi="Arial-BoldMT"/>
          <w:b/>
          <w:bCs/>
          <w:color w:val="000000"/>
          <w:sz w:val="20"/>
          <w:szCs w:val="20"/>
        </w:rPr>
        <w:t xml:space="preserve">Table D.2 – Property Values of </w:t>
      </w:r>
      <w:proofErr w:type="spellStart"/>
      <w:r w:rsidRPr="00EF7542">
        <w:rPr>
          <w:rFonts w:ascii="Arial-BoldMT" w:hAnsi="Arial-BoldMT"/>
          <w:b/>
          <w:bCs/>
          <w:color w:val="000000"/>
          <w:sz w:val="20"/>
          <w:szCs w:val="20"/>
        </w:rPr>
        <w:t>Color</w:t>
      </w:r>
      <w:proofErr w:type="spellEnd"/>
      <w:r w:rsidRPr="00EF7542">
        <w:rPr>
          <w:rFonts w:ascii="Arial-BoldMT" w:hAnsi="Arial-BoldMT"/>
          <w:b/>
          <w:bCs/>
          <w:color w:val="000000"/>
          <w:sz w:val="20"/>
          <w:szCs w:val="20"/>
        </w:rPr>
        <w:t xml:space="preserve"> Items in Generic Picture Essence Descriptor (Informative)</w:t>
      </w:r>
    </w:p>
    <w:tbl>
      <w:tblPr>
        <w:tblStyle w:val="GridTable1Light"/>
        <w:tblW w:w="9720" w:type="dxa"/>
        <w:tblInd w:w="0" w:type="dxa"/>
        <w:tblLook w:val="04A0" w:firstRow="1" w:lastRow="0" w:firstColumn="1" w:lastColumn="0" w:noHBand="0" w:noVBand="1"/>
      </w:tblPr>
      <w:tblGrid>
        <w:gridCol w:w="1271"/>
        <w:gridCol w:w="2856"/>
        <w:gridCol w:w="1079"/>
        <w:gridCol w:w="4514"/>
      </w:tblGrid>
      <w:tr w:rsidR="00B75512" w:rsidRPr="00EF7542" w14:paraId="7CCE2CA2" w14:textId="77777777" w:rsidTr="00483052">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D9D9D9" w:themeFill="background1" w:themeFillShade="D9"/>
            <w:hideMark/>
          </w:tcPr>
          <w:p w14:paraId="2C0FFF9E" w14:textId="403EBA95" w:rsidR="00B75512" w:rsidRPr="00EF7542" w:rsidRDefault="00B75512" w:rsidP="00483052">
            <w:pPr>
              <w:pStyle w:val="Default"/>
              <w:rPr>
                <w:sz w:val="18"/>
                <w:szCs w:val="18"/>
                <w:lang w:val="en-US"/>
              </w:rPr>
            </w:pPr>
            <w:r w:rsidRPr="00B75512">
              <w:rPr>
                <w:bCs w:val="0"/>
                <w:sz w:val="18"/>
                <w:szCs w:val="18"/>
                <w:lang w:val="en-US"/>
              </w:rPr>
              <w:t>ITU-R BT.709</w:t>
            </w:r>
          </w:p>
        </w:tc>
      </w:tr>
      <w:tr w:rsidR="003D1A3B" w14:paraId="1514D8F8" w14:textId="77777777" w:rsidTr="00B75512">
        <w:tblPrEx>
          <w:tblLook w:val="0600" w:firstRow="0" w:lastRow="0" w:firstColumn="0" w:lastColumn="0" w:noHBand="1" w:noVBand="1"/>
        </w:tblPrEx>
        <w:trPr>
          <w:trHeight w:val="271"/>
        </w:trPr>
        <w:tc>
          <w:tcPr>
            <w:tcW w:w="12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0C9333B2" w14:textId="77777777" w:rsidR="00B75512" w:rsidRDefault="00B75512" w:rsidP="00483052">
            <w:pPr>
              <w:pStyle w:val="Default"/>
              <w:rPr>
                <w:sz w:val="18"/>
                <w:szCs w:val="18"/>
                <w:lang w:val="en-US"/>
              </w:rPr>
            </w:pPr>
            <w:r>
              <w:rPr>
                <w:b/>
                <w:bCs/>
                <w:sz w:val="18"/>
                <w:szCs w:val="18"/>
                <w:lang w:val="en-US"/>
              </w:rPr>
              <w:t xml:space="preserve">Item Name </w:t>
            </w:r>
          </w:p>
        </w:tc>
        <w:tc>
          <w:tcPr>
            <w:tcW w:w="285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0632FC6C" w14:textId="77777777" w:rsidR="00B75512" w:rsidRDefault="00B75512" w:rsidP="00483052">
            <w:pPr>
              <w:pStyle w:val="Default"/>
              <w:rPr>
                <w:sz w:val="18"/>
                <w:szCs w:val="18"/>
                <w:lang w:val="en-US"/>
              </w:rPr>
            </w:pPr>
            <w:r>
              <w:rPr>
                <w:b/>
                <w:bCs/>
                <w:sz w:val="18"/>
                <w:szCs w:val="18"/>
                <w:lang w:val="en-US"/>
              </w:rPr>
              <w:t xml:space="preserve">Symbol </w:t>
            </w: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6D0A7D05" w14:textId="77777777" w:rsidR="00B75512" w:rsidRDefault="00B75512" w:rsidP="00483052">
            <w:pPr>
              <w:pStyle w:val="Default"/>
              <w:rPr>
                <w:sz w:val="18"/>
                <w:szCs w:val="18"/>
                <w:lang w:val="en-US"/>
              </w:rPr>
            </w:pPr>
            <w:r>
              <w:rPr>
                <w:b/>
                <w:bCs/>
                <w:sz w:val="18"/>
                <w:szCs w:val="18"/>
                <w:lang w:val="en-US"/>
              </w:rPr>
              <w:t xml:space="preserve">Kind </w:t>
            </w: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466B1516" w14:textId="77777777" w:rsidR="00B75512" w:rsidRDefault="00B75512" w:rsidP="00483052">
            <w:pPr>
              <w:pStyle w:val="Default"/>
              <w:rPr>
                <w:sz w:val="18"/>
                <w:szCs w:val="18"/>
                <w:lang w:val="en-US"/>
              </w:rPr>
            </w:pPr>
            <w:r>
              <w:rPr>
                <w:b/>
                <w:bCs/>
                <w:sz w:val="18"/>
                <w:szCs w:val="18"/>
                <w:lang w:val="en-US"/>
              </w:rPr>
              <w:t xml:space="preserve">Item UL </w:t>
            </w:r>
          </w:p>
        </w:tc>
      </w:tr>
      <w:tr w:rsidR="00B00911" w:rsidRPr="00E13E83" w14:paraId="4E13735F" w14:textId="77777777" w:rsidTr="00B75512">
        <w:trPr>
          <w:trHeight w:val="119"/>
        </w:trPr>
        <w:tc>
          <w:tcPr>
            <w:cnfStyle w:val="001000000000" w:firstRow="0" w:lastRow="0" w:firstColumn="1" w:lastColumn="0" w:oddVBand="0" w:evenVBand="0" w:oddHBand="0" w:evenHBand="0" w:firstRowFirstColumn="0" w:firstRowLastColumn="0" w:lastRowFirstColumn="0" w:lastRowLastColumn="0"/>
            <w:tcW w:w="1271" w:type="dxa"/>
          </w:tcPr>
          <w:p w14:paraId="5BD44BC1" w14:textId="37BD6D4F" w:rsidR="00B00911" w:rsidRPr="00E13E83" w:rsidRDefault="00B00911" w:rsidP="00B00911">
            <w:pPr>
              <w:pStyle w:val="Default"/>
              <w:rPr>
                <w:b w:val="0"/>
                <w:sz w:val="16"/>
                <w:szCs w:val="16"/>
                <w:lang w:val="en-US"/>
              </w:rPr>
            </w:pPr>
            <w:r>
              <w:rPr>
                <w:b w:val="0"/>
                <w:sz w:val="16"/>
                <w:szCs w:val="16"/>
                <w:lang w:val="en-US"/>
              </w:rPr>
              <w:t xml:space="preserve">Transfer Characteristic </w:t>
            </w:r>
          </w:p>
        </w:tc>
        <w:tc>
          <w:tcPr>
            <w:tcW w:w="2856" w:type="dxa"/>
          </w:tcPr>
          <w:p w14:paraId="7A6B04A6" w14:textId="35F13166" w:rsidR="00B00911" w:rsidRPr="00E13E83" w:rsidRDefault="00B00911" w:rsidP="00B00911">
            <w:pPr>
              <w:cnfStyle w:val="000000000000" w:firstRow="0" w:lastRow="0" w:firstColumn="0" w:lastColumn="0" w:oddVBand="0" w:evenVBand="0" w:oddHBand="0" w:evenHBand="0" w:firstRowFirstColumn="0" w:firstRowLastColumn="0" w:lastRowFirstColumn="0" w:lastRowLastColumn="0"/>
              <w:rPr>
                <w:rFonts w:ascii="Arial" w:hAnsi="Arial"/>
                <w:lang w:val="en-US"/>
              </w:rPr>
            </w:pPr>
            <w:r w:rsidRPr="003D1A3B">
              <w:rPr>
                <w:rStyle w:val="smpte-symbol"/>
                <w:sz w:val="16"/>
                <w:szCs w:val="16"/>
              </w:rPr>
              <w:t>TransferCharacteristic_ITU</w:t>
            </w:r>
            <w:r>
              <w:rPr>
                <w:rStyle w:val="smpte-symbol"/>
                <w:sz w:val="16"/>
                <w:szCs w:val="16"/>
              </w:rPr>
              <w:t>709</w:t>
            </w:r>
          </w:p>
        </w:tc>
        <w:tc>
          <w:tcPr>
            <w:tcW w:w="1079" w:type="dxa"/>
          </w:tcPr>
          <w:p w14:paraId="769E56D4" w14:textId="4A7E2ADF" w:rsidR="00B00911" w:rsidRPr="00A85436" w:rsidRDefault="00D0346C" w:rsidP="00B00911">
            <w:pPr>
              <w:pStyle w:val="Default"/>
              <w:cnfStyle w:val="000000000000" w:firstRow="0" w:lastRow="0" w:firstColumn="0" w:lastColumn="0" w:oddVBand="0" w:evenVBand="0" w:oddHBand="0" w:evenHBand="0" w:firstRowFirstColumn="0" w:firstRowLastColumn="0" w:lastRowFirstColumn="0" w:lastRowLastColumn="0"/>
              <w:rPr>
                <w:sz w:val="16"/>
                <w:szCs w:val="16"/>
                <w:lang w:val="en-US"/>
              </w:rPr>
            </w:pPr>
            <w:r w:rsidRPr="003D1A3B">
              <w:rPr>
                <w:sz w:val="16"/>
                <w:szCs w:val="16"/>
                <w:lang w:val="en-US"/>
              </w:rPr>
              <w:t>LEAF</w:t>
            </w:r>
          </w:p>
        </w:tc>
        <w:tc>
          <w:tcPr>
            <w:tcW w:w="4514" w:type="dxa"/>
          </w:tcPr>
          <w:p w14:paraId="3375ED0A" w14:textId="5E19CDDA" w:rsidR="00B00911" w:rsidRPr="00A85436" w:rsidRDefault="00B00911" w:rsidP="00B00911">
            <w:pPr>
              <w:pStyle w:val="Default"/>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A85436">
              <w:rPr>
                <w:sz w:val="16"/>
                <w:szCs w:val="16"/>
                <w:lang w:val="en-US"/>
              </w:rPr>
              <w:t>urn:smpte</w:t>
            </w:r>
            <w:proofErr w:type="gramEnd"/>
            <w:r w:rsidRPr="00A85436">
              <w:rPr>
                <w:sz w:val="16"/>
                <w:szCs w:val="16"/>
                <w:lang w:val="en-US"/>
              </w:rPr>
              <w:t>:ul:060e2b34.</w:t>
            </w:r>
            <w:r w:rsidRPr="007545BF">
              <w:rPr>
                <w:sz w:val="16"/>
                <w:szCs w:val="16"/>
                <w:lang w:val="en-US"/>
              </w:rPr>
              <w:t>040101</w:t>
            </w:r>
            <w:r>
              <w:rPr>
                <w:sz w:val="16"/>
                <w:szCs w:val="16"/>
                <w:lang w:val="en-US"/>
              </w:rPr>
              <w:t>vv.04010101.01020000</w:t>
            </w:r>
          </w:p>
        </w:tc>
      </w:tr>
      <w:tr w:rsidR="00B00911" w:rsidRPr="00E13E83" w14:paraId="5976EDE6" w14:textId="77777777" w:rsidTr="00B75512">
        <w:tblPrEx>
          <w:tblLook w:val="0600" w:firstRow="0" w:lastRow="0" w:firstColumn="0" w:lastColumn="0" w:noHBand="1" w:noVBand="1"/>
        </w:tblPrEx>
        <w:trPr>
          <w:trHeight w:val="119"/>
        </w:trPr>
        <w:tc>
          <w:tcPr>
            <w:tcW w:w="12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B3DDC13" w14:textId="5541542D" w:rsidR="00B00911" w:rsidRPr="00E13E83" w:rsidRDefault="00B00911" w:rsidP="00B00911">
            <w:pPr>
              <w:pStyle w:val="Default"/>
              <w:rPr>
                <w:sz w:val="16"/>
                <w:szCs w:val="16"/>
                <w:lang w:val="en-US"/>
              </w:rPr>
            </w:pPr>
            <w:r>
              <w:rPr>
                <w:sz w:val="16"/>
                <w:szCs w:val="16"/>
                <w:lang w:val="en-US"/>
              </w:rPr>
              <w:t>Color Primaries</w:t>
            </w:r>
          </w:p>
        </w:tc>
        <w:tc>
          <w:tcPr>
            <w:tcW w:w="285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F30B990" w14:textId="312B27A4" w:rsidR="00B00911" w:rsidRPr="00E13E83" w:rsidRDefault="00B00911" w:rsidP="00B00911">
            <w:pPr>
              <w:pStyle w:val="Default"/>
              <w:rPr>
                <w:lang w:val="en-US"/>
              </w:rPr>
            </w:pPr>
            <w:r w:rsidRPr="003D1A3B">
              <w:rPr>
                <w:rStyle w:val="smpte-symbol"/>
                <w:sz w:val="16"/>
                <w:szCs w:val="16"/>
              </w:rPr>
              <w:t>ColorPrimaries</w:t>
            </w:r>
            <w:r>
              <w:rPr>
                <w:rStyle w:val="smpte-symbol"/>
                <w:sz w:val="16"/>
                <w:szCs w:val="16"/>
              </w:rPr>
              <w:t>_ITU709</w:t>
            </w: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4BC266" w14:textId="45D1808E" w:rsidR="00B00911" w:rsidRPr="004A55A2" w:rsidRDefault="00D0346C" w:rsidP="00B00911">
            <w:pPr>
              <w:pStyle w:val="Default"/>
              <w:rPr>
                <w:sz w:val="16"/>
                <w:szCs w:val="16"/>
                <w:highlight w:val="yellow"/>
                <w:lang w:val="en-US"/>
              </w:rPr>
            </w:pPr>
            <w:r w:rsidRPr="003D1A3B">
              <w:rPr>
                <w:sz w:val="16"/>
                <w:szCs w:val="16"/>
                <w:lang w:val="en-US"/>
              </w:rPr>
              <w:t>LEAF</w:t>
            </w: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46D8AE9" w14:textId="257DD72A" w:rsidR="00B00911" w:rsidRPr="004A55A2" w:rsidRDefault="00B00911" w:rsidP="00B00911">
            <w:pPr>
              <w:pStyle w:val="Default"/>
              <w:rPr>
                <w:sz w:val="16"/>
                <w:szCs w:val="16"/>
                <w:highlight w:val="yellow"/>
                <w:lang w:val="en-US"/>
              </w:rPr>
            </w:pPr>
            <w:proofErr w:type="gramStart"/>
            <w:r w:rsidRPr="004A55A2">
              <w:rPr>
                <w:sz w:val="16"/>
                <w:szCs w:val="16"/>
                <w:lang w:val="en-US"/>
              </w:rPr>
              <w:t>urn:smpte</w:t>
            </w:r>
            <w:proofErr w:type="gramEnd"/>
            <w:r w:rsidRPr="004A55A2">
              <w:rPr>
                <w:sz w:val="16"/>
                <w:szCs w:val="16"/>
                <w:lang w:val="en-US"/>
              </w:rPr>
              <w:t>:ul:060e2b34</w:t>
            </w:r>
            <w:r w:rsidRPr="00A85436">
              <w:rPr>
                <w:sz w:val="16"/>
                <w:szCs w:val="16"/>
                <w:lang w:val="en-US"/>
              </w:rPr>
              <w:t>.</w:t>
            </w:r>
            <w:r w:rsidRPr="007545BF">
              <w:rPr>
                <w:sz w:val="16"/>
                <w:szCs w:val="16"/>
                <w:lang w:val="en-US"/>
              </w:rPr>
              <w:t>040101</w:t>
            </w:r>
            <w:r>
              <w:rPr>
                <w:sz w:val="16"/>
                <w:szCs w:val="16"/>
                <w:lang w:val="en-US"/>
              </w:rPr>
              <w:t>vv.04010101.03030000</w:t>
            </w:r>
          </w:p>
        </w:tc>
      </w:tr>
      <w:tr w:rsidR="00B00911" w:rsidRPr="00E13E83" w14:paraId="550588EB" w14:textId="77777777" w:rsidTr="00B75512">
        <w:tblPrEx>
          <w:tblLook w:val="0600" w:firstRow="0" w:lastRow="0" w:firstColumn="0" w:lastColumn="0" w:noHBand="1" w:noVBand="1"/>
        </w:tblPrEx>
        <w:trPr>
          <w:trHeight w:val="119"/>
        </w:trPr>
        <w:tc>
          <w:tcPr>
            <w:tcW w:w="12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93FFCA3" w14:textId="7F34BA89" w:rsidR="00B00911" w:rsidRDefault="00B00911" w:rsidP="00B00911">
            <w:pPr>
              <w:pStyle w:val="Default"/>
              <w:rPr>
                <w:sz w:val="16"/>
                <w:szCs w:val="16"/>
                <w:lang w:val="en-US"/>
              </w:rPr>
            </w:pPr>
            <w:r>
              <w:rPr>
                <w:sz w:val="16"/>
                <w:szCs w:val="16"/>
                <w:lang w:val="en-US"/>
              </w:rPr>
              <w:t>Coding Equations</w:t>
            </w:r>
          </w:p>
        </w:tc>
        <w:tc>
          <w:tcPr>
            <w:tcW w:w="285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6CBBAC6" w14:textId="4FF0B8D5" w:rsidR="00B00911" w:rsidRPr="00E13E83" w:rsidRDefault="00B00911" w:rsidP="00B00911">
            <w:pPr>
              <w:pStyle w:val="Default"/>
              <w:rPr>
                <w:lang w:val="en-US"/>
              </w:rPr>
            </w:pPr>
            <w:r w:rsidRPr="003D1A3B">
              <w:rPr>
                <w:rStyle w:val="smpte-symbol"/>
                <w:sz w:val="16"/>
                <w:szCs w:val="16"/>
              </w:rPr>
              <w:t>C</w:t>
            </w:r>
            <w:r>
              <w:rPr>
                <w:rStyle w:val="smpte-symbol"/>
                <w:sz w:val="16"/>
                <w:szCs w:val="16"/>
              </w:rPr>
              <w:t>odingEquations_ITU709</w:t>
            </w: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0C93BAA" w14:textId="06EA61C5" w:rsidR="00B00911" w:rsidRPr="004A55A2" w:rsidRDefault="00D0346C" w:rsidP="00B00911">
            <w:pPr>
              <w:pStyle w:val="Default"/>
              <w:rPr>
                <w:sz w:val="16"/>
                <w:szCs w:val="16"/>
                <w:highlight w:val="yellow"/>
                <w:lang w:val="en-US"/>
              </w:rPr>
            </w:pPr>
            <w:r w:rsidRPr="003D1A3B">
              <w:rPr>
                <w:sz w:val="16"/>
                <w:szCs w:val="16"/>
                <w:lang w:val="en-US"/>
              </w:rPr>
              <w:t>LEAF</w:t>
            </w: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029471" w14:textId="4CDB352E" w:rsidR="00B00911" w:rsidRPr="004A55A2" w:rsidRDefault="00B00911" w:rsidP="00B00911">
            <w:pPr>
              <w:pStyle w:val="Default"/>
              <w:rPr>
                <w:sz w:val="16"/>
                <w:szCs w:val="16"/>
                <w:highlight w:val="yellow"/>
                <w:lang w:val="en-US"/>
              </w:rPr>
            </w:pPr>
            <w:proofErr w:type="gramStart"/>
            <w:r w:rsidRPr="004A55A2">
              <w:rPr>
                <w:sz w:val="16"/>
                <w:szCs w:val="16"/>
                <w:lang w:val="en-US"/>
              </w:rPr>
              <w:t>urn:smpte</w:t>
            </w:r>
            <w:proofErr w:type="gramEnd"/>
            <w:r w:rsidRPr="004A55A2">
              <w:rPr>
                <w:sz w:val="16"/>
                <w:szCs w:val="16"/>
                <w:lang w:val="en-US"/>
              </w:rPr>
              <w:t>:ul:060e2b34</w:t>
            </w:r>
            <w:r w:rsidRPr="00A85436">
              <w:rPr>
                <w:sz w:val="16"/>
                <w:szCs w:val="16"/>
                <w:lang w:val="en-US"/>
              </w:rPr>
              <w:t>.</w:t>
            </w:r>
            <w:r w:rsidRPr="007545BF">
              <w:rPr>
                <w:sz w:val="16"/>
                <w:szCs w:val="16"/>
                <w:lang w:val="en-US"/>
              </w:rPr>
              <w:t>040101</w:t>
            </w:r>
            <w:r>
              <w:rPr>
                <w:sz w:val="16"/>
                <w:szCs w:val="16"/>
                <w:lang w:val="en-US"/>
              </w:rPr>
              <w:t>vv.04010101.02020000</w:t>
            </w:r>
          </w:p>
        </w:tc>
      </w:tr>
      <w:tr w:rsidR="00B00911" w:rsidRPr="00EF7542" w14:paraId="64236005" w14:textId="77777777" w:rsidTr="00483052">
        <w:trPr>
          <w:trHeight w:val="271"/>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D9D9D9" w:themeFill="background1" w:themeFillShade="D9"/>
            <w:hideMark/>
          </w:tcPr>
          <w:p w14:paraId="0F41A353" w14:textId="30F347B7" w:rsidR="00B00911" w:rsidRPr="00EF7542" w:rsidRDefault="00B00911" w:rsidP="00B00911">
            <w:pPr>
              <w:pStyle w:val="Default"/>
              <w:rPr>
                <w:sz w:val="18"/>
                <w:szCs w:val="18"/>
                <w:lang w:val="en-US"/>
              </w:rPr>
            </w:pPr>
            <w:r>
              <w:rPr>
                <w:bCs w:val="0"/>
                <w:sz w:val="18"/>
                <w:szCs w:val="18"/>
                <w:lang w:val="en-US"/>
              </w:rPr>
              <w:t>ITU-R BT.2020</w:t>
            </w:r>
          </w:p>
        </w:tc>
      </w:tr>
      <w:tr w:rsidR="00B00911" w14:paraId="5FD5E951" w14:textId="77777777" w:rsidTr="00483052">
        <w:tblPrEx>
          <w:tblLook w:val="0600" w:firstRow="0" w:lastRow="0" w:firstColumn="0" w:lastColumn="0" w:noHBand="1" w:noVBand="1"/>
        </w:tblPrEx>
        <w:trPr>
          <w:trHeight w:val="271"/>
        </w:trPr>
        <w:tc>
          <w:tcPr>
            <w:tcW w:w="12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3C279AD9" w14:textId="77777777" w:rsidR="00B00911" w:rsidRDefault="00B00911" w:rsidP="00B00911">
            <w:pPr>
              <w:pStyle w:val="Default"/>
              <w:rPr>
                <w:sz w:val="18"/>
                <w:szCs w:val="18"/>
                <w:lang w:val="en-US"/>
              </w:rPr>
            </w:pPr>
            <w:r>
              <w:rPr>
                <w:b/>
                <w:bCs/>
                <w:sz w:val="18"/>
                <w:szCs w:val="18"/>
                <w:lang w:val="en-US"/>
              </w:rPr>
              <w:t xml:space="preserve">Item Name </w:t>
            </w:r>
          </w:p>
        </w:tc>
        <w:tc>
          <w:tcPr>
            <w:tcW w:w="285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566C5A69" w14:textId="77777777" w:rsidR="00B00911" w:rsidRDefault="00B00911" w:rsidP="00B00911">
            <w:pPr>
              <w:pStyle w:val="Default"/>
              <w:rPr>
                <w:sz w:val="18"/>
                <w:szCs w:val="18"/>
                <w:lang w:val="en-US"/>
              </w:rPr>
            </w:pPr>
            <w:r>
              <w:rPr>
                <w:b/>
                <w:bCs/>
                <w:sz w:val="18"/>
                <w:szCs w:val="18"/>
                <w:lang w:val="en-US"/>
              </w:rPr>
              <w:t xml:space="preserve">Symbol </w:t>
            </w: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15D55759" w14:textId="77777777" w:rsidR="00B00911" w:rsidRDefault="00B00911" w:rsidP="00B00911">
            <w:pPr>
              <w:pStyle w:val="Default"/>
              <w:rPr>
                <w:sz w:val="18"/>
                <w:szCs w:val="18"/>
                <w:lang w:val="en-US"/>
              </w:rPr>
            </w:pPr>
            <w:r>
              <w:rPr>
                <w:b/>
                <w:bCs/>
                <w:sz w:val="18"/>
                <w:szCs w:val="18"/>
                <w:lang w:val="en-US"/>
              </w:rPr>
              <w:t xml:space="preserve">Kind </w:t>
            </w: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3484A5B5" w14:textId="77777777" w:rsidR="00B00911" w:rsidRDefault="00B00911" w:rsidP="00B00911">
            <w:pPr>
              <w:pStyle w:val="Default"/>
              <w:rPr>
                <w:sz w:val="18"/>
                <w:szCs w:val="18"/>
                <w:lang w:val="en-US"/>
              </w:rPr>
            </w:pPr>
            <w:r>
              <w:rPr>
                <w:b/>
                <w:bCs/>
                <w:sz w:val="18"/>
                <w:szCs w:val="18"/>
                <w:lang w:val="en-US"/>
              </w:rPr>
              <w:t xml:space="preserve">Item UL </w:t>
            </w:r>
          </w:p>
        </w:tc>
      </w:tr>
      <w:tr w:rsidR="00B00911" w:rsidRPr="00E13E83" w14:paraId="686C2D36" w14:textId="77777777" w:rsidTr="00483052">
        <w:trPr>
          <w:trHeight w:val="119"/>
        </w:trPr>
        <w:tc>
          <w:tcPr>
            <w:cnfStyle w:val="001000000000" w:firstRow="0" w:lastRow="0" w:firstColumn="1" w:lastColumn="0" w:oddVBand="0" w:evenVBand="0" w:oddHBand="0" w:evenHBand="0" w:firstRowFirstColumn="0" w:firstRowLastColumn="0" w:lastRowFirstColumn="0" w:lastRowLastColumn="0"/>
            <w:tcW w:w="1271" w:type="dxa"/>
          </w:tcPr>
          <w:p w14:paraId="2C64BD17" w14:textId="77777777" w:rsidR="00B00911" w:rsidRPr="00E13E83" w:rsidRDefault="00B00911" w:rsidP="00B00911">
            <w:pPr>
              <w:pStyle w:val="Default"/>
              <w:rPr>
                <w:b w:val="0"/>
                <w:sz w:val="16"/>
                <w:szCs w:val="16"/>
                <w:lang w:val="en-US"/>
              </w:rPr>
            </w:pPr>
            <w:r>
              <w:rPr>
                <w:b w:val="0"/>
                <w:sz w:val="16"/>
                <w:szCs w:val="16"/>
                <w:lang w:val="en-US"/>
              </w:rPr>
              <w:t xml:space="preserve">Transfer Characteristic </w:t>
            </w:r>
          </w:p>
        </w:tc>
        <w:tc>
          <w:tcPr>
            <w:tcW w:w="2856" w:type="dxa"/>
          </w:tcPr>
          <w:p w14:paraId="2FB6EE14" w14:textId="616A1289" w:rsidR="00B00911" w:rsidRPr="003D1A3B" w:rsidRDefault="00B00911" w:rsidP="00B00911">
            <w:pPr>
              <w:pStyle w:val="Default"/>
              <w:cnfStyle w:val="000000000000" w:firstRow="0" w:lastRow="0" w:firstColumn="0" w:lastColumn="0" w:oddVBand="0" w:evenVBand="0" w:oddHBand="0" w:evenHBand="0" w:firstRowFirstColumn="0" w:firstRowLastColumn="0" w:lastRowFirstColumn="0" w:lastRowLastColumn="0"/>
              <w:rPr>
                <w:rStyle w:val="smpte-symbol"/>
                <w:sz w:val="16"/>
                <w:szCs w:val="16"/>
              </w:rPr>
            </w:pPr>
            <w:r w:rsidRPr="003D1A3B">
              <w:rPr>
                <w:rStyle w:val="smpte-symbol"/>
                <w:sz w:val="16"/>
                <w:szCs w:val="16"/>
              </w:rPr>
              <w:t>TransferCharacteristic_ITU2020</w:t>
            </w:r>
          </w:p>
        </w:tc>
        <w:tc>
          <w:tcPr>
            <w:tcW w:w="1079" w:type="dxa"/>
          </w:tcPr>
          <w:p w14:paraId="17D83D20" w14:textId="5DEE99DC" w:rsidR="00B00911" w:rsidRPr="004A55A2" w:rsidRDefault="00B00911" w:rsidP="00B00911">
            <w:pPr>
              <w:pStyle w:val="Default"/>
              <w:cnfStyle w:val="000000000000" w:firstRow="0" w:lastRow="0" w:firstColumn="0" w:lastColumn="0" w:oddVBand="0" w:evenVBand="0" w:oddHBand="0" w:evenHBand="0" w:firstRowFirstColumn="0" w:firstRowLastColumn="0" w:lastRowFirstColumn="0" w:lastRowLastColumn="0"/>
              <w:rPr>
                <w:sz w:val="16"/>
                <w:szCs w:val="16"/>
                <w:highlight w:val="yellow"/>
                <w:lang w:val="en-US"/>
              </w:rPr>
            </w:pPr>
            <w:r w:rsidRPr="003D1A3B">
              <w:rPr>
                <w:sz w:val="16"/>
                <w:szCs w:val="16"/>
                <w:lang w:val="en-US"/>
              </w:rPr>
              <w:t>LEAF</w:t>
            </w:r>
          </w:p>
        </w:tc>
        <w:tc>
          <w:tcPr>
            <w:tcW w:w="4514" w:type="dxa"/>
          </w:tcPr>
          <w:p w14:paraId="5DADAF84" w14:textId="410528B1" w:rsidR="00B00911" w:rsidRPr="004A55A2" w:rsidRDefault="00B00911" w:rsidP="00B00911">
            <w:pPr>
              <w:pStyle w:val="Default"/>
              <w:cnfStyle w:val="000000000000" w:firstRow="0" w:lastRow="0" w:firstColumn="0" w:lastColumn="0" w:oddVBand="0" w:evenVBand="0" w:oddHBand="0" w:evenHBand="0" w:firstRowFirstColumn="0" w:firstRowLastColumn="0" w:lastRowFirstColumn="0" w:lastRowLastColumn="0"/>
              <w:rPr>
                <w:sz w:val="16"/>
                <w:szCs w:val="16"/>
                <w:highlight w:val="yellow"/>
                <w:lang w:val="en-US"/>
              </w:rPr>
            </w:pPr>
            <w:proofErr w:type="gramStart"/>
            <w:r w:rsidRPr="00A85436">
              <w:rPr>
                <w:sz w:val="16"/>
                <w:szCs w:val="16"/>
                <w:lang w:val="en-US"/>
              </w:rPr>
              <w:t>urn:smpte</w:t>
            </w:r>
            <w:proofErr w:type="gramEnd"/>
            <w:r w:rsidRPr="00A85436">
              <w:rPr>
                <w:sz w:val="16"/>
                <w:szCs w:val="16"/>
                <w:lang w:val="en-US"/>
              </w:rPr>
              <w:t>:ul:060e2b34.</w:t>
            </w:r>
            <w:r w:rsidRPr="007545BF">
              <w:rPr>
                <w:sz w:val="16"/>
                <w:szCs w:val="16"/>
                <w:lang w:val="en-US"/>
              </w:rPr>
              <w:t>040101</w:t>
            </w:r>
            <w:r>
              <w:rPr>
                <w:sz w:val="16"/>
                <w:szCs w:val="16"/>
                <w:lang w:val="en-US"/>
              </w:rPr>
              <w:t>vv.04010101.01090000</w:t>
            </w:r>
          </w:p>
        </w:tc>
      </w:tr>
      <w:tr w:rsidR="00B00911" w:rsidRPr="00E13E83" w14:paraId="10E5E214" w14:textId="77777777" w:rsidTr="00483052">
        <w:tblPrEx>
          <w:tblLook w:val="0600" w:firstRow="0" w:lastRow="0" w:firstColumn="0" w:lastColumn="0" w:noHBand="1" w:noVBand="1"/>
        </w:tblPrEx>
        <w:trPr>
          <w:trHeight w:val="119"/>
        </w:trPr>
        <w:tc>
          <w:tcPr>
            <w:tcW w:w="12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AE9AE77" w14:textId="77777777" w:rsidR="00B00911" w:rsidRPr="00E13E83" w:rsidRDefault="00B00911" w:rsidP="00B00911">
            <w:pPr>
              <w:pStyle w:val="Default"/>
              <w:rPr>
                <w:sz w:val="16"/>
                <w:szCs w:val="16"/>
                <w:lang w:val="en-US"/>
              </w:rPr>
            </w:pPr>
            <w:r>
              <w:rPr>
                <w:sz w:val="16"/>
                <w:szCs w:val="16"/>
                <w:lang w:val="en-US"/>
              </w:rPr>
              <w:t>Color Primaries</w:t>
            </w:r>
          </w:p>
        </w:tc>
        <w:tc>
          <w:tcPr>
            <w:tcW w:w="285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D6D82E" w14:textId="273A654E" w:rsidR="00B00911" w:rsidRPr="003D1A3B" w:rsidRDefault="00B00911" w:rsidP="00B00911">
            <w:pPr>
              <w:pStyle w:val="Default"/>
              <w:rPr>
                <w:rStyle w:val="smpte-symbol"/>
                <w:sz w:val="16"/>
                <w:szCs w:val="16"/>
              </w:rPr>
            </w:pPr>
            <w:r w:rsidRPr="003D1A3B">
              <w:rPr>
                <w:rStyle w:val="smpte-symbol"/>
                <w:sz w:val="16"/>
                <w:szCs w:val="16"/>
              </w:rPr>
              <w:t>ColorPrimaries_ITU2020</w:t>
            </w: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A304B75" w14:textId="68E25691" w:rsidR="00B00911" w:rsidRPr="004A55A2" w:rsidRDefault="00B00911" w:rsidP="00B00911">
            <w:pPr>
              <w:pStyle w:val="Default"/>
              <w:rPr>
                <w:sz w:val="16"/>
                <w:szCs w:val="16"/>
                <w:highlight w:val="yellow"/>
                <w:lang w:val="en-US"/>
              </w:rPr>
            </w:pPr>
            <w:r w:rsidRPr="003D1A3B">
              <w:rPr>
                <w:sz w:val="16"/>
                <w:szCs w:val="16"/>
                <w:lang w:val="en-US"/>
              </w:rPr>
              <w:t>LEAF</w:t>
            </w: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9CB8CCF" w14:textId="57A9A1C6" w:rsidR="00B00911" w:rsidRPr="004A55A2" w:rsidRDefault="00B00911" w:rsidP="00B00911">
            <w:pPr>
              <w:pStyle w:val="Default"/>
              <w:rPr>
                <w:sz w:val="16"/>
                <w:szCs w:val="16"/>
                <w:highlight w:val="yellow"/>
                <w:lang w:val="en-US"/>
              </w:rPr>
            </w:pPr>
            <w:proofErr w:type="gramStart"/>
            <w:r w:rsidRPr="004A55A2">
              <w:rPr>
                <w:sz w:val="16"/>
                <w:szCs w:val="16"/>
                <w:lang w:val="en-US"/>
              </w:rPr>
              <w:t>urn:smpte</w:t>
            </w:r>
            <w:proofErr w:type="gramEnd"/>
            <w:r w:rsidRPr="004A55A2">
              <w:rPr>
                <w:sz w:val="16"/>
                <w:szCs w:val="16"/>
                <w:lang w:val="en-US"/>
              </w:rPr>
              <w:t>:ul:060e2b34</w:t>
            </w:r>
            <w:r w:rsidRPr="00A85436">
              <w:rPr>
                <w:sz w:val="16"/>
                <w:szCs w:val="16"/>
                <w:lang w:val="en-US"/>
              </w:rPr>
              <w:t>.</w:t>
            </w:r>
            <w:r w:rsidRPr="007545BF">
              <w:rPr>
                <w:sz w:val="16"/>
                <w:szCs w:val="16"/>
                <w:lang w:val="en-US"/>
              </w:rPr>
              <w:t>040101</w:t>
            </w:r>
            <w:r>
              <w:rPr>
                <w:sz w:val="16"/>
                <w:szCs w:val="16"/>
                <w:lang w:val="en-US"/>
              </w:rPr>
              <w:t>vv.04010101.03040000</w:t>
            </w:r>
          </w:p>
        </w:tc>
      </w:tr>
      <w:tr w:rsidR="00B00911" w:rsidRPr="00E13E83" w14:paraId="3A4F9F85" w14:textId="77777777" w:rsidTr="00483052">
        <w:tblPrEx>
          <w:tblLook w:val="0600" w:firstRow="0" w:lastRow="0" w:firstColumn="0" w:lastColumn="0" w:noHBand="1" w:noVBand="1"/>
        </w:tblPrEx>
        <w:trPr>
          <w:trHeight w:val="119"/>
        </w:trPr>
        <w:tc>
          <w:tcPr>
            <w:tcW w:w="12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E1EDCED" w14:textId="77777777" w:rsidR="00B00911" w:rsidRDefault="00B00911" w:rsidP="00B00911">
            <w:pPr>
              <w:pStyle w:val="Default"/>
              <w:rPr>
                <w:sz w:val="16"/>
                <w:szCs w:val="16"/>
                <w:lang w:val="en-US"/>
              </w:rPr>
            </w:pPr>
            <w:r>
              <w:rPr>
                <w:sz w:val="16"/>
                <w:szCs w:val="16"/>
                <w:lang w:val="en-US"/>
              </w:rPr>
              <w:t>Coding Equations</w:t>
            </w:r>
          </w:p>
        </w:tc>
        <w:tc>
          <w:tcPr>
            <w:tcW w:w="285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0E4AC2" w14:textId="37A450DC" w:rsidR="00B00911" w:rsidRPr="00E13E83" w:rsidRDefault="00B00911" w:rsidP="00B00911">
            <w:pPr>
              <w:pStyle w:val="Default"/>
              <w:rPr>
                <w:lang w:val="en-US"/>
              </w:rPr>
            </w:pPr>
            <w:r w:rsidRPr="003D1A3B">
              <w:rPr>
                <w:rStyle w:val="smpte-symbol"/>
                <w:sz w:val="16"/>
                <w:szCs w:val="16"/>
              </w:rPr>
              <w:t>C</w:t>
            </w:r>
            <w:r>
              <w:rPr>
                <w:rStyle w:val="smpte-symbol"/>
                <w:sz w:val="16"/>
                <w:szCs w:val="16"/>
              </w:rPr>
              <w:t>odingEquations</w:t>
            </w:r>
            <w:r w:rsidRPr="003D1A3B">
              <w:rPr>
                <w:rStyle w:val="smpte-symbol"/>
                <w:sz w:val="16"/>
                <w:szCs w:val="16"/>
              </w:rPr>
              <w:t>_ITU2020</w:t>
            </w:r>
            <w:r>
              <w:rPr>
                <w:rStyle w:val="smpte-symbol"/>
                <w:sz w:val="16"/>
                <w:szCs w:val="16"/>
              </w:rPr>
              <w:t>_NCL</w:t>
            </w:r>
          </w:p>
        </w:tc>
        <w:tc>
          <w:tcPr>
            <w:tcW w:w="107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C56EC6F" w14:textId="198FAAF4" w:rsidR="00B00911" w:rsidRPr="004A55A2" w:rsidRDefault="00D0346C" w:rsidP="00B00911">
            <w:pPr>
              <w:pStyle w:val="Default"/>
              <w:rPr>
                <w:sz w:val="16"/>
                <w:szCs w:val="16"/>
                <w:highlight w:val="yellow"/>
                <w:lang w:val="en-US"/>
              </w:rPr>
            </w:pPr>
            <w:r w:rsidRPr="003D1A3B">
              <w:rPr>
                <w:sz w:val="16"/>
                <w:szCs w:val="16"/>
                <w:lang w:val="en-US"/>
              </w:rPr>
              <w:t>LEAF</w:t>
            </w:r>
          </w:p>
        </w:tc>
        <w:tc>
          <w:tcPr>
            <w:tcW w:w="451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DB9571C" w14:textId="5602A7AC" w:rsidR="00B00911" w:rsidRPr="004A55A2" w:rsidRDefault="00B00911" w:rsidP="00B00911">
            <w:pPr>
              <w:pStyle w:val="Default"/>
              <w:rPr>
                <w:sz w:val="16"/>
                <w:szCs w:val="16"/>
                <w:highlight w:val="yellow"/>
                <w:lang w:val="en-US"/>
              </w:rPr>
            </w:pPr>
            <w:proofErr w:type="gramStart"/>
            <w:r w:rsidRPr="004A55A2">
              <w:rPr>
                <w:sz w:val="16"/>
                <w:szCs w:val="16"/>
                <w:lang w:val="en-US"/>
              </w:rPr>
              <w:t>urn:smpte</w:t>
            </w:r>
            <w:proofErr w:type="gramEnd"/>
            <w:r w:rsidRPr="004A55A2">
              <w:rPr>
                <w:sz w:val="16"/>
                <w:szCs w:val="16"/>
                <w:lang w:val="en-US"/>
              </w:rPr>
              <w:t>:ul:060e2b34</w:t>
            </w:r>
            <w:r w:rsidRPr="00A85436">
              <w:rPr>
                <w:sz w:val="16"/>
                <w:szCs w:val="16"/>
                <w:lang w:val="en-US"/>
              </w:rPr>
              <w:t>.</w:t>
            </w:r>
            <w:r w:rsidRPr="007545BF">
              <w:rPr>
                <w:sz w:val="16"/>
                <w:szCs w:val="16"/>
                <w:lang w:val="en-US"/>
              </w:rPr>
              <w:t>040101</w:t>
            </w:r>
            <w:r>
              <w:rPr>
                <w:sz w:val="16"/>
                <w:szCs w:val="16"/>
                <w:lang w:val="en-US"/>
              </w:rPr>
              <w:t>vv.04010101.02060000</w:t>
            </w:r>
          </w:p>
        </w:tc>
      </w:tr>
    </w:tbl>
    <w:p w14:paraId="7CB421D1" w14:textId="21DF013D" w:rsidR="00EF7542" w:rsidRDefault="00EF7542" w:rsidP="00DE7574"/>
    <w:p w14:paraId="4BF2A262" w14:textId="39CE94E3" w:rsidR="00EF7542" w:rsidRDefault="00EF7542" w:rsidP="00DE7574">
      <w:pPr>
        <w:rPr>
          <w:rFonts w:ascii="Arial-BoldMT" w:hAnsi="Arial-BoldMT"/>
          <w:b/>
          <w:bCs/>
          <w:color w:val="000000"/>
          <w:sz w:val="20"/>
          <w:szCs w:val="20"/>
        </w:rPr>
      </w:pPr>
    </w:p>
    <w:p w14:paraId="453298DD" w14:textId="18B3C231" w:rsidR="00EF7542" w:rsidRDefault="00EF7542" w:rsidP="00DE7574">
      <w:pPr>
        <w:rPr>
          <w:rFonts w:ascii="Arial-BoldMT" w:hAnsi="Arial-BoldMT"/>
          <w:b/>
          <w:bCs/>
          <w:color w:val="000000"/>
          <w:sz w:val="20"/>
          <w:szCs w:val="20"/>
        </w:rPr>
      </w:pPr>
      <w:r w:rsidRPr="00EF7542">
        <w:rPr>
          <w:rFonts w:ascii="Arial-BoldMT" w:hAnsi="Arial-BoldMT"/>
          <w:b/>
          <w:bCs/>
          <w:color w:val="000000"/>
          <w:sz w:val="20"/>
          <w:szCs w:val="20"/>
        </w:rPr>
        <w:t>Table D.8 – An Instance of AES3 Audio Essence Descriptor</w:t>
      </w:r>
    </w:p>
    <w:tbl>
      <w:tblPr>
        <w:tblStyle w:val="GridTable1Light"/>
        <w:tblW w:w="9720" w:type="dxa"/>
        <w:tblInd w:w="0" w:type="dxa"/>
        <w:tblLook w:val="0600" w:firstRow="0" w:lastRow="0" w:firstColumn="0" w:lastColumn="0" w:noHBand="1" w:noVBand="1"/>
      </w:tblPr>
      <w:tblGrid>
        <w:gridCol w:w="1541"/>
        <w:gridCol w:w="3699"/>
        <w:gridCol w:w="2585"/>
        <w:gridCol w:w="1895"/>
      </w:tblGrid>
      <w:tr w:rsidR="00900E22" w14:paraId="11E9369A" w14:textId="77777777" w:rsidTr="00013BE8">
        <w:trPr>
          <w:trHeight w:val="271"/>
        </w:trPr>
        <w:tc>
          <w:tcPr>
            <w:tcW w:w="15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2E852185" w14:textId="77777777" w:rsidR="00E13E83" w:rsidRDefault="00E13E83" w:rsidP="00483052">
            <w:pPr>
              <w:pStyle w:val="Default"/>
              <w:rPr>
                <w:sz w:val="18"/>
                <w:szCs w:val="18"/>
                <w:lang w:val="en-US"/>
              </w:rPr>
            </w:pPr>
            <w:r>
              <w:rPr>
                <w:b/>
                <w:bCs/>
                <w:sz w:val="18"/>
                <w:szCs w:val="18"/>
                <w:lang w:val="en-US"/>
              </w:rPr>
              <w:t xml:space="preserve">Item Name </w:t>
            </w:r>
          </w:p>
        </w:tc>
        <w:tc>
          <w:tcPr>
            <w:tcW w:w="36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4463C59B" w14:textId="77777777" w:rsidR="00E13E83" w:rsidRDefault="00E13E83" w:rsidP="00483052">
            <w:pPr>
              <w:pStyle w:val="Default"/>
              <w:rPr>
                <w:sz w:val="18"/>
                <w:szCs w:val="18"/>
                <w:lang w:val="en-US"/>
              </w:rPr>
            </w:pPr>
            <w:r>
              <w:rPr>
                <w:b/>
                <w:bCs/>
                <w:sz w:val="18"/>
                <w:szCs w:val="18"/>
                <w:lang w:val="en-US"/>
              </w:rPr>
              <w:t xml:space="preserve">Symbol </w:t>
            </w:r>
          </w:p>
        </w:tc>
        <w:tc>
          <w:tcPr>
            <w:tcW w:w="25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42A0A06D" w14:textId="77777777" w:rsidR="00E13E83" w:rsidRDefault="00E13E83" w:rsidP="00483052">
            <w:pPr>
              <w:pStyle w:val="Default"/>
              <w:rPr>
                <w:sz w:val="18"/>
                <w:szCs w:val="18"/>
                <w:lang w:val="en-US"/>
              </w:rPr>
            </w:pPr>
            <w:r>
              <w:rPr>
                <w:b/>
                <w:bCs/>
                <w:sz w:val="18"/>
                <w:szCs w:val="18"/>
                <w:lang w:val="en-US"/>
              </w:rPr>
              <w:t xml:space="preserve">Kind </w:t>
            </w:r>
          </w:p>
        </w:tc>
        <w:tc>
          <w:tcPr>
            <w:tcW w:w="18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27375CA0" w14:textId="77777777" w:rsidR="00E13E83" w:rsidRDefault="00E13E83" w:rsidP="00483052">
            <w:pPr>
              <w:pStyle w:val="Default"/>
              <w:rPr>
                <w:sz w:val="18"/>
                <w:szCs w:val="18"/>
                <w:lang w:val="en-US"/>
              </w:rPr>
            </w:pPr>
            <w:r>
              <w:rPr>
                <w:b/>
                <w:bCs/>
                <w:sz w:val="18"/>
                <w:szCs w:val="18"/>
                <w:lang w:val="en-US"/>
              </w:rPr>
              <w:t xml:space="preserve">Item UL </w:t>
            </w:r>
          </w:p>
        </w:tc>
      </w:tr>
      <w:tr w:rsidR="00E13E83" w:rsidRPr="00E13E83" w14:paraId="65C42422" w14:textId="77777777" w:rsidTr="00013BE8">
        <w:trPr>
          <w:trHeight w:val="119"/>
        </w:trPr>
        <w:tc>
          <w:tcPr>
            <w:tcW w:w="15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4205542" w14:textId="77777777" w:rsidR="00FC7335" w:rsidRPr="00FC7335" w:rsidRDefault="00FC7335" w:rsidP="00FC7335">
            <w:pPr>
              <w:pStyle w:val="Default"/>
              <w:rPr>
                <w:sz w:val="16"/>
                <w:szCs w:val="16"/>
                <w:lang w:val="en-US"/>
              </w:rPr>
            </w:pPr>
            <w:r w:rsidRPr="00FC7335">
              <w:rPr>
                <w:sz w:val="16"/>
                <w:szCs w:val="16"/>
                <w:lang w:val="en-US"/>
              </w:rPr>
              <w:t>AES3 Audio</w:t>
            </w:r>
          </w:p>
          <w:p w14:paraId="67738962" w14:textId="77777777" w:rsidR="00FC7335" w:rsidRPr="00FC7335" w:rsidRDefault="00FC7335" w:rsidP="00FC7335">
            <w:pPr>
              <w:pStyle w:val="Default"/>
              <w:rPr>
                <w:sz w:val="16"/>
                <w:szCs w:val="16"/>
                <w:lang w:val="en-US"/>
              </w:rPr>
            </w:pPr>
            <w:r w:rsidRPr="00FC7335">
              <w:rPr>
                <w:sz w:val="16"/>
                <w:szCs w:val="16"/>
                <w:lang w:val="en-US"/>
              </w:rPr>
              <w:t>Essence</w:t>
            </w:r>
          </w:p>
          <w:p w14:paraId="4E186C79" w14:textId="566A6E95" w:rsidR="00E13E83" w:rsidRPr="00E13E83" w:rsidRDefault="00FC7335" w:rsidP="00FC7335">
            <w:pPr>
              <w:pStyle w:val="Default"/>
              <w:rPr>
                <w:sz w:val="16"/>
                <w:szCs w:val="16"/>
                <w:lang w:val="en-US"/>
              </w:rPr>
            </w:pPr>
            <w:r w:rsidRPr="00FC7335">
              <w:rPr>
                <w:sz w:val="16"/>
                <w:szCs w:val="16"/>
                <w:lang w:val="en-US"/>
              </w:rPr>
              <w:t>Descriptor</w:t>
            </w:r>
          </w:p>
        </w:tc>
        <w:tc>
          <w:tcPr>
            <w:tcW w:w="36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A064A15" w14:textId="7FE48649" w:rsidR="00E13E83" w:rsidRPr="00013BE8" w:rsidRDefault="00013BE8" w:rsidP="00483052">
            <w:pPr>
              <w:pStyle w:val="Default"/>
              <w:rPr>
                <w:sz w:val="16"/>
                <w:szCs w:val="16"/>
                <w:lang w:val="en-US"/>
              </w:rPr>
            </w:pPr>
            <w:r w:rsidRPr="00013BE8">
              <w:rPr>
                <w:sz w:val="16"/>
                <w:szCs w:val="16"/>
                <w:lang w:val="en-US"/>
              </w:rPr>
              <w:t>060e2b34.02530101.0d010101.01014700</w:t>
            </w:r>
          </w:p>
        </w:tc>
        <w:tc>
          <w:tcPr>
            <w:tcW w:w="25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E54BF39" w14:textId="5A4B8AF7" w:rsidR="00E13E83" w:rsidRPr="004A55A2" w:rsidRDefault="00E13E83" w:rsidP="00483052">
            <w:pPr>
              <w:pStyle w:val="Default"/>
              <w:rPr>
                <w:sz w:val="16"/>
                <w:szCs w:val="16"/>
                <w:highlight w:val="yellow"/>
                <w:lang w:val="en-US"/>
              </w:rPr>
            </w:pPr>
          </w:p>
        </w:tc>
        <w:tc>
          <w:tcPr>
            <w:tcW w:w="18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438E55F" w14:textId="67FFC593" w:rsidR="00E13E83" w:rsidRPr="004A55A2" w:rsidRDefault="00E13E83" w:rsidP="00483052">
            <w:pPr>
              <w:pStyle w:val="Default"/>
              <w:rPr>
                <w:sz w:val="16"/>
                <w:szCs w:val="16"/>
                <w:highlight w:val="yellow"/>
                <w:lang w:val="en-US"/>
              </w:rPr>
            </w:pPr>
          </w:p>
        </w:tc>
      </w:tr>
      <w:tr w:rsidR="00E13E83" w:rsidRPr="00EF7542" w14:paraId="2E7D9BED" w14:textId="77777777" w:rsidTr="00483052">
        <w:tblPrEx>
          <w:tblLook w:val="04A0" w:firstRow="1" w:lastRow="0" w:firstColumn="1" w:lastColumn="0" w:noHBand="0" w:noVBand="1"/>
        </w:tblPrEx>
        <w:trPr>
          <w:trHeight w:val="271"/>
        </w:trPr>
        <w:tc>
          <w:tcPr>
            <w:cnfStyle w:val="001000000000" w:firstRow="0" w:lastRow="0" w:firstColumn="1" w:lastColumn="0" w:oddVBand="0" w:evenVBand="0" w:oddHBand="0" w:evenHBand="0" w:firstRowFirstColumn="0" w:firstRowLastColumn="0" w:lastRowFirstColumn="0" w:lastRowLastColumn="0"/>
            <w:tcW w:w="9720" w:type="dxa"/>
            <w:gridSpan w:val="4"/>
            <w:shd w:val="clear" w:color="auto" w:fill="D9D9D9" w:themeFill="background1" w:themeFillShade="D9"/>
            <w:hideMark/>
          </w:tcPr>
          <w:p w14:paraId="30AB1627" w14:textId="77777777" w:rsidR="00E13E83" w:rsidRPr="00EF7542" w:rsidRDefault="00E13E83" w:rsidP="00483052">
            <w:pPr>
              <w:pStyle w:val="Default"/>
              <w:rPr>
                <w:sz w:val="18"/>
                <w:szCs w:val="18"/>
                <w:lang w:val="en-US"/>
              </w:rPr>
            </w:pPr>
            <w:r>
              <w:rPr>
                <w:bCs w:val="0"/>
                <w:sz w:val="18"/>
                <w:szCs w:val="18"/>
                <w:lang w:val="en-US"/>
              </w:rPr>
              <w:t>File Descriptor</w:t>
            </w:r>
          </w:p>
        </w:tc>
      </w:tr>
      <w:tr w:rsidR="00013BE8" w14:paraId="0D4753EF" w14:textId="77777777" w:rsidTr="00013BE8">
        <w:trPr>
          <w:trHeight w:val="271"/>
        </w:trPr>
        <w:tc>
          <w:tcPr>
            <w:tcW w:w="15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23D3B10F" w14:textId="77777777" w:rsidR="00E13E83" w:rsidRDefault="00E13E83" w:rsidP="00483052">
            <w:pPr>
              <w:pStyle w:val="Default"/>
              <w:rPr>
                <w:sz w:val="18"/>
                <w:szCs w:val="18"/>
                <w:lang w:val="en-US"/>
              </w:rPr>
            </w:pPr>
            <w:r>
              <w:rPr>
                <w:b/>
                <w:bCs/>
                <w:sz w:val="18"/>
                <w:szCs w:val="18"/>
                <w:lang w:val="en-US"/>
              </w:rPr>
              <w:t xml:space="preserve">Item Name </w:t>
            </w:r>
          </w:p>
        </w:tc>
        <w:tc>
          <w:tcPr>
            <w:tcW w:w="36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0B3C5DC0" w14:textId="77777777" w:rsidR="00E13E83" w:rsidRDefault="00E13E83" w:rsidP="00483052">
            <w:pPr>
              <w:pStyle w:val="Default"/>
              <w:rPr>
                <w:sz w:val="18"/>
                <w:szCs w:val="18"/>
                <w:lang w:val="en-US"/>
              </w:rPr>
            </w:pPr>
            <w:r>
              <w:rPr>
                <w:b/>
                <w:bCs/>
                <w:sz w:val="18"/>
                <w:szCs w:val="18"/>
                <w:lang w:val="en-US"/>
              </w:rPr>
              <w:t xml:space="preserve">Symbol </w:t>
            </w:r>
          </w:p>
        </w:tc>
        <w:tc>
          <w:tcPr>
            <w:tcW w:w="25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25E5454D" w14:textId="77777777" w:rsidR="00E13E83" w:rsidRDefault="00E13E83" w:rsidP="00483052">
            <w:pPr>
              <w:pStyle w:val="Default"/>
              <w:rPr>
                <w:sz w:val="18"/>
                <w:szCs w:val="18"/>
                <w:lang w:val="en-US"/>
              </w:rPr>
            </w:pPr>
            <w:r>
              <w:rPr>
                <w:b/>
                <w:bCs/>
                <w:sz w:val="18"/>
                <w:szCs w:val="18"/>
                <w:lang w:val="en-US"/>
              </w:rPr>
              <w:t xml:space="preserve">Kind </w:t>
            </w:r>
          </w:p>
        </w:tc>
        <w:tc>
          <w:tcPr>
            <w:tcW w:w="18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67A05770" w14:textId="77777777" w:rsidR="00E13E83" w:rsidRDefault="00E13E83" w:rsidP="00483052">
            <w:pPr>
              <w:pStyle w:val="Default"/>
              <w:rPr>
                <w:sz w:val="18"/>
                <w:szCs w:val="18"/>
                <w:lang w:val="en-US"/>
              </w:rPr>
            </w:pPr>
            <w:r>
              <w:rPr>
                <w:b/>
                <w:bCs/>
                <w:sz w:val="18"/>
                <w:szCs w:val="18"/>
                <w:lang w:val="en-US"/>
              </w:rPr>
              <w:t xml:space="preserve">Item UL </w:t>
            </w:r>
          </w:p>
        </w:tc>
      </w:tr>
      <w:tr w:rsidR="00013BE8" w:rsidRPr="00E13E83" w14:paraId="02C128ED" w14:textId="77777777" w:rsidTr="00013BE8">
        <w:trPr>
          <w:trHeight w:val="119"/>
        </w:trPr>
        <w:tc>
          <w:tcPr>
            <w:tcW w:w="15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72F3BB4" w14:textId="77777777" w:rsidR="00900E22" w:rsidRPr="00900E22" w:rsidRDefault="00900E22" w:rsidP="00900E22">
            <w:pPr>
              <w:pStyle w:val="Default"/>
              <w:rPr>
                <w:sz w:val="16"/>
                <w:szCs w:val="16"/>
                <w:lang w:val="en-US"/>
              </w:rPr>
            </w:pPr>
            <w:r w:rsidRPr="00900E22">
              <w:rPr>
                <w:sz w:val="16"/>
                <w:szCs w:val="16"/>
                <w:lang w:val="en-US"/>
              </w:rPr>
              <w:t>Essence</w:t>
            </w:r>
          </w:p>
          <w:p w14:paraId="2B88C0A4" w14:textId="6A12721B" w:rsidR="000A4A69" w:rsidRPr="00E13E83" w:rsidRDefault="00900E22" w:rsidP="00900E22">
            <w:pPr>
              <w:pStyle w:val="Default"/>
              <w:rPr>
                <w:sz w:val="16"/>
                <w:szCs w:val="16"/>
                <w:lang w:val="en-US"/>
              </w:rPr>
            </w:pPr>
            <w:r w:rsidRPr="00900E22">
              <w:rPr>
                <w:sz w:val="16"/>
                <w:szCs w:val="16"/>
                <w:lang w:val="en-US"/>
              </w:rPr>
              <w:t>Container</w:t>
            </w:r>
          </w:p>
        </w:tc>
        <w:tc>
          <w:tcPr>
            <w:tcW w:w="36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7508415" w14:textId="331C50BC" w:rsidR="00013BE8" w:rsidRPr="00013BE8" w:rsidRDefault="00013BE8" w:rsidP="00013BE8">
            <w:pPr>
              <w:pStyle w:val="Default"/>
              <w:rPr>
                <w:sz w:val="16"/>
                <w:szCs w:val="16"/>
                <w:lang w:val="en-US"/>
              </w:rPr>
            </w:pPr>
            <w:r w:rsidRPr="00013BE8">
              <w:rPr>
                <w:sz w:val="16"/>
                <w:szCs w:val="16"/>
                <w:lang w:val="en-US"/>
              </w:rPr>
              <w:t>060e2b34.04010102.0d010301.0206030</w:t>
            </w:r>
            <w:r>
              <w:rPr>
                <w:sz w:val="16"/>
                <w:szCs w:val="16"/>
                <w:lang w:val="en-US"/>
              </w:rPr>
              <w:t>0</w:t>
            </w:r>
          </w:p>
          <w:p w14:paraId="38532E3E" w14:textId="77777777" w:rsidR="000A4A69" w:rsidRPr="00013BE8" w:rsidRDefault="000A4A69" w:rsidP="00013BE8">
            <w:pPr>
              <w:pStyle w:val="Default"/>
              <w:rPr>
                <w:sz w:val="16"/>
                <w:szCs w:val="16"/>
                <w:lang w:val="en-US"/>
              </w:rPr>
            </w:pPr>
          </w:p>
        </w:tc>
        <w:tc>
          <w:tcPr>
            <w:tcW w:w="258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A21D21E" w14:textId="77777777" w:rsidR="000A4A69" w:rsidRPr="004A55A2" w:rsidRDefault="000A4A69" w:rsidP="00483052">
            <w:pPr>
              <w:pStyle w:val="Default"/>
              <w:rPr>
                <w:sz w:val="16"/>
                <w:szCs w:val="16"/>
                <w:highlight w:val="yellow"/>
                <w:lang w:val="en-US"/>
              </w:rPr>
            </w:pPr>
          </w:p>
        </w:tc>
        <w:tc>
          <w:tcPr>
            <w:tcW w:w="18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86C1AF" w14:textId="77777777" w:rsidR="000A4A69" w:rsidRPr="004A55A2" w:rsidRDefault="000A4A69" w:rsidP="00483052">
            <w:pPr>
              <w:pStyle w:val="Default"/>
              <w:rPr>
                <w:sz w:val="16"/>
                <w:szCs w:val="16"/>
                <w:highlight w:val="yellow"/>
                <w:lang w:val="en-US"/>
              </w:rPr>
            </w:pPr>
          </w:p>
        </w:tc>
      </w:tr>
    </w:tbl>
    <w:p w14:paraId="432D905E" w14:textId="22A8AE72" w:rsidR="00EF7542" w:rsidRDefault="00EF7542" w:rsidP="00DE7574">
      <w:pPr>
        <w:rPr>
          <w:rFonts w:ascii="Arial-BoldMT" w:hAnsi="Arial-BoldMT"/>
          <w:b/>
          <w:bCs/>
          <w:color w:val="000000"/>
          <w:sz w:val="20"/>
          <w:szCs w:val="20"/>
        </w:rPr>
      </w:pPr>
    </w:p>
    <w:p w14:paraId="3C391046" w14:textId="468C9978" w:rsidR="00EF7542" w:rsidRDefault="00EF7542" w:rsidP="00DE7574">
      <w:pPr>
        <w:rPr>
          <w:rFonts w:ascii="Arial-BoldMT" w:hAnsi="Arial-BoldMT"/>
          <w:b/>
          <w:bCs/>
          <w:color w:val="000000"/>
          <w:sz w:val="20"/>
          <w:szCs w:val="20"/>
        </w:rPr>
      </w:pPr>
      <w:r w:rsidRPr="00EF7542">
        <w:rPr>
          <w:rFonts w:ascii="Arial-BoldMT" w:hAnsi="Arial-BoldMT"/>
          <w:b/>
          <w:bCs/>
          <w:color w:val="000000"/>
          <w:sz w:val="20"/>
          <w:szCs w:val="20"/>
        </w:rPr>
        <w:t>Table D.9 – An Instance of ANC Packets Descriptor</w:t>
      </w:r>
    </w:p>
    <w:tbl>
      <w:tblPr>
        <w:tblStyle w:val="GridTable1Light"/>
        <w:tblW w:w="9209" w:type="dxa"/>
        <w:tblInd w:w="0" w:type="dxa"/>
        <w:tblLayout w:type="fixed"/>
        <w:tblLook w:val="0600" w:firstRow="0" w:lastRow="0" w:firstColumn="0" w:lastColumn="0" w:noHBand="1" w:noVBand="1"/>
      </w:tblPr>
      <w:tblGrid>
        <w:gridCol w:w="946"/>
        <w:gridCol w:w="3444"/>
        <w:gridCol w:w="708"/>
        <w:gridCol w:w="4111"/>
      </w:tblGrid>
      <w:tr w:rsidR="00013BE8" w14:paraId="58F62D77" w14:textId="77777777" w:rsidTr="00926644">
        <w:trPr>
          <w:trHeight w:val="271"/>
        </w:trPr>
        <w:tc>
          <w:tcPr>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68333805" w14:textId="77777777" w:rsidR="00EF7542" w:rsidRDefault="00EF7542" w:rsidP="00483052">
            <w:pPr>
              <w:pStyle w:val="Default"/>
              <w:rPr>
                <w:sz w:val="18"/>
                <w:szCs w:val="18"/>
                <w:lang w:val="en-US"/>
              </w:rPr>
            </w:pPr>
            <w:bookmarkStart w:id="454" w:name="_Hlk527626722"/>
            <w:r>
              <w:rPr>
                <w:b/>
                <w:bCs/>
                <w:sz w:val="18"/>
                <w:szCs w:val="18"/>
                <w:lang w:val="en-US"/>
              </w:rPr>
              <w:t xml:space="preserve">Item Name </w:t>
            </w:r>
          </w:p>
        </w:tc>
        <w:tc>
          <w:tcPr>
            <w:tcW w:w="34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0FF906F0" w14:textId="77777777" w:rsidR="00EF7542" w:rsidRDefault="00EF7542" w:rsidP="00483052">
            <w:pPr>
              <w:pStyle w:val="Default"/>
              <w:rPr>
                <w:sz w:val="18"/>
                <w:szCs w:val="18"/>
                <w:lang w:val="en-US"/>
              </w:rPr>
            </w:pPr>
            <w:r>
              <w:rPr>
                <w:b/>
                <w:bCs/>
                <w:sz w:val="18"/>
                <w:szCs w:val="18"/>
                <w:lang w:val="en-US"/>
              </w:rPr>
              <w:t xml:space="preserve">Symbol </w:t>
            </w:r>
          </w:p>
        </w:tc>
        <w:tc>
          <w:tcPr>
            <w:tcW w:w="7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5F8BE6F9" w14:textId="77777777" w:rsidR="00EF7542" w:rsidRDefault="00EF7542" w:rsidP="00483052">
            <w:pPr>
              <w:pStyle w:val="Default"/>
              <w:rPr>
                <w:sz w:val="18"/>
                <w:szCs w:val="18"/>
                <w:lang w:val="en-US"/>
              </w:rPr>
            </w:pPr>
            <w:r>
              <w:rPr>
                <w:b/>
                <w:bCs/>
                <w:sz w:val="18"/>
                <w:szCs w:val="18"/>
                <w:lang w:val="en-US"/>
              </w:rPr>
              <w:t xml:space="preserve">Kind </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1528CABB" w14:textId="77777777" w:rsidR="00EF7542" w:rsidRDefault="00EF7542" w:rsidP="00483052">
            <w:pPr>
              <w:pStyle w:val="Default"/>
              <w:rPr>
                <w:sz w:val="18"/>
                <w:szCs w:val="18"/>
                <w:lang w:val="en-US"/>
              </w:rPr>
            </w:pPr>
            <w:r>
              <w:rPr>
                <w:b/>
                <w:bCs/>
                <w:sz w:val="18"/>
                <w:szCs w:val="18"/>
                <w:lang w:val="en-US"/>
              </w:rPr>
              <w:t xml:space="preserve">Item UL </w:t>
            </w:r>
          </w:p>
        </w:tc>
      </w:tr>
      <w:bookmarkEnd w:id="454"/>
      <w:tr w:rsidR="00E13E83" w:rsidRPr="00E13E83" w14:paraId="6ECBF73A" w14:textId="77777777" w:rsidTr="00926644">
        <w:trPr>
          <w:trHeight w:val="119"/>
        </w:trPr>
        <w:tc>
          <w:tcPr>
            <w:tcW w:w="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F37F23" w14:textId="77777777" w:rsidR="00E13E83" w:rsidRPr="00E13E83" w:rsidRDefault="00E13E83" w:rsidP="00E13E83">
            <w:pPr>
              <w:rPr>
                <w:rFonts w:ascii="Arial" w:hAnsi="Arial" w:cs="Arial"/>
                <w:color w:val="000000"/>
                <w:sz w:val="16"/>
                <w:szCs w:val="16"/>
                <w:lang w:val="en-US"/>
              </w:rPr>
            </w:pPr>
            <w:r w:rsidRPr="00E13E83">
              <w:rPr>
                <w:rFonts w:ascii="Arial" w:hAnsi="Arial" w:cs="Arial"/>
                <w:bCs/>
                <w:sz w:val="16"/>
                <w:szCs w:val="16"/>
                <w:lang w:val="en-US"/>
              </w:rPr>
              <w:lastRenderedPageBreak/>
              <w:t>ANC Data</w:t>
            </w:r>
            <w:r w:rsidRPr="00E13E83">
              <w:rPr>
                <w:rFonts w:ascii="Arial" w:hAnsi="Arial" w:cs="Arial"/>
                <w:color w:val="000000"/>
                <w:sz w:val="16"/>
                <w:szCs w:val="16"/>
                <w:lang w:val="en-US"/>
              </w:rPr>
              <w:br/>
            </w:r>
            <w:r w:rsidRPr="00E13E83">
              <w:rPr>
                <w:rFonts w:ascii="Arial" w:hAnsi="Arial" w:cs="Arial"/>
                <w:bCs/>
                <w:sz w:val="16"/>
                <w:szCs w:val="16"/>
                <w:lang w:val="en-US"/>
              </w:rPr>
              <w:t>Descriptor</w:t>
            </w:r>
          </w:p>
          <w:p w14:paraId="308F1282" w14:textId="014925A0" w:rsidR="00EF7542" w:rsidRPr="00E13E83" w:rsidRDefault="00EF7542" w:rsidP="00483052">
            <w:pPr>
              <w:pStyle w:val="Default"/>
              <w:rPr>
                <w:sz w:val="16"/>
                <w:szCs w:val="16"/>
                <w:lang w:val="en-US"/>
              </w:rPr>
            </w:pPr>
          </w:p>
        </w:tc>
        <w:tc>
          <w:tcPr>
            <w:tcW w:w="34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BC5C48A" w14:textId="77777777" w:rsidR="00EF7542" w:rsidRPr="00E13E83" w:rsidRDefault="00EF7542" w:rsidP="00483052">
            <w:pPr>
              <w:pStyle w:val="Default"/>
              <w:rPr>
                <w:lang w:val="en-US"/>
              </w:rPr>
            </w:pPr>
            <w:proofErr w:type="spellStart"/>
            <w:r w:rsidRPr="000A4A69">
              <w:rPr>
                <w:rStyle w:val="smpte-symbol"/>
                <w:sz w:val="16"/>
                <w:szCs w:val="16"/>
                <w:highlight w:val="yellow"/>
              </w:rPr>
              <w:t>FieldDominance</w:t>
            </w:r>
            <w:proofErr w:type="spellEnd"/>
          </w:p>
        </w:tc>
        <w:tc>
          <w:tcPr>
            <w:tcW w:w="7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D11CEA0" w14:textId="0997550F" w:rsidR="00EF7542" w:rsidRPr="000A4A69" w:rsidRDefault="00E13E83" w:rsidP="00483052">
            <w:pPr>
              <w:pStyle w:val="Default"/>
              <w:rPr>
                <w:sz w:val="16"/>
                <w:szCs w:val="16"/>
                <w:highlight w:val="yellow"/>
                <w:lang w:val="en-US"/>
              </w:rPr>
            </w:pPr>
            <w:r w:rsidRPr="000A4A69">
              <w:rPr>
                <w:sz w:val="16"/>
                <w:szCs w:val="16"/>
                <w:highlight w:val="yellow"/>
                <w:lang w:val="en-US"/>
              </w:rPr>
              <w:t>NODE</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30D0ED" w14:textId="77777777" w:rsidR="00EF7542" w:rsidRPr="000A4A69" w:rsidRDefault="00EF7542" w:rsidP="00483052">
            <w:pPr>
              <w:pStyle w:val="Default"/>
              <w:rPr>
                <w:sz w:val="16"/>
                <w:szCs w:val="16"/>
                <w:highlight w:val="yellow"/>
                <w:lang w:val="en-US"/>
              </w:rPr>
            </w:pPr>
            <w:proofErr w:type="gramStart"/>
            <w:r w:rsidRPr="000A4A69">
              <w:rPr>
                <w:sz w:val="16"/>
                <w:szCs w:val="16"/>
                <w:highlight w:val="yellow"/>
                <w:lang w:val="en-US"/>
              </w:rPr>
              <w:t>urn:smpte</w:t>
            </w:r>
            <w:proofErr w:type="gramEnd"/>
            <w:r w:rsidRPr="000A4A69">
              <w:rPr>
                <w:sz w:val="16"/>
                <w:szCs w:val="16"/>
                <w:highlight w:val="yellow"/>
                <w:lang w:val="en-US"/>
              </w:rPr>
              <w:t>:ul:060e2b34.02vv0d01.04010501.08000000</w:t>
            </w:r>
          </w:p>
        </w:tc>
      </w:tr>
      <w:tr w:rsidR="00EF7542" w:rsidRPr="00EF7542" w14:paraId="30A481F6" w14:textId="77777777" w:rsidTr="00926644">
        <w:tblPrEx>
          <w:tblLook w:val="04A0" w:firstRow="1" w:lastRow="0" w:firstColumn="1" w:lastColumn="0" w:noHBand="0" w:noVBand="1"/>
        </w:tblPrEx>
        <w:trPr>
          <w:trHeight w:val="271"/>
        </w:trPr>
        <w:tc>
          <w:tcPr>
            <w:cnfStyle w:val="001000000000" w:firstRow="0" w:lastRow="0" w:firstColumn="1" w:lastColumn="0" w:oddVBand="0" w:evenVBand="0" w:oddHBand="0" w:evenHBand="0" w:firstRowFirstColumn="0" w:firstRowLastColumn="0" w:lastRowFirstColumn="0" w:lastRowLastColumn="0"/>
            <w:tcW w:w="9209" w:type="dxa"/>
            <w:gridSpan w:val="4"/>
            <w:shd w:val="clear" w:color="auto" w:fill="D9D9D9" w:themeFill="background1" w:themeFillShade="D9"/>
            <w:hideMark/>
          </w:tcPr>
          <w:p w14:paraId="0710F570" w14:textId="34942600" w:rsidR="00EF7542" w:rsidRPr="00EF7542" w:rsidRDefault="00EF7542" w:rsidP="00483052">
            <w:pPr>
              <w:pStyle w:val="Default"/>
              <w:rPr>
                <w:sz w:val="18"/>
                <w:szCs w:val="18"/>
                <w:lang w:val="en-US"/>
              </w:rPr>
            </w:pPr>
            <w:r>
              <w:rPr>
                <w:bCs w:val="0"/>
                <w:sz w:val="18"/>
                <w:szCs w:val="18"/>
                <w:lang w:val="en-US"/>
              </w:rPr>
              <w:t>File Descriptor</w:t>
            </w:r>
          </w:p>
        </w:tc>
      </w:tr>
      <w:tr w:rsidR="00013BE8" w14:paraId="4690A146" w14:textId="77777777" w:rsidTr="00013BE8">
        <w:trPr>
          <w:trHeight w:val="271"/>
        </w:trPr>
        <w:tc>
          <w:tcPr>
            <w:tcW w:w="9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5A5A5044" w14:textId="77777777" w:rsidR="00EF7542" w:rsidRDefault="00EF7542" w:rsidP="00483052">
            <w:pPr>
              <w:pStyle w:val="Default"/>
              <w:rPr>
                <w:sz w:val="18"/>
                <w:szCs w:val="18"/>
                <w:lang w:val="en-US"/>
              </w:rPr>
            </w:pPr>
            <w:r>
              <w:rPr>
                <w:b/>
                <w:bCs/>
                <w:sz w:val="18"/>
                <w:szCs w:val="18"/>
                <w:lang w:val="en-US"/>
              </w:rPr>
              <w:t xml:space="preserve">Item Name </w:t>
            </w:r>
          </w:p>
        </w:tc>
        <w:tc>
          <w:tcPr>
            <w:tcW w:w="344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55C629AD" w14:textId="77777777" w:rsidR="00EF7542" w:rsidRDefault="00EF7542" w:rsidP="00483052">
            <w:pPr>
              <w:pStyle w:val="Default"/>
              <w:rPr>
                <w:sz w:val="18"/>
                <w:szCs w:val="18"/>
                <w:lang w:val="en-US"/>
              </w:rPr>
            </w:pPr>
            <w:r>
              <w:rPr>
                <w:b/>
                <w:bCs/>
                <w:sz w:val="18"/>
                <w:szCs w:val="18"/>
                <w:lang w:val="en-US"/>
              </w:rPr>
              <w:t xml:space="preserve">Symbol </w:t>
            </w:r>
          </w:p>
        </w:tc>
        <w:tc>
          <w:tcPr>
            <w:tcW w:w="7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2E39BE0C" w14:textId="77777777" w:rsidR="00EF7542" w:rsidRDefault="00EF7542" w:rsidP="00483052">
            <w:pPr>
              <w:pStyle w:val="Default"/>
              <w:rPr>
                <w:sz w:val="18"/>
                <w:szCs w:val="18"/>
                <w:lang w:val="en-US"/>
              </w:rPr>
            </w:pPr>
            <w:r>
              <w:rPr>
                <w:b/>
                <w:bCs/>
                <w:sz w:val="18"/>
                <w:szCs w:val="18"/>
                <w:lang w:val="en-US"/>
              </w:rPr>
              <w:t xml:space="preserve">Kind </w:t>
            </w:r>
          </w:p>
        </w:tc>
        <w:tc>
          <w:tcPr>
            <w:tcW w:w="411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D9D9D9" w:themeFill="background1" w:themeFillShade="D9"/>
            <w:hideMark/>
          </w:tcPr>
          <w:p w14:paraId="783C90EC" w14:textId="77777777" w:rsidR="00EF7542" w:rsidRDefault="00EF7542" w:rsidP="00483052">
            <w:pPr>
              <w:pStyle w:val="Default"/>
              <w:rPr>
                <w:sz w:val="18"/>
                <w:szCs w:val="18"/>
                <w:lang w:val="en-US"/>
              </w:rPr>
            </w:pPr>
            <w:r>
              <w:rPr>
                <w:b/>
                <w:bCs/>
                <w:sz w:val="18"/>
                <w:szCs w:val="18"/>
                <w:lang w:val="en-US"/>
              </w:rPr>
              <w:t xml:space="preserve">Item UL </w:t>
            </w:r>
          </w:p>
        </w:tc>
      </w:tr>
      <w:tr w:rsidR="00013BE8" w:rsidRPr="00E13E83" w14:paraId="4A33DA33" w14:textId="77777777" w:rsidTr="00013BE8">
        <w:tblPrEx>
          <w:tblLook w:val="04A0" w:firstRow="1" w:lastRow="0" w:firstColumn="1" w:lastColumn="0" w:noHBand="0" w:noVBand="1"/>
        </w:tblPrEx>
        <w:trPr>
          <w:trHeight w:val="119"/>
        </w:trPr>
        <w:tc>
          <w:tcPr>
            <w:cnfStyle w:val="001000000000" w:firstRow="0" w:lastRow="0" w:firstColumn="1" w:lastColumn="0" w:oddVBand="0" w:evenVBand="0" w:oddHBand="0" w:evenHBand="0" w:firstRowFirstColumn="0" w:firstRowLastColumn="0" w:lastRowFirstColumn="0" w:lastRowLastColumn="0"/>
            <w:tcW w:w="946" w:type="dxa"/>
          </w:tcPr>
          <w:p w14:paraId="24913EEB" w14:textId="77777777" w:rsidR="00013BE8" w:rsidRPr="000A4A69" w:rsidRDefault="00013BE8" w:rsidP="00483052">
            <w:pPr>
              <w:rPr>
                <w:rFonts w:ascii="Arial" w:hAnsi="Arial" w:cs="Arial"/>
                <w:bCs w:val="0"/>
                <w:sz w:val="16"/>
                <w:szCs w:val="16"/>
                <w:highlight w:val="yellow"/>
                <w:lang w:val="en-US"/>
              </w:rPr>
            </w:pPr>
          </w:p>
        </w:tc>
        <w:tc>
          <w:tcPr>
            <w:tcW w:w="3444" w:type="dxa"/>
          </w:tcPr>
          <w:p w14:paraId="73278380" w14:textId="77777777" w:rsidR="00013BE8" w:rsidRPr="00013BE8" w:rsidRDefault="00013BE8" w:rsidP="00013BE8">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lang w:val="en-US"/>
              </w:rPr>
            </w:pPr>
          </w:p>
        </w:tc>
        <w:tc>
          <w:tcPr>
            <w:tcW w:w="708" w:type="dxa"/>
          </w:tcPr>
          <w:p w14:paraId="4DECC64D" w14:textId="77777777" w:rsidR="00013BE8" w:rsidRPr="000A4A69" w:rsidRDefault="00013BE8" w:rsidP="00483052">
            <w:pPr>
              <w:pStyle w:val="Default"/>
              <w:cnfStyle w:val="000000000000" w:firstRow="0" w:lastRow="0" w:firstColumn="0" w:lastColumn="0" w:oddVBand="0" w:evenVBand="0" w:oddHBand="0" w:evenHBand="0" w:firstRowFirstColumn="0" w:firstRowLastColumn="0" w:lastRowFirstColumn="0" w:lastRowLastColumn="0"/>
              <w:rPr>
                <w:sz w:val="16"/>
                <w:szCs w:val="16"/>
                <w:highlight w:val="yellow"/>
                <w:lang w:val="en-US"/>
              </w:rPr>
            </w:pPr>
          </w:p>
        </w:tc>
        <w:tc>
          <w:tcPr>
            <w:tcW w:w="4111" w:type="dxa"/>
          </w:tcPr>
          <w:p w14:paraId="0F805B1B" w14:textId="77777777" w:rsidR="00013BE8" w:rsidRPr="000A4A69" w:rsidRDefault="00013BE8" w:rsidP="00483052">
            <w:pPr>
              <w:pStyle w:val="Default"/>
              <w:cnfStyle w:val="000000000000" w:firstRow="0" w:lastRow="0" w:firstColumn="0" w:lastColumn="0" w:oddVBand="0" w:evenVBand="0" w:oddHBand="0" w:evenHBand="0" w:firstRowFirstColumn="0" w:firstRowLastColumn="0" w:lastRowFirstColumn="0" w:lastRowLastColumn="0"/>
              <w:rPr>
                <w:sz w:val="16"/>
                <w:szCs w:val="16"/>
                <w:highlight w:val="yellow"/>
                <w:lang w:val="en-US"/>
              </w:rPr>
            </w:pPr>
          </w:p>
        </w:tc>
      </w:tr>
      <w:tr w:rsidR="00013BE8" w:rsidRPr="00E13E83" w14:paraId="4DFE6A1B" w14:textId="77777777" w:rsidTr="00926644">
        <w:tblPrEx>
          <w:tblLook w:val="04A0" w:firstRow="1" w:lastRow="0" w:firstColumn="1" w:lastColumn="0" w:noHBand="0" w:noVBand="1"/>
        </w:tblPrEx>
        <w:trPr>
          <w:trHeight w:val="119"/>
        </w:trPr>
        <w:tc>
          <w:tcPr>
            <w:cnfStyle w:val="001000000000" w:firstRow="0" w:lastRow="0" w:firstColumn="1" w:lastColumn="0" w:oddVBand="0" w:evenVBand="0" w:oddHBand="0" w:evenHBand="0" w:firstRowFirstColumn="0" w:firstRowLastColumn="0" w:lastRowFirstColumn="0" w:lastRowLastColumn="0"/>
            <w:tcW w:w="0" w:type="dxa"/>
          </w:tcPr>
          <w:p w14:paraId="0C03D7AF" w14:textId="0EA2D898" w:rsidR="00E13E83" w:rsidRPr="00E13E83" w:rsidRDefault="00013BE8" w:rsidP="00483052">
            <w:pPr>
              <w:rPr>
                <w:rFonts w:ascii="Arial" w:hAnsi="Arial" w:cs="Arial"/>
                <w:b w:val="0"/>
                <w:color w:val="000000"/>
                <w:sz w:val="16"/>
                <w:szCs w:val="16"/>
                <w:lang w:val="en-US"/>
              </w:rPr>
            </w:pPr>
            <w:r>
              <w:rPr>
                <w:rFonts w:ascii="Arial" w:hAnsi="Arial" w:cs="Arial"/>
                <w:b w:val="0"/>
                <w:bCs w:val="0"/>
                <w:sz w:val="16"/>
                <w:szCs w:val="16"/>
                <w:lang w:val="en-US"/>
              </w:rPr>
              <w:t>Essence Container</w:t>
            </w:r>
          </w:p>
          <w:p w14:paraId="0A760C1A" w14:textId="77777777" w:rsidR="00E13E83" w:rsidRPr="00E13E83" w:rsidRDefault="00E13E83" w:rsidP="00483052">
            <w:pPr>
              <w:pStyle w:val="Default"/>
              <w:rPr>
                <w:b w:val="0"/>
                <w:sz w:val="16"/>
                <w:szCs w:val="16"/>
                <w:lang w:val="en-US"/>
              </w:rPr>
            </w:pPr>
          </w:p>
        </w:tc>
        <w:tc>
          <w:tcPr>
            <w:tcW w:w="3444" w:type="dxa"/>
          </w:tcPr>
          <w:p w14:paraId="6DBAE569" w14:textId="185BEB21" w:rsidR="00E13E83" w:rsidRPr="00013BE8" w:rsidRDefault="00013BE8" w:rsidP="00013BE8">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US"/>
              </w:rPr>
            </w:pPr>
            <w:proofErr w:type="spellStart"/>
            <w:r>
              <w:rPr>
                <w:rFonts w:ascii="Arial" w:hAnsi="Arial" w:cs="Arial"/>
                <w:sz w:val="16"/>
                <w:szCs w:val="16"/>
                <w:lang w:val="en-US"/>
              </w:rPr>
              <w:t>MXFGCGenericANCDataMappingUnifiedPayload</w:t>
            </w:r>
            <w:proofErr w:type="spellEnd"/>
          </w:p>
        </w:tc>
        <w:tc>
          <w:tcPr>
            <w:tcW w:w="708" w:type="dxa"/>
          </w:tcPr>
          <w:p w14:paraId="35FFCE2D" w14:textId="19581567" w:rsidR="00E13E83" w:rsidRPr="000A4A69" w:rsidRDefault="00013BE8" w:rsidP="00483052">
            <w:pPr>
              <w:pStyle w:val="Default"/>
              <w:cnfStyle w:val="000000000000" w:firstRow="0" w:lastRow="0" w:firstColumn="0" w:lastColumn="0" w:oddVBand="0" w:evenVBand="0" w:oddHBand="0" w:evenHBand="0" w:firstRowFirstColumn="0" w:firstRowLastColumn="0" w:lastRowFirstColumn="0" w:lastRowLastColumn="0"/>
              <w:rPr>
                <w:sz w:val="16"/>
                <w:szCs w:val="16"/>
                <w:highlight w:val="yellow"/>
                <w:lang w:val="en-US"/>
              </w:rPr>
            </w:pPr>
            <w:r w:rsidRPr="00926644">
              <w:rPr>
                <w:sz w:val="16"/>
                <w:szCs w:val="16"/>
                <w:lang w:val="en-US"/>
              </w:rPr>
              <w:t>LEAF</w:t>
            </w:r>
          </w:p>
        </w:tc>
        <w:tc>
          <w:tcPr>
            <w:tcW w:w="4111" w:type="dxa"/>
          </w:tcPr>
          <w:p w14:paraId="319576E1" w14:textId="6339BDAC" w:rsidR="00E13E83" w:rsidRPr="00926644" w:rsidRDefault="00E13E83" w:rsidP="00483052">
            <w:pPr>
              <w:pStyle w:val="Default"/>
              <w:cnfStyle w:val="000000000000" w:firstRow="0" w:lastRow="0" w:firstColumn="0" w:lastColumn="0" w:oddVBand="0" w:evenVBand="0" w:oddHBand="0" w:evenHBand="0" w:firstRowFirstColumn="0" w:firstRowLastColumn="0" w:lastRowFirstColumn="0" w:lastRowLastColumn="0"/>
              <w:rPr>
                <w:sz w:val="16"/>
                <w:szCs w:val="16"/>
                <w:lang w:val="en-US"/>
              </w:rPr>
            </w:pPr>
            <w:proofErr w:type="spellStart"/>
            <w:proofErr w:type="gramStart"/>
            <w:r w:rsidRPr="00926644">
              <w:rPr>
                <w:sz w:val="16"/>
                <w:szCs w:val="16"/>
                <w:lang w:val="en-US"/>
              </w:rPr>
              <w:t>urn:smpte</w:t>
            </w:r>
            <w:proofErr w:type="gramEnd"/>
            <w:r w:rsidRPr="00926644">
              <w:rPr>
                <w:sz w:val="16"/>
                <w:szCs w:val="16"/>
                <w:lang w:val="en-US"/>
              </w:rPr>
              <w:t>:ul</w:t>
            </w:r>
            <w:proofErr w:type="spellEnd"/>
            <w:r w:rsidRPr="00926644">
              <w:rPr>
                <w:sz w:val="16"/>
                <w:szCs w:val="16"/>
                <w:lang w:val="en-US"/>
              </w:rPr>
              <w:t>:</w:t>
            </w:r>
            <w:r w:rsidR="00013BE8" w:rsidRPr="00013BE8">
              <w:rPr>
                <w:sz w:val="16"/>
                <w:szCs w:val="16"/>
                <w:lang w:val="en-US"/>
              </w:rPr>
              <w:t xml:space="preserve"> 060e2b34.04010109.0d010301.020e0000</w:t>
            </w:r>
          </w:p>
        </w:tc>
      </w:tr>
      <w:tr w:rsidR="00E13E83" w:rsidRPr="00EF7542" w14:paraId="13A41DDD" w14:textId="77777777" w:rsidTr="00926644">
        <w:tblPrEx>
          <w:tblLook w:val="04A0" w:firstRow="1" w:lastRow="0" w:firstColumn="1" w:lastColumn="0" w:noHBand="0" w:noVBand="1"/>
        </w:tblPrEx>
        <w:trPr>
          <w:trHeight w:val="271"/>
        </w:trPr>
        <w:tc>
          <w:tcPr>
            <w:cnfStyle w:val="001000000000" w:firstRow="0" w:lastRow="0" w:firstColumn="1" w:lastColumn="0" w:oddVBand="0" w:evenVBand="0" w:oddHBand="0" w:evenHBand="0" w:firstRowFirstColumn="0" w:firstRowLastColumn="0" w:lastRowFirstColumn="0" w:lastRowLastColumn="0"/>
            <w:tcW w:w="9209" w:type="dxa"/>
            <w:gridSpan w:val="4"/>
            <w:shd w:val="clear" w:color="auto" w:fill="D9D9D9" w:themeFill="background1" w:themeFillShade="D9"/>
            <w:hideMark/>
          </w:tcPr>
          <w:p w14:paraId="24F9865B" w14:textId="5269576A" w:rsidR="00E13E83" w:rsidRPr="00EF7542" w:rsidRDefault="00E13E83" w:rsidP="00483052">
            <w:pPr>
              <w:pStyle w:val="Default"/>
              <w:rPr>
                <w:sz w:val="18"/>
                <w:szCs w:val="18"/>
                <w:lang w:val="en-US"/>
              </w:rPr>
            </w:pPr>
            <w:r>
              <w:rPr>
                <w:bCs w:val="0"/>
                <w:sz w:val="18"/>
                <w:szCs w:val="18"/>
                <w:lang w:val="en-US"/>
              </w:rPr>
              <w:t>Generic Data Essence Descriptor</w:t>
            </w:r>
          </w:p>
        </w:tc>
      </w:tr>
      <w:tr w:rsidR="00E13E83" w:rsidRPr="00E13E83" w14:paraId="296F1F4C" w14:textId="77777777" w:rsidTr="00926644">
        <w:tblPrEx>
          <w:tblLook w:val="04A0" w:firstRow="1" w:lastRow="0" w:firstColumn="1" w:lastColumn="0" w:noHBand="0" w:noVBand="1"/>
        </w:tblPrEx>
        <w:trPr>
          <w:trHeight w:val="119"/>
        </w:trPr>
        <w:tc>
          <w:tcPr>
            <w:cnfStyle w:val="001000000000" w:firstRow="0" w:lastRow="0" w:firstColumn="1" w:lastColumn="0" w:oddVBand="0" w:evenVBand="0" w:oddHBand="0" w:evenHBand="0" w:firstRowFirstColumn="0" w:firstRowLastColumn="0" w:lastRowFirstColumn="0" w:lastRowLastColumn="0"/>
            <w:tcW w:w="9209" w:type="dxa"/>
            <w:gridSpan w:val="4"/>
          </w:tcPr>
          <w:p w14:paraId="5C07426B" w14:textId="52119AC1" w:rsidR="00E13E83" w:rsidRPr="00E13E83" w:rsidRDefault="00E13E83" w:rsidP="00483052">
            <w:pPr>
              <w:rPr>
                <w:rFonts w:ascii="Arial" w:hAnsi="Arial" w:cs="Arial"/>
                <w:b w:val="0"/>
                <w:color w:val="000000"/>
                <w:sz w:val="16"/>
                <w:szCs w:val="16"/>
                <w:lang w:val="en-US"/>
              </w:rPr>
            </w:pPr>
            <w:r>
              <w:rPr>
                <w:rFonts w:ascii="Arial" w:hAnsi="Arial" w:cs="Arial"/>
                <w:b w:val="0"/>
                <w:bCs w:val="0"/>
                <w:sz w:val="16"/>
                <w:szCs w:val="16"/>
                <w:lang w:val="en-US"/>
              </w:rPr>
              <w:t>No Property</w:t>
            </w:r>
          </w:p>
          <w:p w14:paraId="1649D4A3" w14:textId="52F43992" w:rsidR="00E13E83" w:rsidRPr="00E13E83" w:rsidRDefault="00E13E83" w:rsidP="00483052">
            <w:pPr>
              <w:pStyle w:val="Default"/>
              <w:rPr>
                <w:sz w:val="16"/>
                <w:szCs w:val="16"/>
                <w:lang w:val="en-US"/>
              </w:rPr>
            </w:pPr>
          </w:p>
        </w:tc>
      </w:tr>
      <w:tr w:rsidR="00013BE8" w:rsidRPr="00EF7542" w14:paraId="2CC8C3E3" w14:textId="77777777" w:rsidTr="00013BE8">
        <w:tblPrEx>
          <w:tblLook w:val="04A0" w:firstRow="1" w:lastRow="0" w:firstColumn="1" w:lastColumn="0" w:noHBand="0" w:noVBand="1"/>
        </w:tblPrEx>
        <w:trPr>
          <w:trHeight w:val="271"/>
        </w:trPr>
        <w:tc>
          <w:tcPr>
            <w:cnfStyle w:val="001000000000" w:firstRow="0" w:lastRow="0" w:firstColumn="1" w:lastColumn="0" w:oddVBand="0" w:evenVBand="0" w:oddHBand="0" w:evenHBand="0" w:firstRowFirstColumn="0" w:firstRowLastColumn="0" w:lastRowFirstColumn="0" w:lastRowLastColumn="0"/>
            <w:tcW w:w="9209" w:type="dxa"/>
            <w:gridSpan w:val="4"/>
            <w:shd w:val="clear" w:color="auto" w:fill="D9D9D9" w:themeFill="background1" w:themeFillShade="D9"/>
            <w:hideMark/>
          </w:tcPr>
          <w:p w14:paraId="072EE30B" w14:textId="610F3534" w:rsidR="00E13E83" w:rsidRPr="00EF7542" w:rsidRDefault="00E13E83" w:rsidP="00483052">
            <w:pPr>
              <w:pStyle w:val="Default"/>
              <w:rPr>
                <w:sz w:val="18"/>
                <w:szCs w:val="18"/>
                <w:lang w:val="en-US"/>
              </w:rPr>
            </w:pPr>
            <w:r>
              <w:rPr>
                <w:bCs w:val="0"/>
                <w:sz w:val="18"/>
                <w:szCs w:val="18"/>
                <w:lang w:val="en-US"/>
              </w:rPr>
              <w:t>ANC Data Descriptor</w:t>
            </w:r>
          </w:p>
        </w:tc>
      </w:tr>
      <w:tr w:rsidR="00E13E83" w:rsidRPr="00E13E83" w14:paraId="6E9E33E5" w14:textId="77777777" w:rsidTr="00926644">
        <w:tblPrEx>
          <w:tblLook w:val="04A0" w:firstRow="1" w:lastRow="0" w:firstColumn="1" w:lastColumn="0" w:noHBand="0" w:noVBand="1"/>
        </w:tblPrEx>
        <w:trPr>
          <w:trHeight w:val="119"/>
        </w:trPr>
        <w:tc>
          <w:tcPr>
            <w:cnfStyle w:val="001000000000" w:firstRow="0" w:lastRow="0" w:firstColumn="1" w:lastColumn="0" w:oddVBand="0" w:evenVBand="0" w:oddHBand="0" w:evenHBand="0" w:firstRowFirstColumn="0" w:firstRowLastColumn="0" w:lastRowFirstColumn="0" w:lastRowLastColumn="0"/>
            <w:tcW w:w="9209" w:type="dxa"/>
            <w:gridSpan w:val="4"/>
          </w:tcPr>
          <w:p w14:paraId="2D0F995B" w14:textId="77777777" w:rsidR="00E13E83" w:rsidRPr="00E13E83" w:rsidRDefault="00E13E83" w:rsidP="00483052">
            <w:pPr>
              <w:rPr>
                <w:rFonts w:ascii="Arial" w:hAnsi="Arial" w:cs="Arial"/>
                <w:b w:val="0"/>
                <w:color w:val="000000"/>
                <w:sz w:val="16"/>
                <w:szCs w:val="16"/>
                <w:lang w:val="en-US"/>
              </w:rPr>
            </w:pPr>
            <w:r>
              <w:rPr>
                <w:rFonts w:ascii="Arial" w:hAnsi="Arial" w:cs="Arial"/>
                <w:b w:val="0"/>
                <w:bCs w:val="0"/>
                <w:sz w:val="16"/>
                <w:szCs w:val="16"/>
                <w:lang w:val="en-US"/>
              </w:rPr>
              <w:t>No Property</w:t>
            </w:r>
          </w:p>
          <w:p w14:paraId="4A7B133F" w14:textId="77777777" w:rsidR="00E13E83" w:rsidRPr="00E13E83" w:rsidRDefault="00E13E83" w:rsidP="00483052">
            <w:pPr>
              <w:pStyle w:val="Default"/>
              <w:rPr>
                <w:sz w:val="16"/>
                <w:szCs w:val="16"/>
                <w:lang w:val="en-US"/>
              </w:rPr>
            </w:pPr>
          </w:p>
        </w:tc>
      </w:tr>
    </w:tbl>
    <w:p w14:paraId="6163C826" w14:textId="77777777" w:rsidR="00EF7542" w:rsidRPr="00DE7574" w:rsidRDefault="00EF7542" w:rsidP="00DE7574"/>
    <w:sectPr w:rsidR="00EF7542" w:rsidRPr="00DE75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52" w:author="Laurence Venner" w:date="2018-10-17T08:52:00Z" w:initials="LV">
    <w:p w14:paraId="13CD4D48" w14:textId="757CCA72" w:rsidR="00DB44EC" w:rsidRDefault="00DB44EC">
      <w:pPr>
        <w:pStyle w:val="CommentText"/>
      </w:pPr>
      <w:r>
        <w:rPr>
          <w:rStyle w:val="CommentReference"/>
        </w:rPr>
        <w:annotationRef/>
      </w:r>
      <w:r>
        <w:t xml:space="preserve">Bracketed numbers align with RDD 32, missed numbers not relevant – e.g. </w:t>
      </w:r>
      <w:proofErr w:type="spellStart"/>
      <w:r>
        <w:t>GoP</w:t>
      </w:r>
      <w:proofErr w:type="spellEnd"/>
    </w:p>
  </w:comment>
  <w:comment w:id="354" w:author="Laurence Venner" w:date="2018-10-17T08:57:00Z" w:initials="LV">
    <w:p w14:paraId="381BE766" w14:textId="2547EE20" w:rsidR="00DB44EC" w:rsidRDefault="00DB44EC">
      <w:pPr>
        <w:pStyle w:val="CommentText"/>
      </w:pPr>
      <w:r>
        <w:rPr>
          <w:rStyle w:val="CommentReference"/>
        </w:rPr>
        <w:annotationRef/>
      </w:r>
      <w:r>
        <w:t>As we are not an MPEG Stream, what do we do here? Or is ST-</w:t>
      </w:r>
      <w:proofErr w:type="gramStart"/>
      <w:r>
        <w:t>379  enough</w:t>
      </w:r>
      <w:proofErr w:type="gramEnd"/>
      <w:r>
        <w:t xml:space="preserve"> to define the container with KLVs et cetera?</w:t>
      </w:r>
    </w:p>
  </w:comment>
  <w:comment w:id="360" w:author="Laurence Venner" w:date="2018-10-17T09:01:00Z" w:initials="LV">
    <w:p w14:paraId="3A8EDE95" w14:textId="432AF65A" w:rsidR="00DB44EC" w:rsidRDefault="00DB44EC">
      <w:pPr>
        <w:pStyle w:val="CommentText"/>
      </w:pPr>
      <w:r>
        <w:rPr>
          <w:rStyle w:val="CommentReference"/>
        </w:rPr>
        <w:annotationRef/>
      </w:r>
      <w:r>
        <w:t xml:space="preserve">Is the Even Numbers Only true for all or a peculiarity for </w:t>
      </w:r>
      <w:proofErr w:type="gramStart"/>
      <w:r>
        <w:t>AVC</w:t>
      </w:r>
      <w:proofErr w:type="gramEnd"/>
    </w:p>
  </w:comment>
  <w:comment w:id="361" w:author="Laurence Venner" w:date="2018-10-29T13:51:00Z" w:initials="LV">
    <w:p w14:paraId="2515EDD5" w14:textId="045F0C25" w:rsidR="00DB44EC" w:rsidRDefault="00DB44EC">
      <w:pPr>
        <w:pStyle w:val="CommentText"/>
      </w:pPr>
      <w:r>
        <w:rPr>
          <w:rStyle w:val="CommentReference"/>
        </w:rPr>
        <w:annotationRef/>
      </w:r>
      <w:r>
        <w:t>Red Highlights for me to do drawings/item later and confirm references are correct</w:t>
      </w:r>
    </w:p>
  </w:comment>
  <w:comment w:id="372" w:author="Laurence Venner" w:date="2018-10-17T09:03:00Z" w:initials="LV">
    <w:p w14:paraId="40997023" w14:textId="693BC372" w:rsidR="00DB44EC" w:rsidRDefault="00DB44EC">
      <w:pPr>
        <w:pStyle w:val="CommentText"/>
      </w:pPr>
      <w:r>
        <w:rPr>
          <w:rStyle w:val="CommentReference"/>
        </w:rPr>
        <w:annotationRef/>
      </w:r>
      <w:r>
        <w:t>KAG has been changed to ‘1’ throughout</w:t>
      </w:r>
    </w:p>
  </w:comment>
  <w:comment w:id="369" w:author="Bruce Devlin" w:date="2018-11-05T10:21:00Z" w:initials="BD">
    <w:p w14:paraId="49CDA8E3" w14:textId="15E934A9" w:rsidR="00DB44EC" w:rsidRDefault="00DB44EC">
      <w:pPr>
        <w:pStyle w:val="CommentText"/>
      </w:pPr>
      <w:r>
        <w:rPr>
          <w:rStyle w:val="CommentReference"/>
        </w:rPr>
        <w:annotationRef/>
      </w:r>
      <w:r>
        <w:t xml:space="preserve">Unless you specifically need the functionality of the System Item, I would recommend removing it. Only Sony devices really NEED the system item. Its only real purpose is to carry out-of-band, frame by frame metadata such as timecode. If you </w:t>
      </w:r>
      <w:proofErr w:type="gramStart"/>
      <w:r>
        <w:t>don’t</w:t>
      </w:r>
      <w:proofErr w:type="gramEnd"/>
      <w:r>
        <w:t xml:space="preserve"> need it then nuke the whole of section 5.3.</w:t>
      </w:r>
    </w:p>
  </w:comment>
  <w:comment w:id="375" w:author="Laurence Venner" w:date="2018-10-17T09:16:00Z" w:initials="LV">
    <w:p w14:paraId="5D1B67B1" w14:textId="473980DC" w:rsidR="00DB44EC" w:rsidRDefault="00DB44EC">
      <w:pPr>
        <w:pStyle w:val="CommentText"/>
      </w:pPr>
      <w:r>
        <w:rPr>
          <w:rStyle w:val="CommentReference"/>
        </w:rPr>
        <w:annotationRef/>
      </w:r>
      <w:r>
        <w:t xml:space="preserve">Should all UL Labels be in the form </w:t>
      </w:r>
      <w:proofErr w:type="gramStart"/>
      <w:r>
        <w:t>of aa.aa.aa.aa.bb.bb.bb.bb.cc.cc.cc.cc.dd.dd.dd.dd</w:t>
      </w:r>
      <w:proofErr w:type="gramEnd"/>
    </w:p>
    <w:p w14:paraId="04115A3B" w14:textId="566A45BE" w:rsidR="00DB44EC" w:rsidRDefault="00DB44EC">
      <w:pPr>
        <w:pStyle w:val="CommentText"/>
      </w:pPr>
      <w:r>
        <w:t xml:space="preserve">Or </w:t>
      </w:r>
    </w:p>
    <w:p w14:paraId="460263B6" w14:textId="7E5DCB9F" w:rsidR="00DB44EC" w:rsidRDefault="00DB44EC">
      <w:pPr>
        <w:pStyle w:val="CommentText"/>
      </w:pPr>
      <w:proofErr w:type="spellStart"/>
      <w:proofErr w:type="gramStart"/>
      <w:r>
        <w:t>aaaaaaaa.bbbbbbbb</w:t>
      </w:r>
      <w:proofErr w:type="gramEnd"/>
      <w:r>
        <w:t>.cccccccc.ddddddddd</w:t>
      </w:r>
      <w:proofErr w:type="spellEnd"/>
    </w:p>
    <w:p w14:paraId="6F59968F" w14:textId="2BA0A175" w:rsidR="00DB44EC" w:rsidRDefault="00DB44EC">
      <w:pPr>
        <w:pStyle w:val="CommentText"/>
      </w:pPr>
      <w:r>
        <w:t xml:space="preserve">as that seems to be the way things are moving in the registries… </w:t>
      </w:r>
    </w:p>
    <w:p w14:paraId="4C5EDFDE" w14:textId="7795203A" w:rsidR="00DB44EC" w:rsidRDefault="00DB44EC">
      <w:pPr>
        <w:pStyle w:val="CommentText"/>
      </w:pPr>
      <w:r>
        <w:t>While more consistent with the file representation (search/copy/paste), it is harder to humanly decode</w:t>
      </w:r>
    </w:p>
  </w:comment>
  <w:comment w:id="376" w:author="Laurence Venner" w:date="2018-10-17T09:04:00Z" w:initials="LV">
    <w:p w14:paraId="7964A28B" w14:textId="15440F63" w:rsidR="00DB44EC" w:rsidRDefault="00DB44EC">
      <w:pPr>
        <w:pStyle w:val="CommentText"/>
      </w:pPr>
      <w:r>
        <w:rPr>
          <w:rStyle w:val="CommentReference"/>
        </w:rPr>
        <w:annotationRef/>
      </w:r>
      <w:r>
        <w:t>Are we creating a constraint for ourselves here as more higher frame rates are introduced or is the only possible option?</w:t>
      </w:r>
    </w:p>
  </w:comment>
  <w:comment w:id="380" w:author="Bruce Devlin" w:date="2018-11-05T10:58:00Z" w:initials="BD">
    <w:p w14:paraId="35C72F04" w14:textId="77777777" w:rsidR="0014760D" w:rsidRDefault="0014760D" w:rsidP="0014760D">
      <w:pPr>
        <w:pStyle w:val="CommentText"/>
      </w:pPr>
      <w:r>
        <w:rPr>
          <w:rStyle w:val="CommentReference"/>
        </w:rPr>
        <w:annotationRef/>
      </w:r>
      <w:r>
        <w:t>Figure shows “multiple of 512” but this is not reflected in the text where KAG=1</w:t>
      </w:r>
    </w:p>
    <w:p w14:paraId="6D7B23D9" w14:textId="281B2E2D" w:rsidR="0014760D" w:rsidRDefault="0014760D">
      <w:pPr>
        <w:pStyle w:val="CommentText"/>
      </w:pPr>
    </w:p>
  </w:comment>
  <w:comment w:id="383" w:author="Bruce Devlin" w:date="2018-11-05T10:23:00Z" w:initials="BD">
    <w:p w14:paraId="6B48F894" w14:textId="77777777" w:rsidR="00DB44EC" w:rsidRDefault="00DB44EC">
      <w:pPr>
        <w:pStyle w:val="CommentText"/>
      </w:pPr>
      <w:r>
        <w:rPr>
          <w:rStyle w:val="CommentReference"/>
        </w:rPr>
        <w:annotationRef/>
      </w:r>
      <w:r>
        <w:t>All keys should be formatted according to the ul style guide</w:t>
      </w:r>
    </w:p>
    <w:p w14:paraId="619DB6F2" w14:textId="5EB545F0" w:rsidR="00DB44EC" w:rsidRDefault="00DB44EC">
      <w:pPr>
        <w:pStyle w:val="CommentText"/>
      </w:pPr>
    </w:p>
  </w:comment>
  <w:comment w:id="390" w:author="Bruce Devlin" w:date="2018-11-05T10:57:00Z" w:initials="BD">
    <w:p w14:paraId="3B4D4425" w14:textId="413E5DE7" w:rsidR="0014760D" w:rsidRDefault="0014760D">
      <w:pPr>
        <w:pStyle w:val="CommentText"/>
      </w:pPr>
      <w:r>
        <w:rPr>
          <w:rStyle w:val="CommentReference"/>
        </w:rPr>
        <w:annotationRef/>
      </w:r>
      <w:r>
        <w:t>Figure shows “multiple of 512” but this is not reflected in the text where KAG=1</w:t>
      </w:r>
    </w:p>
  </w:comment>
  <w:comment w:id="401" w:author="Laurence Venner" w:date="2018-10-17T09:24:00Z" w:initials="LV">
    <w:p w14:paraId="129398D6" w14:textId="2248CED8" w:rsidR="00DB44EC" w:rsidRDefault="00DB44EC">
      <w:pPr>
        <w:pStyle w:val="CommentText"/>
      </w:pPr>
      <w:r>
        <w:rPr>
          <w:rStyle w:val="CommentReference"/>
        </w:rPr>
        <w:annotationRef/>
      </w:r>
      <w:proofErr w:type="spellStart"/>
      <w:r>
        <w:t>vv</w:t>
      </w:r>
      <w:proofErr w:type="spellEnd"/>
      <w:r>
        <w:t xml:space="preserve"> is the Version and x is 6 at a guess</w:t>
      </w:r>
    </w:p>
  </w:comment>
  <w:comment w:id="402" w:author="Bruce Devlin" w:date="2018-11-05T10:50:00Z" w:initials="BD">
    <w:p w14:paraId="603FB806" w14:textId="77777777" w:rsidR="00B02F88" w:rsidRDefault="00B02F88">
      <w:pPr>
        <w:pStyle w:val="CommentText"/>
      </w:pPr>
      <w:r>
        <w:rPr>
          <w:rStyle w:val="CommentReference"/>
        </w:rPr>
        <w:annotationRef/>
      </w:r>
      <w:r>
        <w:t xml:space="preserve">Version numbers are </w:t>
      </w:r>
      <w:proofErr w:type="gramStart"/>
      <w:r>
        <w:t>deprecated</w:t>
      </w:r>
      <w:proofErr w:type="gramEnd"/>
      <w:r>
        <w:t xml:space="preserve"> and I’ll let you know the right value when I do a </w:t>
      </w:r>
      <w:r w:rsidR="0014760D">
        <w:t>fine-tooth comb review.</w:t>
      </w:r>
    </w:p>
    <w:p w14:paraId="25514EEB" w14:textId="77777777" w:rsidR="0014760D" w:rsidRDefault="0014760D">
      <w:pPr>
        <w:pStyle w:val="CommentText"/>
      </w:pPr>
      <w:r>
        <w:t xml:space="preserve">It is worth having a read of this documentation: </w:t>
      </w:r>
      <w:hyperlink r:id="rId1" w:history="1">
        <w:r w:rsidRPr="00F77128">
          <w:rPr>
            <w:rStyle w:val="Hyperlink"/>
          </w:rPr>
          <w:t>https://registry.smpte-ra.org/view/draft/docs/</w:t>
        </w:r>
      </w:hyperlink>
      <w:r>
        <w:t xml:space="preserve"> so that you know what information you have to provide to get the full information ready for submission</w:t>
      </w:r>
    </w:p>
    <w:p w14:paraId="411D5487" w14:textId="7F597102" w:rsidR="0014760D" w:rsidRDefault="0014760D">
      <w:pPr>
        <w:pStyle w:val="CommentText"/>
      </w:pPr>
    </w:p>
  </w:comment>
  <w:comment w:id="422" w:author="Bruce Devlin" w:date="2018-11-05T10:59:00Z" w:initials="BD">
    <w:p w14:paraId="4A1E8961" w14:textId="77777777" w:rsidR="005C1E33" w:rsidRDefault="005C1E33">
      <w:pPr>
        <w:pStyle w:val="CommentText"/>
      </w:pPr>
      <w:r>
        <w:rPr>
          <w:rStyle w:val="CommentReference"/>
        </w:rPr>
        <w:annotationRef/>
      </w:r>
      <w:r>
        <w:t>The common practise here is to have one partition per thing. i.e. EITHER body OR index OR header OR footer. This makes parsing rules easier (I think there is some good text in ST 2067-5)</w:t>
      </w:r>
    </w:p>
    <w:p w14:paraId="506C5A72" w14:textId="1FB3A71B" w:rsidR="005C1E33" w:rsidRDefault="005C1E33">
      <w:pPr>
        <w:pStyle w:val="CommentText"/>
      </w:pPr>
    </w:p>
  </w:comment>
  <w:comment w:id="424" w:author="Laurence Venner" w:date="2018-10-17T11:38:00Z" w:initials="LV">
    <w:p w14:paraId="18C96CD5" w14:textId="3905995A" w:rsidR="00DB44EC" w:rsidRDefault="00DB44EC">
      <w:pPr>
        <w:pStyle w:val="CommentText"/>
      </w:pPr>
      <w:r>
        <w:rPr>
          <w:rStyle w:val="CommentReference"/>
        </w:rPr>
        <w:annotationRef/>
      </w:r>
      <w:r>
        <w:t>Please See attached XML file for proposal of ULs</w:t>
      </w:r>
    </w:p>
  </w:comment>
  <w:comment w:id="427" w:author="Laurence Venner" w:date="2018-10-17T11:44:00Z" w:initials="LV">
    <w:p w14:paraId="7895C2AC" w14:textId="2AEEDBAC" w:rsidR="00DB44EC" w:rsidRDefault="00DB44EC" w:rsidP="00CC638F">
      <w:pPr>
        <w:pStyle w:val="CommentText"/>
      </w:pPr>
      <w:r>
        <w:rPr>
          <w:rStyle w:val="CommentReference"/>
        </w:rPr>
        <w:annotationRef/>
      </w:r>
      <w:r>
        <w:t>To Be Done</w:t>
      </w:r>
    </w:p>
  </w:comment>
  <w:comment w:id="429" w:author="Laurence Venner" w:date="2018-10-18T09:44:00Z" w:initials="LV">
    <w:p w14:paraId="485C20A6" w14:textId="2CA48529" w:rsidR="00DB44EC" w:rsidRDefault="00DB44EC">
      <w:pPr>
        <w:pStyle w:val="CommentText"/>
      </w:pPr>
      <w:r>
        <w:rPr>
          <w:rStyle w:val="CommentReference"/>
        </w:rPr>
        <w:annotationRef/>
      </w:r>
      <w:r>
        <w:t>Erm…</w:t>
      </w:r>
    </w:p>
  </w:comment>
  <w:comment w:id="432" w:author="Bruce Devlin" w:date="2018-11-05T11:01:00Z" w:initials="BD">
    <w:p w14:paraId="0723C7B8" w14:textId="3942CA70" w:rsidR="00E841E1" w:rsidRDefault="00E841E1">
      <w:pPr>
        <w:pStyle w:val="CommentText"/>
      </w:pPr>
      <w:r>
        <w:rPr>
          <w:rStyle w:val="CommentReference"/>
        </w:rPr>
        <w:annotationRef/>
      </w:r>
      <w:r>
        <w:t>I probably need to check that this is a good place for the keys to live</w:t>
      </w:r>
    </w:p>
  </w:comment>
  <w:comment w:id="434" w:author="Bruce Devlin" w:date="2018-11-05T11:01:00Z" w:initials="BD">
    <w:p w14:paraId="525CF3BE" w14:textId="679EB436" w:rsidR="00E841E1" w:rsidRDefault="00E841E1">
      <w:pPr>
        <w:pStyle w:val="CommentText"/>
      </w:pPr>
      <w:r>
        <w:rPr>
          <w:rStyle w:val="CommentReference"/>
        </w:rPr>
        <w:annotationRef/>
      </w:r>
      <w:r>
        <w:t>Some products do this by default to track object changes. It might be hard to turn off. Might be better to say “is not used”</w:t>
      </w:r>
    </w:p>
  </w:comment>
  <w:comment w:id="436" w:author="Bruce Devlin" w:date="2018-11-05T11:03:00Z" w:initials="BD">
    <w:p w14:paraId="4E74656A" w14:textId="3F4BB2DE" w:rsidR="00E841E1" w:rsidRDefault="00E841E1">
      <w:pPr>
        <w:pStyle w:val="CommentText"/>
      </w:pPr>
      <w:r>
        <w:rPr>
          <w:rStyle w:val="CommentReference"/>
        </w:rPr>
        <w:annotationRef/>
      </w:r>
      <w:r>
        <w:t xml:space="preserve">377-1 no longer requires timecode, so the material package should say “zero or one </w:t>
      </w:r>
      <w:proofErr w:type="spellStart"/>
      <w:r>
        <w:t>timecoce</w:t>
      </w:r>
      <w:proofErr w:type="spellEnd"/>
      <w:r>
        <w:t xml:space="preserve"> track”</w:t>
      </w:r>
    </w:p>
  </w:comment>
  <w:comment w:id="438" w:author="Laurence Venner" w:date="2018-10-18T10:54:00Z" w:initials="LV">
    <w:p w14:paraId="1BA281C4" w14:textId="00E45920" w:rsidR="00DB44EC" w:rsidRDefault="00DB44EC">
      <w:pPr>
        <w:pStyle w:val="CommentText"/>
      </w:pPr>
      <w:r>
        <w:rPr>
          <w:rStyle w:val="CommentReference"/>
        </w:rPr>
        <w:annotationRef/>
      </w:r>
      <w:r>
        <w:rPr>
          <w:noProof/>
        </w:rPr>
        <w:t>Given the evolving desire to move to higher frame rates would we be better sticking to a fixed size Index e.g. 1000h or is it best to keep to a fixed-ish duration e.g. 10s</w:t>
      </w:r>
    </w:p>
  </w:comment>
  <w:comment w:id="439" w:author="Bruce Devlin" w:date="2018-11-05T11:04:00Z" w:initials="BD">
    <w:p w14:paraId="5619C0EB" w14:textId="7416D71F" w:rsidR="00E841E1" w:rsidRDefault="00E841E1">
      <w:pPr>
        <w:pStyle w:val="CommentText"/>
      </w:pPr>
      <w:r>
        <w:rPr>
          <w:rStyle w:val="CommentReference"/>
        </w:rPr>
        <w:annotationRef/>
      </w:r>
      <w:r>
        <w:t>Why?</w:t>
      </w:r>
    </w:p>
  </w:comment>
  <w:comment w:id="445" w:author="Bruce Devlin" w:date="2018-11-05T11:04:00Z" w:initials="BD">
    <w:p w14:paraId="2B47A69E" w14:textId="006FD08D" w:rsidR="00E841E1" w:rsidRDefault="00E841E1">
      <w:pPr>
        <w:pStyle w:val="CommentText"/>
      </w:pPr>
      <w:r>
        <w:rPr>
          <w:rStyle w:val="CommentReference"/>
        </w:rPr>
        <w:annotationRef/>
      </w:r>
      <w:r>
        <w:t>Is there are reference to this in ST382?</w:t>
      </w:r>
    </w:p>
  </w:comment>
  <w:comment w:id="446" w:author="Laurence Venner" w:date="2018-10-18T12:10:00Z" w:initials="LV">
    <w:p w14:paraId="1B0B012B" w14:textId="3A94DFEE" w:rsidR="00DB44EC" w:rsidRDefault="00DB44EC">
      <w:pPr>
        <w:pStyle w:val="CommentText"/>
      </w:pPr>
      <w:r>
        <w:rPr>
          <w:rStyle w:val="CommentReference"/>
        </w:rPr>
        <w:annotationRef/>
      </w:r>
      <w:r>
        <w:t xml:space="preserve">If we have Frame Rate as a Scalar… </w:t>
      </w:r>
    </w:p>
  </w:comment>
  <w:comment w:id="448" w:author="Laurence Venner" w:date="2018-10-18T12:10:00Z" w:initials="LV">
    <w:p w14:paraId="5586F463" w14:textId="2618D7FA" w:rsidR="00DB44EC" w:rsidRDefault="00DB44EC">
      <w:pPr>
        <w:pStyle w:val="CommentText"/>
      </w:pPr>
      <w:r>
        <w:rPr>
          <w:rStyle w:val="CommentReference"/>
        </w:rPr>
        <w:annotationRef/>
      </w:r>
      <w:r>
        <w:t>If we have Frame Rate as a Scalar…</w:t>
      </w:r>
    </w:p>
  </w:comment>
  <w:comment w:id="449" w:author="Bruce Devlin" w:date="2018-11-05T11:06:00Z" w:initials="BD">
    <w:p w14:paraId="5CA07136" w14:textId="29C40666" w:rsidR="00E841E1" w:rsidRDefault="00E841E1">
      <w:pPr>
        <w:pStyle w:val="CommentText"/>
      </w:pPr>
      <w:r>
        <w:rPr>
          <w:rStyle w:val="CommentReference"/>
        </w:rPr>
        <w:annotationRef/>
      </w:r>
      <w:r>
        <w:t xml:space="preserve">Why? Can this be controlled? I know </w:t>
      </w:r>
      <w:proofErr w:type="gramStart"/>
      <w:r>
        <w:t>it’s</w:t>
      </w:r>
      <w:proofErr w:type="gramEnd"/>
      <w:r>
        <w:t xml:space="preserve"> common but </w:t>
      </w:r>
      <w:proofErr w:type="spellStart"/>
      <w:r>
        <w:t>ina</w:t>
      </w:r>
      <w:proofErr w:type="spellEnd"/>
      <w:r>
        <w:t xml:space="preserve"> live environment you might get bursts</w:t>
      </w:r>
    </w:p>
  </w:comment>
  <w:comment w:id="451" w:author="Laurence Venner" w:date="2018-10-17T11:40:00Z" w:initials="LV">
    <w:p w14:paraId="26D8ECE3" w14:textId="73EE7D7B" w:rsidR="00DB44EC" w:rsidRDefault="00DB44EC">
      <w:pPr>
        <w:pStyle w:val="CommentText"/>
      </w:pPr>
      <w:r>
        <w:rPr>
          <w:rStyle w:val="CommentReference"/>
        </w:rPr>
        <w:annotationRef/>
      </w:r>
      <w:r>
        <w:t>Part II of this Document or ST-2117 or Administrative…</w:t>
      </w:r>
    </w:p>
  </w:comment>
  <w:comment w:id="453" w:author="Laurence Venner" w:date="2018-10-17T11:42:00Z" w:initials="LV">
    <w:p w14:paraId="6AABA740" w14:textId="77777777" w:rsidR="00DB44EC" w:rsidRDefault="00DB44EC">
      <w:pPr>
        <w:pStyle w:val="CommentText"/>
      </w:pPr>
      <w:r>
        <w:rPr>
          <w:rStyle w:val="CommentReference"/>
        </w:rPr>
        <w:annotationRef/>
      </w:r>
      <w:r>
        <w:t>Presumably, this is where we should explain the XML</w:t>
      </w:r>
    </w:p>
    <w:p w14:paraId="2FFA633A" w14:textId="757730BD" w:rsidR="00DB44EC" w:rsidRDefault="00DB44EC">
      <w:pPr>
        <w:pStyle w:val="CommentText"/>
      </w:pPr>
      <w:r>
        <w:t xml:space="preserve">Do we really need to redefine the Audio?  Isn’t that a bit restrictive?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CD4D48" w15:done="0"/>
  <w15:commentEx w15:paraId="381BE766" w15:done="0"/>
  <w15:commentEx w15:paraId="3A8EDE95" w15:done="0"/>
  <w15:commentEx w15:paraId="2515EDD5" w15:done="0"/>
  <w15:commentEx w15:paraId="40997023" w15:done="0"/>
  <w15:commentEx w15:paraId="49CDA8E3" w15:done="0"/>
  <w15:commentEx w15:paraId="4C5EDFDE" w15:done="0"/>
  <w15:commentEx w15:paraId="7964A28B" w15:done="0"/>
  <w15:commentEx w15:paraId="6D7B23D9" w15:done="0"/>
  <w15:commentEx w15:paraId="619DB6F2" w15:done="0"/>
  <w15:commentEx w15:paraId="3B4D4425" w15:done="0"/>
  <w15:commentEx w15:paraId="129398D6" w15:done="0"/>
  <w15:commentEx w15:paraId="411D5487" w15:paraIdParent="129398D6" w15:done="0"/>
  <w15:commentEx w15:paraId="506C5A72" w15:done="0"/>
  <w15:commentEx w15:paraId="18C96CD5" w15:done="0"/>
  <w15:commentEx w15:paraId="7895C2AC" w15:done="0"/>
  <w15:commentEx w15:paraId="485C20A6" w15:done="0"/>
  <w15:commentEx w15:paraId="0723C7B8" w15:done="0"/>
  <w15:commentEx w15:paraId="525CF3BE" w15:done="0"/>
  <w15:commentEx w15:paraId="4E74656A" w15:done="0"/>
  <w15:commentEx w15:paraId="1BA281C4" w15:done="0"/>
  <w15:commentEx w15:paraId="5619C0EB" w15:done="0"/>
  <w15:commentEx w15:paraId="2B47A69E" w15:done="0"/>
  <w15:commentEx w15:paraId="1B0B012B" w15:done="0"/>
  <w15:commentEx w15:paraId="5586F463" w15:done="0"/>
  <w15:commentEx w15:paraId="5CA07136" w15:done="0"/>
  <w15:commentEx w15:paraId="26D8ECE3" w15:done="0"/>
  <w15:commentEx w15:paraId="2FFA63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CD4D48" w16cid:durableId="1F7176DD"/>
  <w16cid:commentId w16cid:paraId="381BE766" w16cid:durableId="1F7177EB"/>
  <w16cid:commentId w16cid:paraId="3A8EDE95" w16cid:durableId="1F7178DC"/>
  <w16cid:commentId w16cid:paraId="2515EDD5" w16cid:durableId="22DD616A"/>
  <w16cid:commentId w16cid:paraId="40997023" w16cid:durableId="1F717948"/>
  <w16cid:commentId w16cid:paraId="49CDA8E3" w16cid:durableId="1F8A980E"/>
  <w16cid:commentId w16cid:paraId="4C5EDFDE" w16cid:durableId="1F717C87"/>
  <w16cid:commentId w16cid:paraId="7964A28B" w16cid:durableId="1F717998"/>
  <w16cid:commentId w16cid:paraId="6D7B23D9" w16cid:durableId="1F8AA0D3"/>
  <w16cid:commentId w16cid:paraId="619DB6F2" w16cid:durableId="1F8A989E"/>
  <w16cid:commentId w16cid:paraId="3B4D4425" w16cid:durableId="1F8AA0AC"/>
  <w16cid:commentId w16cid:paraId="129398D6" w16cid:durableId="1F717E67"/>
  <w16cid:commentId w16cid:paraId="411D5487" w16cid:durableId="1F8A9EEC"/>
  <w16cid:commentId w16cid:paraId="506C5A72" w16cid:durableId="1F8AA123"/>
  <w16cid:commentId w16cid:paraId="18C96CD5" w16cid:durableId="1F719DCF"/>
  <w16cid:commentId w16cid:paraId="7895C2AC" w16cid:durableId="1F719F34"/>
  <w16cid:commentId w16cid:paraId="485C20A6" w16cid:durableId="1F72D462"/>
  <w16cid:commentId w16cid:paraId="0723C7B8" w16cid:durableId="1F8AA17D"/>
  <w16cid:commentId w16cid:paraId="525CF3BE" w16cid:durableId="1F8AA1A4"/>
  <w16cid:commentId w16cid:paraId="4E74656A" w16cid:durableId="1F8AA1E8"/>
  <w16cid:commentId w16cid:paraId="1BA281C4" w16cid:durableId="1F72E4D6"/>
  <w16cid:commentId w16cid:paraId="5619C0EB" w16cid:durableId="1F8AA224"/>
  <w16cid:commentId w16cid:paraId="2B47A69E" w16cid:durableId="1F8AA257"/>
  <w16cid:commentId w16cid:paraId="1B0B012B" w16cid:durableId="1F72F6CF"/>
  <w16cid:commentId w16cid:paraId="5586F463" w16cid:durableId="1F72F6B9"/>
  <w16cid:commentId w16cid:paraId="5CA07136" w16cid:durableId="1F8AA29D"/>
  <w16cid:commentId w16cid:paraId="26D8ECE3" w16cid:durableId="1F719E15"/>
  <w16cid:commentId w16cid:paraId="2FFA633A" w16cid:durableId="1F719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E78CB" w14:textId="77777777" w:rsidR="003C5D4D" w:rsidRDefault="003C5D4D" w:rsidP="00BA0E0E">
      <w:pPr>
        <w:spacing w:after="0" w:line="240" w:lineRule="auto"/>
      </w:pPr>
      <w:r>
        <w:separator/>
      </w:r>
    </w:p>
  </w:endnote>
  <w:endnote w:type="continuationSeparator" w:id="0">
    <w:p w14:paraId="2ABE9A86" w14:textId="77777777" w:rsidR="003C5D4D" w:rsidRDefault="003C5D4D" w:rsidP="00BA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MT">
    <w:altName w:val="Cambria"/>
    <w:panose1 w:val="00000000000000000000"/>
    <w:charset w:val="00"/>
    <w:family w:val="roman"/>
    <w:notTrueType/>
    <w:pitch w:val="default"/>
  </w:font>
  <w:font w:name="New York">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12155" w14:textId="77777777" w:rsidR="003C5D4D" w:rsidRDefault="003C5D4D" w:rsidP="00BA0E0E">
      <w:pPr>
        <w:spacing w:after="0" w:line="240" w:lineRule="auto"/>
      </w:pPr>
      <w:r>
        <w:separator/>
      </w:r>
    </w:p>
  </w:footnote>
  <w:footnote w:type="continuationSeparator" w:id="0">
    <w:p w14:paraId="5FC77665" w14:textId="77777777" w:rsidR="003C5D4D" w:rsidRDefault="003C5D4D" w:rsidP="00BA0E0E">
      <w:pPr>
        <w:spacing w:after="0" w:line="240" w:lineRule="auto"/>
      </w:pPr>
      <w:r>
        <w:continuationSeparator/>
      </w:r>
    </w:p>
  </w:footnote>
  <w:footnote w:id="1">
    <w:p w14:paraId="7070A3F6" w14:textId="3F9E542B" w:rsidR="00DB44EC" w:rsidRDefault="00DB44EC">
      <w:pPr>
        <w:pStyle w:val="FootnoteText"/>
      </w:pPr>
      <w:r w:rsidRPr="00BA0E0E">
        <w:rPr>
          <w:rStyle w:val="FootnoteReference"/>
          <w:highlight w:val="green"/>
        </w:rPr>
        <w:footnoteRef/>
      </w:r>
      <w:r w:rsidRPr="00BA0E0E">
        <w:rPr>
          <w:highlight w:val="green"/>
        </w:rPr>
        <w:t xml:space="preserve"> Even Numbers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0B45"/>
    <w:multiLevelType w:val="hybridMultilevel"/>
    <w:tmpl w:val="F1F61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E3FF8"/>
    <w:multiLevelType w:val="hybridMultilevel"/>
    <w:tmpl w:val="C30E9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6570B"/>
    <w:multiLevelType w:val="hybridMultilevel"/>
    <w:tmpl w:val="F4389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A0F4F"/>
    <w:multiLevelType w:val="hybridMultilevel"/>
    <w:tmpl w:val="1D14D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9D305E"/>
    <w:multiLevelType w:val="hybridMultilevel"/>
    <w:tmpl w:val="A4A01616"/>
    <w:lvl w:ilvl="0" w:tplc="08090001">
      <w:start w:val="1"/>
      <w:numFmt w:val="bullet"/>
      <w:lvlText w:val=""/>
      <w:lvlJc w:val="left"/>
      <w:pPr>
        <w:ind w:left="720" w:hanging="360"/>
      </w:pPr>
      <w:rPr>
        <w:rFonts w:ascii="Symbol" w:hAnsi="Symbol" w:hint="default"/>
      </w:rPr>
    </w:lvl>
    <w:lvl w:ilvl="1" w:tplc="E7D20CE8">
      <w:start w:val="1"/>
      <w:numFmt w:val="bullet"/>
      <w:lvlText w:val="-"/>
      <w:lvlJc w:val="left"/>
      <w:pPr>
        <w:ind w:left="1440" w:hanging="360"/>
      </w:pPr>
      <w:rPr>
        <w:rFonts w:ascii="ArialMT" w:eastAsiaTheme="minorHAnsi" w:hAnsi="ArialMT" w:cstheme="minorBidi" w:hint="default"/>
        <w:color w:val="000000"/>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BC72FB"/>
    <w:multiLevelType w:val="hybridMultilevel"/>
    <w:tmpl w:val="C7CC6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BA5D4B"/>
    <w:multiLevelType w:val="hybridMultilevel"/>
    <w:tmpl w:val="AF6AE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10196"/>
    <w:multiLevelType w:val="hybridMultilevel"/>
    <w:tmpl w:val="F060576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12587A"/>
    <w:multiLevelType w:val="hybridMultilevel"/>
    <w:tmpl w:val="1F5A4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30112"/>
    <w:multiLevelType w:val="hybridMultilevel"/>
    <w:tmpl w:val="64523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B40B63"/>
    <w:multiLevelType w:val="hybridMultilevel"/>
    <w:tmpl w:val="0062F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191B92"/>
    <w:multiLevelType w:val="hybridMultilevel"/>
    <w:tmpl w:val="D3449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481D8C"/>
    <w:multiLevelType w:val="hybridMultilevel"/>
    <w:tmpl w:val="5384840C"/>
    <w:lvl w:ilvl="0" w:tplc="08090001">
      <w:start w:val="1"/>
      <w:numFmt w:val="bullet"/>
      <w:lvlText w:val=""/>
      <w:lvlJc w:val="left"/>
      <w:pPr>
        <w:ind w:left="720" w:hanging="360"/>
      </w:pPr>
      <w:rPr>
        <w:rFonts w:ascii="Symbol" w:hAnsi="Symbol" w:hint="default"/>
        <w:color w:val="000000"/>
        <w:sz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70A467B"/>
    <w:multiLevelType w:val="hybridMultilevel"/>
    <w:tmpl w:val="3CE6ACBA"/>
    <w:lvl w:ilvl="0" w:tplc="08090001">
      <w:start w:val="1"/>
      <w:numFmt w:val="bullet"/>
      <w:lvlText w:val=""/>
      <w:lvlJc w:val="left"/>
      <w:pPr>
        <w:ind w:left="720" w:hanging="360"/>
      </w:pPr>
      <w:rPr>
        <w:rFonts w:ascii="Symbol" w:hAnsi="Symbol" w:hint="default"/>
      </w:rPr>
    </w:lvl>
    <w:lvl w:ilvl="1" w:tplc="E7D20CE8">
      <w:start w:val="1"/>
      <w:numFmt w:val="bullet"/>
      <w:lvlText w:val="-"/>
      <w:lvlJc w:val="left"/>
      <w:pPr>
        <w:ind w:left="1440" w:hanging="360"/>
      </w:pPr>
      <w:rPr>
        <w:rFonts w:ascii="ArialMT" w:eastAsiaTheme="minorHAnsi" w:hAnsi="ArialMT" w:cstheme="minorBidi" w:hint="default"/>
        <w:color w:val="000000"/>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2377DE"/>
    <w:multiLevelType w:val="hybridMultilevel"/>
    <w:tmpl w:val="A9BC405E"/>
    <w:lvl w:ilvl="0" w:tplc="08090001">
      <w:start w:val="1"/>
      <w:numFmt w:val="bullet"/>
      <w:lvlText w:val=""/>
      <w:lvlJc w:val="left"/>
      <w:pPr>
        <w:ind w:left="720" w:hanging="360"/>
      </w:pPr>
      <w:rPr>
        <w:rFonts w:ascii="Symbol" w:hAnsi="Symbol" w:hint="default"/>
      </w:rPr>
    </w:lvl>
    <w:lvl w:ilvl="1" w:tplc="E7D20CE8">
      <w:start w:val="1"/>
      <w:numFmt w:val="bullet"/>
      <w:lvlText w:val="-"/>
      <w:lvlJc w:val="left"/>
      <w:pPr>
        <w:ind w:left="1440" w:hanging="360"/>
      </w:pPr>
      <w:rPr>
        <w:rFonts w:ascii="ArialMT" w:eastAsiaTheme="minorHAnsi" w:hAnsi="ArialMT" w:cstheme="minorBidi" w:hint="default"/>
        <w:color w:val="000000"/>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5533BC"/>
    <w:multiLevelType w:val="hybridMultilevel"/>
    <w:tmpl w:val="06B0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A43165"/>
    <w:multiLevelType w:val="hybridMultilevel"/>
    <w:tmpl w:val="61A6B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64569"/>
    <w:multiLevelType w:val="hybridMultilevel"/>
    <w:tmpl w:val="0388B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E90738"/>
    <w:multiLevelType w:val="hybridMultilevel"/>
    <w:tmpl w:val="432E8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A07550"/>
    <w:multiLevelType w:val="hybridMultilevel"/>
    <w:tmpl w:val="AB0ED9B2"/>
    <w:lvl w:ilvl="0" w:tplc="08090001">
      <w:start w:val="1"/>
      <w:numFmt w:val="bullet"/>
      <w:lvlText w:val=""/>
      <w:lvlJc w:val="left"/>
      <w:pPr>
        <w:ind w:left="720" w:hanging="360"/>
      </w:pPr>
      <w:rPr>
        <w:rFonts w:ascii="Symbol" w:hAnsi="Symbol" w:hint="default"/>
      </w:rPr>
    </w:lvl>
    <w:lvl w:ilvl="1" w:tplc="E7D20CE8">
      <w:start w:val="1"/>
      <w:numFmt w:val="bullet"/>
      <w:lvlText w:val="-"/>
      <w:lvlJc w:val="left"/>
      <w:pPr>
        <w:ind w:left="1440" w:hanging="360"/>
      </w:pPr>
      <w:rPr>
        <w:rFonts w:ascii="ArialMT" w:eastAsiaTheme="minorHAnsi" w:hAnsi="ArialMT" w:cstheme="minorBidi" w:hint="default"/>
        <w:color w:val="000000"/>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EC1A80"/>
    <w:multiLevelType w:val="hybridMultilevel"/>
    <w:tmpl w:val="A2E0E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600F34"/>
    <w:multiLevelType w:val="hybridMultilevel"/>
    <w:tmpl w:val="00DA1B0A"/>
    <w:lvl w:ilvl="0" w:tplc="E7D20CE8">
      <w:start w:val="1"/>
      <w:numFmt w:val="bullet"/>
      <w:lvlText w:val="-"/>
      <w:lvlJc w:val="left"/>
      <w:pPr>
        <w:ind w:left="1080" w:hanging="360"/>
      </w:pPr>
      <w:rPr>
        <w:rFonts w:ascii="ArialMT" w:eastAsiaTheme="minorHAnsi" w:hAnsi="ArialMT" w:cstheme="minorBid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9116FA"/>
    <w:multiLevelType w:val="hybridMultilevel"/>
    <w:tmpl w:val="5002D166"/>
    <w:lvl w:ilvl="0" w:tplc="3E6E4EB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DF3FC3"/>
    <w:multiLevelType w:val="hybridMultilevel"/>
    <w:tmpl w:val="97FE7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943E2D"/>
    <w:multiLevelType w:val="hybridMultilevel"/>
    <w:tmpl w:val="065067C2"/>
    <w:lvl w:ilvl="0" w:tplc="08090001">
      <w:start w:val="1"/>
      <w:numFmt w:val="bullet"/>
      <w:lvlText w:val=""/>
      <w:lvlJc w:val="left"/>
      <w:pPr>
        <w:ind w:left="720" w:hanging="360"/>
      </w:pPr>
      <w:rPr>
        <w:rFonts w:ascii="Symbol" w:hAnsi="Symbol" w:hint="default"/>
      </w:rPr>
    </w:lvl>
    <w:lvl w:ilvl="1" w:tplc="E7D20CE8">
      <w:start w:val="1"/>
      <w:numFmt w:val="bullet"/>
      <w:lvlText w:val="-"/>
      <w:lvlJc w:val="left"/>
      <w:pPr>
        <w:ind w:left="1440" w:hanging="360"/>
      </w:pPr>
      <w:rPr>
        <w:rFonts w:ascii="ArialMT" w:eastAsiaTheme="minorHAnsi" w:hAnsi="ArialMT" w:cstheme="minorBidi" w:hint="default"/>
        <w:color w:val="000000"/>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69779D"/>
    <w:multiLevelType w:val="hybridMultilevel"/>
    <w:tmpl w:val="8B42C9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1C5914"/>
    <w:multiLevelType w:val="hybridMultilevel"/>
    <w:tmpl w:val="2072273C"/>
    <w:lvl w:ilvl="0" w:tplc="08090001">
      <w:start w:val="1"/>
      <w:numFmt w:val="bullet"/>
      <w:lvlText w:val=""/>
      <w:lvlJc w:val="left"/>
      <w:pPr>
        <w:ind w:left="720" w:hanging="360"/>
      </w:pPr>
      <w:rPr>
        <w:rFonts w:ascii="Symbol" w:hAnsi="Symbol" w:hint="default"/>
      </w:rPr>
    </w:lvl>
    <w:lvl w:ilvl="1" w:tplc="E7D20CE8">
      <w:start w:val="1"/>
      <w:numFmt w:val="bullet"/>
      <w:lvlText w:val="-"/>
      <w:lvlJc w:val="left"/>
      <w:pPr>
        <w:ind w:left="1440" w:hanging="360"/>
      </w:pPr>
      <w:rPr>
        <w:rFonts w:ascii="ArialMT" w:eastAsiaTheme="minorHAnsi" w:hAnsi="ArialMT" w:cstheme="minorBidi" w:hint="default"/>
        <w:color w:val="000000"/>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102C1A"/>
    <w:multiLevelType w:val="hybridMultilevel"/>
    <w:tmpl w:val="22C8C130"/>
    <w:lvl w:ilvl="0" w:tplc="08090001">
      <w:start w:val="1"/>
      <w:numFmt w:val="bullet"/>
      <w:lvlText w:val=""/>
      <w:lvlJc w:val="left"/>
      <w:pPr>
        <w:ind w:left="720" w:hanging="360"/>
      </w:pPr>
      <w:rPr>
        <w:rFonts w:ascii="Symbol" w:hAnsi="Symbol" w:hint="default"/>
      </w:rPr>
    </w:lvl>
    <w:lvl w:ilvl="1" w:tplc="E7D20CE8">
      <w:start w:val="1"/>
      <w:numFmt w:val="bullet"/>
      <w:lvlText w:val="-"/>
      <w:lvlJc w:val="left"/>
      <w:pPr>
        <w:ind w:left="1440" w:hanging="360"/>
      </w:pPr>
      <w:rPr>
        <w:rFonts w:ascii="ArialMT" w:eastAsiaTheme="minorHAnsi" w:hAnsi="ArialMT" w:cstheme="minorBidi" w:hint="default"/>
        <w:color w:val="000000"/>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386A24"/>
    <w:multiLevelType w:val="hybridMultilevel"/>
    <w:tmpl w:val="5C768D22"/>
    <w:lvl w:ilvl="0" w:tplc="E7D20CE8">
      <w:start w:val="1"/>
      <w:numFmt w:val="bullet"/>
      <w:lvlText w:val="-"/>
      <w:lvlJc w:val="left"/>
      <w:pPr>
        <w:ind w:left="1080" w:hanging="360"/>
      </w:pPr>
      <w:rPr>
        <w:rFonts w:ascii="ArialMT" w:eastAsiaTheme="minorHAnsi" w:hAnsi="ArialMT" w:cstheme="minorBidi" w:hint="default"/>
        <w:color w:val="000000"/>
        <w:sz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
  </w:num>
  <w:num w:numId="4">
    <w:abstractNumId w:val="8"/>
  </w:num>
  <w:num w:numId="5">
    <w:abstractNumId w:val="10"/>
  </w:num>
  <w:num w:numId="6">
    <w:abstractNumId w:val="18"/>
  </w:num>
  <w:num w:numId="7">
    <w:abstractNumId w:val="6"/>
  </w:num>
  <w:num w:numId="8">
    <w:abstractNumId w:val="5"/>
  </w:num>
  <w:num w:numId="9">
    <w:abstractNumId w:val="28"/>
  </w:num>
  <w:num w:numId="10">
    <w:abstractNumId w:val="22"/>
  </w:num>
  <w:num w:numId="11">
    <w:abstractNumId w:val="21"/>
  </w:num>
  <w:num w:numId="12">
    <w:abstractNumId w:val="12"/>
  </w:num>
  <w:num w:numId="13">
    <w:abstractNumId w:val="23"/>
  </w:num>
  <w:num w:numId="14">
    <w:abstractNumId w:val="17"/>
  </w:num>
  <w:num w:numId="15">
    <w:abstractNumId w:val="16"/>
  </w:num>
  <w:num w:numId="16">
    <w:abstractNumId w:val="19"/>
  </w:num>
  <w:num w:numId="17">
    <w:abstractNumId w:val="13"/>
  </w:num>
  <w:num w:numId="18">
    <w:abstractNumId w:val="4"/>
  </w:num>
  <w:num w:numId="19">
    <w:abstractNumId w:val="24"/>
  </w:num>
  <w:num w:numId="20">
    <w:abstractNumId w:val="26"/>
  </w:num>
  <w:num w:numId="21">
    <w:abstractNumId w:val="27"/>
  </w:num>
  <w:num w:numId="22">
    <w:abstractNumId w:val="25"/>
  </w:num>
  <w:num w:numId="23">
    <w:abstractNumId w:val="7"/>
  </w:num>
  <w:num w:numId="24">
    <w:abstractNumId w:val="20"/>
  </w:num>
  <w:num w:numId="25">
    <w:abstractNumId w:val="9"/>
  </w:num>
  <w:num w:numId="26">
    <w:abstractNumId w:val="3"/>
  </w:num>
  <w:num w:numId="27">
    <w:abstractNumId w:val="0"/>
  </w:num>
  <w:num w:numId="28">
    <w:abstractNumId w:val="15"/>
  </w:num>
  <w:num w:numId="2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ence Venner">
    <w15:presenceInfo w15:providerId="AD" w15:userId="S-1-5-21-728821361-1048643645-3394737293-4642"/>
  </w15:person>
  <w15:person w15:author="Bruce Devlin">
    <w15:presenceInfo w15:providerId="AD" w15:userId="S-1-5-21-3220832966-4157465264-544748587-1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CB"/>
    <w:rsid w:val="00013BE8"/>
    <w:rsid w:val="00014FBC"/>
    <w:rsid w:val="00016E41"/>
    <w:rsid w:val="000A4A69"/>
    <w:rsid w:val="000D602D"/>
    <w:rsid w:val="00116836"/>
    <w:rsid w:val="0013092C"/>
    <w:rsid w:val="0013588A"/>
    <w:rsid w:val="0014760D"/>
    <w:rsid w:val="001F2DDE"/>
    <w:rsid w:val="00230194"/>
    <w:rsid w:val="00247348"/>
    <w:rsid w:val="00271C3C"/>
    <w:rsid w:val="002D0AF3"/>
    <w:rsid w:val="002D273C"/>
    <w:rsid w:val="00300DC9"/>
    <w:rsid w:val="00327CBA"/>
    <w:rsid w:val="003452F7"/>
    <w:rsid w:val="00355EA5"/>
    <w:rsid w:val="003662F8"/>
    <w:rsid w:val="00382C16"/>
    <w:rsid w:val="003C5D4D"/>
    <w:rsid w:val="003D1A3B"/>
    <w:rsid w:val="004651AF"/>
    <w:rsid w:val="00483052"/>
    <w:rsid w:val="004841A8"/>
    <w:rsid w:val="004917ED"/>
    <w:rsid w:val="0049481A"/>
    <w:rsid w:val="004B3766"/>
    <w:rsid w:val="004B59CB"/>
    <w:rsid w:val="004B7F32"/>
    <w:rsid w:val="004C76F4"/>
    <w:rsid w:val="00511260"/>
    <w:rsid w:val="00542F13"/>
    <w:rsid w:val="00593240"/>
    <w:rsid w:val="005B1D08"/>
    <w:rsid w:val="005C1E33"/>
    <w:rsid w:val="005D788F"/>
    <w:rsid w:val="005E3380"/>
    <w:rsid w:val="0060142F"/>
    <w:rsid w:val="00601BFB"/>
    <w:rsid w:val="0060580B"/>
    <w:rsid w:val="00607B11"/>
    <w:rsid w:val="00674335"/>
    <w:rsid w:val="006A0F46"/>
    <w:rsid w:val="007042F6"/>
    <w:rsid w:val="00720049"/>
    <w:rsid w:val="007545BF"/>
    <w:rsid w:val="00784208"/>
    <w:rsid w:val="0080218C"/>
    <w:rsid w:val="0082644B"/>
    <w:rsid w:val="0085724F"/>
    <w:rsid w:val="00885990"/>
    <w:rsid w:val="008C3780"/>
    <w:rsid w:val="008D4838"/>
    <w:rsid w:val="008E4C96"/>
    <w:rsid w:val="00900E22"/>
    <w:rsid w:val="00926644"/>
    <w:rsid w:val="009B5CFF"/>
    <w:rsid w:val="009D43A0"/>
    <w:rsid w:val="009F190A"/>
    <w:rsid w:val="00A33096"/>
    <w:rsid w:val="00A54D1F"/>
    <w:rsid w:val="00A733A5"/>
    <w:rsid w:val="00A74F22"/>
    <w:rsid w:val="00A770A0"/>
    <w:rsid w:val="00A85436"/>
    <w:rsid w:val="00A87423"/>
    <w:rsid w:val="00AB30CD"/>
    <w:rsid w:val="00AC5545"/>
    <w:rsid w:val="00AF46E2"/>
    <w:rsid w:val="00AF4F49"/>
    <w:rsid w:val="00B00911"/>
    <w:rsid w:val="00B02F88"/>
    <w:rsid w:val="00B159C8"/>
    <w:rsid w:val="00B20591"/>
    <w:rsid w:val="00B44BB1"/>
    <w:rsid w:val="00B57756"/>
    <w:rsid w:val="00B621EA"/>
    <w:rsid w:val="00B71CBD"/>
    <w:rsid w:val="00B75512"/>
    <w:rsid w:val="00BA0E0E"/>
    <w:rsid w:val="00BD53AE"/>
    <w:rsid w:val="00BE79AA"/>
    <w:rsid w:val="00BF03A6"/>
    <w:rsid w:val="00BF0F27"/>
    <w:rsid w:val="00BF44B5"/>
    <w:rsid w:val="00C02EAF"/>
    <w:rsid w:val="00C1395A"/>
    <w:rsid w:val="00C14804"/>
    <w:rsid w:val="00C20956"/>
    <w:rsid w:val="00CA79FE"/>
    <w:rsid w:val="00CB22D6"/>
    <w:rsid w:val="00CC638F"/>
    <w:rsid w:val="00CD2511"/>
    <w:rsid w:val="00D0346C"/>
    <w:rsid w:val="00D06930"/>
    <w:rsid w:val="00DB44EC"/>
    <w:rsid w:val="00DB5CD9"/>
    <w:rsid w:val="00DE7574"/>
    <w:rsid w:val="00DF0151"/>
    <w:rsid w:val="00E13E83"/>
    <w:rsid w:val="00E211B2"/>
    <w:rsid w:val="00E26EA4"/>
    <w:rsid w:val="00E6020D"/>
    <w:rsid w:val="00E65D64"/>
    <w:rsid w:val="00E77A09"/>
    <w:rsid w:val="00E841E1"/>
    <w:rsid w:val="00E84637"/>
    <w:rsid w:val="00E90FD7"/>
    <w:rsid w:val="00EB17EA"/>
    <w:rsid w:val="00EC548C"/>
    <w:rsid w:val="00EC5B2A"/>
    <w:rsid w:val="00ED4B70"/>
    <w:rsid w:val="00EF596A"/>
    <w:rsid w:val="00EF7542"/>
    <w:rsid w:val="00F368B1"/>
    <w:rsid w:val="00F657D9"/>
    <w:rsid w:val="00F92C6C"/>
    <w:rsid w:val="00F93956"/>
    <w:rsid w:val="00FA2125"/>
    <w:rsid w:val="00FB5032"/>
    <w:rsid w:val="00FB606B"/>
    <w:rsid w:val="00FB7081"/>
    <w:rsid w:val="00FC3F35"/>
    <w:rsid w:val="00FC7335"/>
    <w:rsid w:val="00FD4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388D"/>
  <w15:chartTrackingRefBased/>
  <w15:docId w15:val="{E6E3F861-E807-4127-BBF3-CC495551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542"/>
  </w:style>
  <w:style w:type="paragraph" w:styleId="Heading1">
    <w:name w:val="heading 1"/>
    <w:basedOn w:val="Normal"/>
    <w:next w:val="Normal"/>
    <w:link w:val="Heading1Char"/>
    <w:uiPriority w:val="9"/>
    <w:qFormat/>
    <w:rsid w:val="00E26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8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01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B59CB"/>
    <w:rPr>
      <w:rFonts w:ascii="Arial-BoldMT" w:hAnsi="Arial-BoldMT" w:hint="default"/>
      <w:b/>
      <w:bCs/>
      <w:i w:val="0"/>
      <w:iCs w:val="0"/>
      <w:color w:val="000000"/>
      <w:sz w:val="24"/>
      <w:szCs w:val="24"/>
    </w:rPr>
  </w:style>
  <w:style w:type="character" w:customStyle="1" w:styleId="fontstyle11">
    <w:name w:val="fontstyle11"/>
    <w:basedOn w:val="DefaultParagraphFont"/>
    <w:rsid w:val="004B59CB"/>
    <w:rPr>
      <w:rFonts w:ascii="ArialMT" w:hAnsi="ArialMT" w:hint="default"/>
      <w:b w:val="0"/>
      <w:bCs w:val="0"/>
      <w:i w:val="0"/>
      <w:iCs w:val="0"/>
      <w:color w:val="000000"/>
      <w:sz w:val="20"/>
      <w:szCs w:val="20"/>
    </w:rPr>
  </w:style>
  <w:style w:type="character" w:customStyle="1" w:styleId="Heading1Char">
    <w:name w:val="Heading 1 Char"/>
    <w:basedOn w:val="DefaultParagraphFont"/>
    <w:link w:val="Heading1"/>
    <w:uiPriority w:val="9"/>
    <w:rsid w:val="004B59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33A5"/>
    <w:rPr>
      <w:rFonts w:asciiTheme="majorHAnsi" w:eastAsiaTheme="majorEastAsia" w:hAnsiTheme="majorHAnsi" w:cstheme="majorBidi"/>
      <w:color w:val="2F5496" w:themeColor="accent1" w:themeShade="BF"/>
      <w:sz w:val="26"/>
      <w:szCs w:val="26"/>
    </w:rPr>
  </w:style>
  <w:style w:type="character" w:customStyle="1" w:styleId="fontstyle21">
    <w:name w:val="fontstyle21"/>
    <w:basedOn w:val="DefaultParagraphFont"/>
    <w:rsid w:val="00A733A5"/>
    <w:rPr>
      <w:rFonts w:ascii="Arial-ItalicMT" w:hAnsi="Arial-ItalicMT" w:hint="default"/>
      <w:b w:val="0"/>
      <w:bCs w:val="0"/>
      <w:i/>
      <w:iCs/>
      <w:color w:val="000000"/>
      <w:sz w:val="18"/>
      <w:szCs w:val="18"/>
    </w:rPr>
  </w:style>
  <w:style w:type="paragraph" w:styleId="ListParagraph">
    <w:name w:val="List Paragraph"/>
    <w:basedOn w:val="Normal"/>
    <w:uiPriority w:val="34"/>
    <w:qFormat/>
    <w:rsid w:val="00BA0E0E"/>
    <w:pPr>
      <w:ind w:left="720"/>
      <w:contextualSpacing/>
    </w:pPr>
  </w:style>
  <w:style w:type="paragraph" w:styleId="FootnoteText">
    <w:name w:val="footnote text"/>
    <w:basedOn w:val="Normal"/>
    <w:link w:val="FootnoteTextChar"/>
    <w:uiPriority w:val="99"/>
    <w:semiHidden/>
    <w:unhideWhenUsed/>
    <w:rsid w:val="00BA0E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E0E"/>
    <w:rPr>
      <w:sz w:val="20"/>
      <w:szCs w:val="20"/>
    </w:rPr>
  </w:style>
  <w:style w:type="character" w:styleId="FootnoteReference">
    <w:name w:val="footnote reference"/>
    <w:basedOn w:val="DefaultParagraphFont"/>
    <w:uiPriority w:val="99"/>
    <w:semiHidden/>
    <w:unhideWhenUsed/>
    <w:rsid w:val="00BA0E0E"/>
    <w:rPr>
      <w:vertAlign w:val="superscript"/>
    </w:rPr>
  </w:style>
  <w:style w:type="character" w:customStyle="1" w:styleId="Heading3Char">
    <w:name w:val="Heading 3 Char"/>
    <w:basedOn w:val="DefaultParagraphFont"/>
    <w:link w:val="Heading3"/>
    <w:uiPriority w:val="9"/>
    <w:rsid w:val="00C1480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368B1"/>
    <w:pPr>
      <w:outlineLvl w:val="9"/>
    </w:pPr>
    <w:rPr>
      <w:lang w:val="en-US"/>
    </w:rPr>
  </w:style>
  <w:style w:type="paragraph" w:styleId="TOC1">
    <w:name w:val="toc 1"/>
    <w:basedOn w:val="Normal"/>
    <w:next w:val="Normal"/>
    <w:autoRedefine/>
    <w:uiPriority w:val="39"/>
    <w:unhideWhenUsed/>
    <w:rsid w:val="00F368B1"/>
    <w:pPr>
      <w:spacing w:after="100"/>
    </w:pPr>
  </w:style>
  <w:style w:type="paragraph" w:styleId="TOC2">
    <w:name w:val="toc 2"/>
    <w:basedOn w:val="Normal"/>
    <w:next w:val="Normal"/>
    <w:autoRedefine/>
    <w:uiPriority w:val="39"/>
    <w:unhideWhenUsed/>
    <w:rsid w:val="00F368B1"/>
    <w:pPr>
      <w:spacing w:after="100"/>
      <w:ind w:left="220"/>
    </w:pPr>
  </w:style>
  <w:style w:type="paragraph" w:styleId="TOC3">
    <w:name w:val="toc 3"/>
    <w:basedOn w:val="Normal"/>
    <w:next w:val="Normal"/>
    <w:autoRedefine/>
    <w:uiPriority w:val="39"/>
    <w:unhideWhenUsed/>
    <w:rsid w:val="00F368B1"/>
    <w:pPr>
      <w:spacing w:after="100"/>
      <w:ind w:left="440"/>
    </w:pPr>
  </w:style>
  <w:style w:type="character" w:styleId="Hyperlink">
    <w:name w:val="Hyperlink"/>
    <w:basedOn w:val="DefaultParagraphFont"/>
    <w:uiPriority w:val="99"/>
    <w:unhideWhenUsed/>
    <w:rsid w:val="00F368B1"/>
    <w:rPr>
      <w:color w:val="0563C1" w:themeColor="hyperlink"/>
      <w:u w:val="single"/>
    </w:rPr>
  </w:style>
  <w:style w:type="paragraph" w:customStyle="1" w:styleId="Default">
    <w:name w:val="Default"/>
    <w:rsid w:val="002D0AF3"/>
    <w:pPr>
      <w:autoSpaceDE w:val="0"/>
      <w:autoSpaceDN w:val="0"/>
      <w:adjustRightInd w:val="0"/>
      <w:spacing w:after="0" w:line="240" w:lineRule="auto"/>
    </w:pPr>
    <w:rPr>
      <w:rFonts w:ascii="Arial" w:eastAsia="Calibri" w:hAnsi="Arial" w:cs="Arial"/>
      <w:color w:val="000000"/>
      <w:sz w:val="24"/>
      <w:szCs w:val="24"/>
    </w:rPr>
  </w:style>
  <w:style w:type="character" w:customStyle="1" w:styleId="smpte-symbol">
    <w:name w:val="smpte-symbol"/>
    <w:basedOn w:val="DefaultParagraphFont"/>
    <w:uiPriority w:val="1"/>
    <w:qFormat/>
    <w:rsid w:val="002D0AF3"/>
    <w:rPr>
      <w:rFonts w:ascii="Consolas" w:hAnsi="Consolas" w:hint="default"/>
    </w:rPr>
  </w:style>
  <w:style w:type="table" w:styleId="GridTable1Light">
    <w:name w:val="Grid Table 1 Light"/>
    <w:basedOn w:val="TableNormal"/>
    <w:uiPriority w:val="46"/>
    <w:rsid w:val="002D0AF3"/>
    <w:pPr>
      <w:spacing w:after="0" w:line="240" w:lineRule="auto"/>
    </w:pPr>
    <w:rPr>
      <w:rFonts w:ascii="Calibri" w:eastAsia="Calibri" w:hAnsi="Calibri" w:cs="Times New Roman"/>
      <w:sz w:val="20"/>
      <w:szCs w:val="20"/>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DF0151"/>
    <w:rPr>
      <w:rFonts w:asciiTheme="majorHAnsi" w:eastAsiaTheme="majorEastAsia" w:hAnsiTheme="majorHAnsi" w:cstheme="majorBidi"/>
      <w:i/>
      <w:iCs/>
      <w:color w:val="2F5496" w:themeColor="accent1" w:themeShade="BF"/>
    </w:rPr>
  </w:style>
  <w:style w:type="character" w:customStyle="1" w:styleId="fontstyle31">
    <w:name w:val="fontstyle31"/>
    <w:basedOn w:val="DefaultParagraphFont"/>
    <w:rsid w:val="00A87423"/>
    <w:rPr>
      <w:rFonts w:ascii="SymbolMT" w:hAnsi="SymbolMT" w:hint="default"/>
      <w:b w:val="0"/>
      <w:bCs w:val="0"/>
      <w:i w:val="0"/>
      <w:iCs w:val="0"/>
      <w:color w:val="000000"/>
      <w:sz w:val="20"/>
      <w:szCs w:val="20"/>
    </w:rPr>
  </w:style>
  <w:style w:type="table" w:customStyle="1" w:styleId="DSWContentTable2">
    <w:name w:val="DSW Content Table2"/>
    <w:basedOn w:val="TableNormal"/>
    <w:uiPriority w:val="59"/>
    <w:rsid w:val="00FC3F35"/>
    <w:pPr>
      <w:spacing w:after="0" w:line="240" w:lineRule="auto"/>
    </w:pPr>
    <w:rPr>
      <w:rFonts w:ascii="Arial" w:eastAsia="Times New Roman" w:hAnsi="Arial" w:cs="Courier New"/>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Pr>
    <w:tblStylePr w:type="firstRow">
      <w:rPr>
        <w:rFonts w:ascii="New York" w:hAnsi="New York" w:cs="Times New Roman" w:hint="default"/>
        <w:b/>
        <w:color w:val="FFFFFF"/>
        <w:sz w:val="20"/>
        <w:szCs w:val="20"/>
      </w:rPr>
      <w:tblPr/>
      <w:tcPr>
        <w:shd w:val="clear" w:color="auto" w:fill="800000"/>
      </w:tcPr>
    </w:tblStylePr>
  </w:style>
  <w:style w:type="table" w:styleId="TableGrid">
    <w:name w:val="Table Grid"/>
    <w:basedOn w:val="TableNormal"/>
    <w:uiPriority w:val="39"/>
    <w:rsid w:val="00C02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17ED"/>
    <w:rPr>
      <w:sz w:val="16"/>
      <w:szCs w:val="16"/>
    </w:rPr>
  </w:style>
  <w:style w:type="paragraph" w:styleId="CommentText">
    <w:name w:val="annotation text"/>
    <w:basedOn w:val="Normal"/>
    <w:link w:val="CommentTextChar"/>
    <w:uiPriority w:val="99"/>
    <w:unhideWhenUsed/>
    <w:rsid w:val="004917ED"/>
    <w:pPr>
      <w:spacing w:line="240" w:lineRule="auto"/>
    </w:pPr>
    <w:rPr>
      <w:sz w:val="20"/>
      <w:szCs w:val="20"/>
    </w:rPr>
  </w:style>
  <w:style w:type="character" w:customStyle="1" w:styleId="CommentTextChar">
    <w:name w:val="Comment Text Char"/>
    <w:basedOn w:val="DefaultParagraphFont"/>
    <w:link w:val="CommentText"/>
    <w:uiPriority w:val="99"/>
    <w:rsid w:val="004917ED"/>
    <w:rPr>
      <w:sz w:val="20"/>
      <w:szCs w:val="20"/>
    </w:rPr>
  </w:style>
  <w:style w:type="paragraph" w:styleId="CommentSubject">
    <w:name w:val="annotation subject"/>
    <w:basedOn w:val="CommentText"/>
    <w:next w:val="CommentText"/>
    <w:link w:val="CommentSubjectChar"/>
    <w:uiPriority w:val="99"/>
    <w:semiHidden/>
    <w:unhideWhenUsed/>
    <w:rsid w:val="004917ED"/>
    <w:rPr>
      <w:b/>
      <w:bCs/>
    </w:rPr>
  </w:style>
  <w:style w:type="character" w:customStyle="1" w:styleId="CommentSubjectChar">
    <w:name w:val="Comment Subject Char"/>
    <w:basedOn w:val="CommentTextChar"/>
    <w:link w:val="CommentSubject"/>
    <w:uiPriority w:val="99"/>
    <w:semiHidden/>
    <w:rsid w:val="004917ED"/>
    <w:rPr>
      <w:b/>
      <w:bCs/>
      <w:sz w:val="20"/>
      <w:szCs w:val="20"/>
    </w:rPr>
  </w:style>
  <w:style w:type="paragraph" w:styleId="BalloonText">
    <w:name w:val="Balloon Text"/>
    <w:basedOn w:val="Normal"/>
    <w:link w:val="BalloonTextChar"/>
    <w:uiPriority w:val="99"/>
    <w:semiHidden/>
    <w:unhideWhenUsed/>
    <w:rsid w:val="00491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7ED"/>
    <w:rPr>
      <w:rFonts w:ascii="Segoe UI" w:hAnsi="Segoe UI" w:cs="Segoe UI"/>
      <w:sz w:val="18"/>
      <w:szCs w:val="18"/>
    </w:rPr>
  </w:style>
  <w:style w:type="paragraph" w:styleId="Caption">
    <w:name w:val="caption"/>
    <w:basedOn w:val="Normal"/>
    <w:next w:val="Normal"/>
    <w:uiPriority w:val="35"/>
    <w:unhideWhenUsed/>
    <w:qFormat/>
    <w:rsid w:val="004C76F4"/>
    <w:pPr>
      <w:spacing w:after="200" w:line="240" w:lineRule="auto"/>
      <w:jc w:val="center"/>
    </w:pPr>
    <w:rPr>
      <w:i/>
      <w:iCs/>
      <w:color w:val="44546A" w:themeColor="text2"/>
      <w:sz w:val="18"/>
      <w:szCs w:val="18"/>
    </w:rPr>
  </w:style>
  <w:style w:type="paragraph" w:styleId="Revision">
    <w:name w:val="Revision"/>
    <w:hidden/>
    <w:uiPriority w:val="99"/>
    <w:semiHidden/>
    <w:rsid w:val="000D602D"/>
    <w:pPr>
      <w:spacing w:after="0" w:line="240" w:lineRule="auto"/>
    </w:pPr>
  </w:style>
  <w:style w:type="character" w:styleId="UnresolvedMention">
    <w:name w:val="Unresolved Mention"/>
    <w:basedOn w:val="DefaultParagraphFont"/>
    <w:uiPriority w:val="99"/>
    <w:semiHidden/>
    <w:unhideWhenUsed/>
    <w:rsid w:val="00147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837568">
      <w:bodyDiv w:val="1"/>
      <w:marLeft w:val="0"/>
      <w:marRight w:val="0"/>
      <w:marTop w:val="0"/>
      <w:marBottom w:val="0"/>
      <w:divBdr>
        <w:top w:val="none" w:sz="0" w:space="0" w:color="auto"/>
        <w:left w:val="none" w:sz="0" w:space="0" w:color="auto"/>
        <w:bottom w:val="none" w:sz="0" w:space="0" w:color="auto"/>
        <w:right w:val="none" w:sz="0" w:space="0" w:color="auto"/>
      </w:divBdr>
    </w:div>
    <w:div w:id="646013575">
      <w:bodyDiv w:val="1"/>
      <w:marLeft w:val="0"/>
      <w:marRight w:val="0"/>
      <w:marTop w:val="0"/>
      <w:marBottom w:val="0"/>
      <w:divBdr>
        <w:top w:val="none" w:sz="0" w:space="0" w:color="auto"/>
        <w:left w:val="none" w:sz="0" w:space="0" w:color="auto"/>
        <w:bottom w:val="none" w:sz="0" w:space="0" w:color="auto"/>
        <w:right w:val="none" w:sz="0" w:space="0" w:color="auto"/>
      </w:divBdr>
    </w:div>
    <w:div w:id="664866943">
      <w:bodyDiv w:val="1"/>
      <w:marLeft w:val="0"/>
      <w:marRight w:val="0"/>
      <w:marTop w:val="0"/>
      <w:marBottom w:val="0"/>
      <w:divBdr>
        <w:top w:val="none" w:sz="0" w:space="0" w:color="auto"/>
        <w:left w:val="none" w:sz="0" w:space="0" w:color="auto"/>
        <w:bottom w:val="none" w:sz="0" w:space="0" w:color="auto"/>
        <w:right w:val="none" w:sz="0" w:space="0" w:color="auto"/>
      </w:divBdr>
    </w:div>
    <w:div w:id="709377872">
      <w:bodyDiv w:val="1"/>
      <w:marLeft w:val="0"/>
      <w:marRight w:val="0"/>
      <w:marTop w:val="0"/>
      <w:marBottom w:val="0"/>
      <w:divBdr>
        <w:top w:val="none" w:sz="0" w:space="0" w:color="auto"/>
        <w:left w:val="none" w:sz="0" w:space="0" w:color="auto"/>
        <w:bottom w:val="none" w:sz="0" w:space="0" w:color="auto"/>
        <w:right w:val="none" w:sz="0" w:space="0" w:color="auto"/>
      </w:divBdr>
    </w:div>
    <w:div w:id="1025247966">
      <w:bodyDiv w:val="1"/>
      <w:marLeft w:val="0"/>
      <w:marRight w:val="0"/>
      <w:marTop w:val="0"/>
      <w:marBottom w:val="0"/>
      <w:divBdr>
        <w:top w:val="none" w:sz="0" w:space="0" w:color="auto"/>
        <w:left w:val="none" w:sz="0" w:space="0" w:color="auto"/>
        <w:bottom w:val="none" w:sz="0" w:space="0" w:color="auto"/>
        <w:right w:val="none" w:sz="0" w:space="0" w:color="auto"/>
      </w:divBdr>
    </w:div>
    <w:div w:id="1219633504">
      <w:bodyDiv w:val="1"/>
      <w:marLeft w:val="0"/>
      <w:marRight w:val="0"/>
      <w:marTop w:val="0"/>
      <w:marBottom w:val="0"/>
      <w:divBdr>
        <w:top w:val="none" w:sz="0" w:space="0" w:color="auto"/>
        <w:left w:val="none" w:sz="0" w:space="0" w:color="auto"/>
        <w:bottom w:val="none" w:sz="0" w:space="0" w:color="auto"/>
        <w:right w:val="none" w:sz="0" w:space="0" w:color="auto"/>
      </w:divBdr>
    </w:div>
    <w:div w:id="1223567664">
      <w:bodyDiv w:val="1"/>
      <w:marLeft w:val="0"/>
      <w:marRight w:val="0"/>
      <w:marTop w:val="0"/>
      <w:marBottom w:val="0"/>
      <w:divBdr>
        <w:top w:val="none" w:sz="0" w:space="0" w:color="auto"/>
        <w:left w:val="none" w:sz="0" w:space="0" w:color="auto"/>
        <w:bottom w:val="none" w:sz="0" w:space="0" w:color="auto"/>
        <w:right w:val="none" w:sz="0" w:space="0" w:color="auto"/>
      </w:divBdr>
    </w:div>
    <w:div w:id="1288505813">
      <w:bodyDiv w:val="1"/>
      <w:marLeft w:val="0"/>
      <w:marRight w:val="0"/>
      <w:marTop w:val="0"/>
      <w:marBottom w:val="0"/>
      <w:divBdr>
        <w:top w:val="none" w:sz="0" w:space="0" w:color="auto"/>
        <w:left w:val="none" w:sz="0" w:space="0" w:color="auto"/>
        <w:bottom w:val="none" w:sz="0" w:space="0" w:color="auto"/>
        <w:right w:val="none" w:sz="0" w:space="0" w:color="auto"/>
      </w:divBdr>
    </w:div>
    <w:div w:id="1337028406">
      <w:bodyDiv w:val="1"/>
      <w:marLeft w:val="0"/>
      <w:marRight w:val="0"/>
      <w:marTop w:val="0"/>
      <w:marBottom w:val="0"/>
      <w:divBdr>
        <w:top w:val="none" w:sz="0" w:space="0" w:color="auto"/>
        <w:left w:val="none" w:sz="0" w:space="0" w:color="auto"/>
        <w:bottom w:val="none" w:sz="0" w:space="0" w:color="auto"/>
        <w:right w:val="none" w:sz="0" w:space="0" w:color="auto"/>
      </w:divBdr>
    </w:div>
    <w:div w:id="1477257425">
      <w:bodyDiv w:val="1"/>
      <w:marLeft w:val="0"/>
      <w:marRight w:val="0"/>
      <w:marTop w:val="0"/>
      <w:marBottom w:val="0"/>
      <w:divBdr>
        <w:top w:val="none" w:sz="0" w:space="0" w:color="auto"/>
        <w:left w:val="none" w:sz="0" w:space="0" w:color="auto"/>
        <w:bottom w:val="none" w:sz="0" w:space="0" w:color="auto"/>
        <w:right w:val="none" w:sz="0" w:space="0" w:color="auto"/>
      </w:divBdr>
    </w:div>
    <w:div w:id="20968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gistry.smpte-ra.org/view/draft/doc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6.emf"/><Relationship Id="rId10" Type="http://schemas.microsoft.com/office/2016/09/relationships/commentsIds" Target="commentsIds.xml"/><Relationship Id="rId19" Type="http://schemas.openxmlformats.org/officeDocument/2006/relationships/package" Target="embeddings/Microsoft_Visio_Drawing1.vsdx"/><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image" Target="media/image15.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48652-FDD7-4644-B5A4-C5C240BB5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5886</Words>
  <Characters>33552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Venner</dc:creator>
  <cp:keywords/>
  <dc:description/>
  <cp:lastModifiedBy>Bruce Devlin</cp:lastModifiedBy>
  <cp:revision>2</cp:revision>
  <dcterms:created xsi:type="dcterms:W3CDTF">2020-08-11T18:47:00Z</dcterms:created>
  <dcterms:modified xsi:type="dcterms:W3CDTF">2020-08-11T18:47:00Z</dcterms:modified>
</cp:coreProperties>
</file>