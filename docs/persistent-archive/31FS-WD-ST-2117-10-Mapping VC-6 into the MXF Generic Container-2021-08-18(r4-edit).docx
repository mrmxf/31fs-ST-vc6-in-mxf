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EC65" w14:textId="77777777" w:rsidR="00BB6A79" w:rsidRDefault="007A3A7E">
      <w:pPr>
        <w:pStyle w:val="smpte-eng-doc-top"/>
      </w:pPr>
      <w:r>
        <w:rPr>
          <w:b/>
        </w:rPr>
        <w:t>SMPTE ST 2117-10:202x</w:t>
      </w:r>
    </w:p>
    <w:p w14:paraId="1171E052" w14:textId="77777777" w:rsidR="00BB6A79" w:rsidRDefault="007A3A7E">
      <w:pPr>
        <w:pStyle w:val="smpte-eng-doc-type"/>
      </w:pPr>
      <w:r>
        <w:t>SMPTE STANDARD</w:t>
      </w:r>
    </w:p>
    <w:p w14:paraId="58B7668E" w14:textId="77777777" w:rsidR="00BB6A79" w:rsidRDefault="007A3A7E">
      <w:pPr>
        <w:pStyle w:val="smpte-eng-doc-title"/>
      </w:pPr>
      <w:r>
        <w:t>Mapping VC-6 into the MXF Generic Container</w:t>
      </w:r>
    </w:p>
    <w:p w14:paraId="0EE63B58" w14:textId="77777777" w:rsidR="00BB6A79" w:rsidRDefault="007A3A7E">
      <w:pPr>
        <w:pStyle w:val="Heading1"/>
      </w:pPr>
      <w:bookmarkStart w:id="0" w:name="foreword"/>
      <w:r>
        <w:t>Foreword</w:t>
      </w:r>
      <w:bookmarkEnd w:id="0"/>
    </w:p>
    <w:p w14:paraId="317F45B5" w14:textId="77777777" w:rsidR="00BB6A79" w:rsidRDefault="007A3A7E">
      <w:r>
        <w:t>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p>
    <w:p w14:paraId="7AA20711" w14:textId="77777777" w:rsidR="00BB6A79" w:rsidRDefault="007A3A7E">
      <w:r>
        <w:t>SMPTE Engineering Documents are drafted in accordance with the rules given in its Standards Operations Manual. This SMPTE Engineering Document was prepared by Technology Committee TC-31FS.</w:t>
      </w:r>
    </w:p>
    <w:p w14:paraId="34F620F8" w14:textId="77777777" w:rsidR="00BB6A79" w:rsidRDefault="007A3A7E">
      <w:r>
        <w:t>Normative text is text that describes elements of the design that are indispensable or contains the conformance language keywords: “shall”, “should”, or “may”. Informative text is text that is potentially helpful to the user, but not indispensable, and can be removed, changed, or added editorially without affecting interoperability. Informative text does not contain any conformance keywords.</w:t>
      </w:r>
    </w:p>
    <w:p w14:paraId="615BA56E" w14:textId="77777777" w:rsidR="00BB6A79" w:rsidRDefault="007A3A7E">
      <w:r>
        <w:t>All text in this document is, by default, normative, except: the Introduction, any section explicitly labeled as “Informative” or individual paragraphs that start with “Note:”</w:t>
      </w:r>
    </w:p>
    <w:p w14:paraId="13E656EA" w14:textId="77777777" w:rsidR="00BB6A79" w:rsidRDefault="007A3A7E">
      <w:r>
        <w:t>The keywords “shall” and “shall not” indicate requirements strictly to be followed in order to conform to the document and from which no deviation is permitted.</w:t>
      </w:r>
    </w:p>
    <w:p w14:paraId="06A0FC58" w14:textId="77777777" w:rsidR="00BB6A79" w:rsidRDefault="007A3A7E">
      <w:r>
        <w:t>The keywords “should” and “should not”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14:paraId="68FD6B52" w14:textId="77777777" w:rsidR="00BB6A79" w:rsidRDefault="007A3A7E">
      <w:r>
        <w:t>The keywords “may” and “need not” indicate courses of action permissible within the limits of the document.</w:t>
      </w:r>
    </w:p>
    <w:p w14:paraId="5D0B2133" w14:textId="77777777" w:rsidR="00BB6A79" w:rsidRDefault="007A3A7E">
      <w:r>
        <w:t>The keyword “reserved” indicates a provision that is not defined at this time, shall not be used, and may be defined in the future.</w:t>
      </w:r>
    </w:p>
    <w:p w14:paraId="0F057766" w14:textId="77777777" w:rsidR="00BB6A79" w:rsidRDefault="007A3A7E">
      <w:r>
        <w:t>The keyword “forbidden” indicates “reserved” and in addition indicates that the provision will never be defined in the future. A conformant implementation according to this document is one that includes all mandatory provisions (“shall”) and, if implemented, all recommended provisions (“should”) as described. A conformant implementation need not implement optional provisions (“may”) and need not implement them as described.</w:t>
      </w:r>
    </w:p>
    <w:p w14:paraId="5FC23DAC" w14:textId="77777777" w:rsidR="00BB6A79" w:rsidRDefault="007A3A7E">
      <w:r>
        <w:t>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14:paraId="39C4E379" w14:textId="77777777" w:rsidR="00BB6A79" w:rsidRDefault="007A3A7E">
      <w:r>
        <w:lastRenderedPageBreak/>
        <w:t xml:space="preserve"> </w:t>
      </w:r>
    </w:p>
    <w:p w14:paraId="515779B0" w14:textId="77777777" w:rsidR="00BB6A79" w:rsidRDefault="007A3A7E">
      <w:pPr>
        <w:pStyle w:val="Heading1"/>
      </w:pPr>
      <w:bookmarkStart w:id="1" w:name="introduction"/>
      <w:r>
        <w:t>Introduction</w:t>
      </w:r>
      <w:bookmarkEnd w:id="1"/>
    </w:p>
    <w:p w14:paraId="23E441E3" w14:textId="77777777" w:rsidR="00BB6A79" w:rsidRDefault="007A3A7E">
      <w:r>
        <w:t>SMPTE ST 2117-1 (VC-6) is a versatile intra-frame compression scheme. This document maps the VC-6 bitstream into the MXF Generic Container. The usage of this mapping to synchronise with other components such as audio and video is outside the scope of this document.</w:t>
      </w:r>
    </w:p>
    <w:p w14:paraId="06C058FE" w14:textId="77777777" w:rsidR="00BB6A79" w:rsidRDefault="007A3A7E">
      <w:r>
        <w:t>The MXF Generic Container is a streamable Essence Container that can be placed on any suitable transport and stored. SMPTE ST 379-1 defines the MXF Generic Container as the native Essence Container in MXF files. SMPTE ST 379-2 defines the MXF Constrained Generic Container.</w:t>
      </w:r>
    </w:p>
    <w:p w14:paraId="1C22AC3E" w14:textId="77777777" w:rsidR="00BB6A79" w:rsidRDefault="007A3A7E">
      <w:r>
        <w:t>Other MXF mapping documents such as SMPTE ST 382 define how Audio can be mapped and synchronised with the video stream in the MXF Generic Container.</w:t>
      </w:r>
    </w:p>
    <w:p w14:paraId="79368130" w14:textId="77777777" w:rsidR="00BB6A79" w:rsidRDefault="007A3A7E">
      <w:r>
        <w:t>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14:paraId="3B071742" w14:textId="77777777" w:rsidR="00BB6A79" w:rsidRDefault="007A3A7E">
      <w:pPr>
        <w:pStyle w:val="Heading1"/>
      </w:pPr>
      <w:bookmarkStart w:id="2" w:name="scope"/>
      <w:r>
        <w:t>1 Scope</w:t>
      </w:r>
      <w:bookmarkEnd w:id="2"/>
    </w:p>
    <w:p w14:paraId="1A140C88" w14:textId="77777777" w:rsidR="00BB6A79" w:rsidRDefault="007A3A7E">
      <w:r>
        <w:t>This Standard constrains the MXF mapping of SMPTE ST-2117-1 into the MXF Generic Container or MXF Constrained Generic Container.</w:t>
      </w:r>
    </w:p>
    <w:p w14:paraId="0E3170CF" w14:textId="77777777" w:rsidR="00BB6A79" w:rsidRDefault="007A3A7E">
      <w:pPr>
        <w:pStyle w:val="Heading1"/>
      </w:pPr>
      <w:bookmarkStart w:id="3" w:name="normative-references"/>
      <w:r>
        <w:t>2 Normative References</w:t>
      </w:r>
      <w:bookmarkEnd w:id="3"/>
    </w:p>
    <w:p w14:paraId="19C17FE8" w14:textId="77777777" w:rsidR="00BB6A79" w:rsidRDefault="007A3A7E">
      <w:r>
        <w:t>SMPTE ST 326:2000, Television — SDTI Content Package Format (SDTI-CP)</w:t>
      </w:r>
    </w:p>
    <w:p w14:paraId="2F549E6E" w14:textId="77777777" w:rsidR="00BB6A79" w:rsidRDefault="007A3A7E">
      <w:r>
        <w:t>SMPTE ST 331:2011, Element and Metadata Definitions for the SDTI-CP</w:t>
      </w:r>
    </w:p>
    <w:p w14:paraId="5C4EAFCF" w14:textId="77777777" w:rsidR="00BB6A79" w:rsidRDefault="007A3A7E">
      <w:r>
        <w:t>SMPTE ST 377-1:2019, Material Exchange Format (MXF) — File Format Specification</w:t>
      </w:r>
    </w:p>
    <w:p w14:paraId="51BB8DD6" w14:textId="77777777" w:rsidR="00BB6A79" w:rsidRDefault="007A3A7E">
      <w:r>
        <w:t>SMPTE ST 378:2004, Television — Material Exchange Format (MXF) — Operational pattern 1A (Single Item, Single Package)</w:t>
      </w:r>
    </w:p>
    <w:p w14:paraId="233D2B54" w14:textId="77777777" w:rsidR="00BB6A79" w:rsidRDefault="007A3A7E">
      <w:r>
        <w:t>SMPTE ST 379-1:2009, Material Exchange Format (MXF) — MXF Generic Container</w:t>
      </w:r>
    </w:p>
    <w:p w14:paraId="7CB3EE28" w14:textId="77777777" w:rsidR="00BB6A79" w:rsidRDefault="007A3A7E">
      <w:r>
        <w:t>SMPTE ST 379-2:2010, Television — Material Exchange Format (MXF) — MXF Constrained Generic Container</w:t>
      </w:r>
    </w:p>
    <w:p w14:paraId="1DC48106" w14:textId="77777777" w:rsidR="00BB6A79" w:rsidRDefault="007A3A7E">
      <w:r>
        <w:t>SMPTE ST 381-2:2011, Material Exchange Format (MXF) — Mapping MPEG Streams into the MXF Constrained Generic Container</w:t>
      </w:r>
    </w:p>
    <w:p w14:paraId="16968CD6" w14:textId="77777777" w:rsidR="00BB6A79" w:rsidRDefault="007A3A7E">
      <w:r>
        <w:t>SMPTE ST 382:2007, Material Exchange Format — Mapping AES3 and Broadcast Wave Audio into the MXF Generic Container</w:t>
      </w:r>
    </w:p>
    <w:p w14:paraId="28A5B66D" w14:textId="77777777" w:rsidR="00BB6A79" w:rsidRDefault="007A3A7E">
      <w:r>
        <w:t>SMPTE ST 385:2012, Material Exchange Format (MXF) — Mapping SDTI-CP Essence and Metadata into the MXF Generic Container</w:t>
      </w:r>
    </w:p>
    <w:p w14:paraId="78542E6A" w14:textId="77777777" w:rsidR="00BB6A79" w:rsidRDefault="007A3A7E">
      <w:r>
        <w:t>SMPTE ST 400:2012, SMPTE Labels Structure</w:t>
      </w:r>
    </w:p>
    <w:p w14:paraId="508588E6" w14:textId="77777777" w:rsidR="00BB6A79" w:rsidRDefault="007A3A7E">
      <w:r>
        <w:t>SMPTE ST 436-1:2013, MXF Mappings for VI Lines and Ancillary Data Packet</w:t>
      </w:r>
    </w:p>
    <w:p w14:paraId="2DE1CB14" w14:textId="77777777" w:rsidR="00BB6A79" w:rsidRDefault="007A3A7E">
      <w:pPr>
        <w:pStyle w:val="Heading1"/>
      </w:pPr>
      <w:bookmarkStart w:id="4" w:name="terms-and-definitions"/>
      <w:r>
        <w:lastRenderedPageBreak/>
        <w:t>3 Terms and Definitions</w:t>
      </w:r>
      <w:bookmarkEnd w:id="4"/>
    </w:p>
    <w:p w14:paraId="4A388AD8" w14:textId="77777777" w:rsidR="00BB6A79" w:rsidRDefault="007A3A7E">
      <w:r>
        <w:t>For the purposes of this document, the terms and definitions given in SMPTE ST 377-1 and SMPTE ST 379-2 apply.</w:t>
      </w:r>
    </w:p>
    <w:p w14:paraId="76334C5E" w14:textId="77777777" w:rsidR="00BB6A79" w:rsidRDefault="007A3A7E">
      <w:pPr>
        <w:pStyle w:val="Heading1"/>
      </w:pPr>
      <w:bookmarkStart w:id="5" w:name="mxf-file-structure-and-mapping"/>
      <w:r>
        <w:t>4 MXF File Structure and Mapping</w:t>
      </w:r>
      <w:bookmarkEnd w:id="5"/>
    </w:p>
    <w:p w14:paraId="2905B26D" w14:textId="77777777" w:rsidR="00BB6A79" w:rsidRDefault="007A3A7E">
      <w:pPr>
        <w:pStyle w:val="Heading2"/>
      </w:pPr>
      <w:bookmarkStart w:id="6" w:name="general"/>
      <w:r>
        <w:t>4.1 General</w:t>
      </w:r>
      <w:bookmarkEnd w:id="6"/>
    </w:p>
    <w:p w14:paraId="5A9AD83D" w14:textId="77777777" w:rsidR="00BB6A79" w:rsidRDefault="007A3A7E">
      <w:r>
        <w:t xml:space="preserve">SMPTE ST-2117-10 MXF files specified by this document shall have one of the two structures illustrated in Figure 1 and Figure 2 respectively. </w:t>
      </w:r>
      <w:r>
        <w:rPr>
          <w:b/>
        </w:rPr>
        <w:t>HPP</w:t>
      </w:r>
      <w:r>
        <w:t xml:space="preserve"> is an shorthand for Header Partition Pack, </w:t>
      </w:r>
      <w:r>
        <w:rPr>
          <w:b/>
        </w:rPr>
        <w:t>BPP</w:t>
      </w:r>
      <w:r>
        <w:t xml:space="preserve"> is an shorthand for Body Partition Pack and </w:t>
      </w:r>
      <w:r>
        <w:rPr>
          <w:b/>
        </w:rPr>
        <w:t>FPP</w:t>
      </w:r>
      <w:r>
        <w:t xml:space="preserve"> is a shorthand for Footer Partition Pack.</w:t>
      </w:r>
    </w:p>
    <w:p w14:paraId="0166716F" w14:textId="77777777" w:rsidR="00BB6A79" w:rsidRDefault="007A3A7E">
      <w:r>
        <w:rPr>
          <w:noProof/>
        </w:rPr>
        <w:drawing>
          <wp:inline distT="0" distB="0" distL="0" distR="0">
            <wp:extent cx="5727700" cy="6777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01.png"/>
                    <pic:cNvPicPr>
                      <a:picLocks noChangeAspect="1" noChangeArrowheads="1"/>
                    </pic:cNvPicPr>
                  </pic:nvPicPr>
                  <pic:blipFill>
                    <a:blip r:embed="rId7"/>
                    <a:stretch>
                      <a:fillRect/>
                    </a:stretch>
                  </pic:blipFill>
                  <pic:spPr bwMode="auto">
                    <a:xfrm>
                      <a:off x="0" y="0"/>
                      <a:ext cx="5727700" cy="677755"/>
                    </a:xfrm>
                    <a:prstGeom prst="rect">
                      <a:avLst/>
                    </a:prstGeom>
                    <a:noFill/>
                    <a:ln w="9525">
                      <a:noFill/>
                      <a:headEnd/>
                      <a:tailEnd/>
                    </a:ln>
                  </pic:spPr>
                </pic:pic>
              </a:graphicData>
            </a:graphic>
          </wp:inline>
        </w:drawing>
      </w:r>
    </w:p>
    <w:p w14:paraId="521A578F" w14:textId="77777777" w:rsidR="00BB6A79" w:rsidRDefault="007A3A7E">
      <w:pPr>
        <w:pStyle w:val="smpte-caption"/>
      </w:pPr>
      <w:r>
        <w:t>Figure 1 - Single Essence Location Style</w:t>
      </w:r>
    </w:p>
    <w:p w14:paraId="579DF78B" w14:textId="3E4BB973" w:rsidR="00BB6A79" w:rsidRDefault="00BB6A79"/>
    <w:p w14:paraId="622E78B2" w14:textId="77777777" w:rsidR="00BB6A79" w:rsidRDefault="007A3A7E">
      <w:pPr>
        <w:pStyle w:val="smpte-caption"/>
      </w:pPr>
      <w:r>
        <w:t>Figure 2 - Multiple Essence Location Style</w:t>
      </w:r>
    </w:p>
    <w:p w14:paraId="2BD91F67" w14:textId="77777777" w:rsidR="00BB6A79" w:rsidRDefault="007A3A7E">
      <w:pPr>
        <w:pStyle w:val="Heading2"/>
      </w:pPr>
      <w:bookmarkStart w:id="7" w:name="single-essence-location-style"/>
      <w:r>
        <w:t>4.2 Single Essence Location Style</w:t>
      </w:r>
      <w:bookmarkEnd w:id="7"/>
    </w:p>
    <w:p w14:paraId="43968AFC" w14:textId="77777777" w:rsidR="00BB6A79" w:rsidRDefault="007A3A7E">
      <w:r>
        <w:t>As shown in Figure 1, this style consists of a Header Partition, a Footer Partition, and a Random Index Pack.</w:t>
      </w:r>
    </w:p>
    <w:p w14:paraId="015EB3DA" w14:textId="77777777" w:rsidR="00BB6A79" w:rsidRDefault="007A3A7E">
      <w:r>
        <w:t>The Index Table is placed prior to the Essence Container.</w:t>
      </w:r>
    </w:p>
    <w:p w14:paraId="29265E8E" w14:textId="77777777" w:rsidR="00BB6A79" w:rsidRDefault="007A3A7E">
      <w:r>
        <w:t>Some of the aspects of this style are shown below.</w:t>
      </w:r>
    </w:p>
    <w:p w14:paraId="40063572" w14:textId="77777777" w:rsidR="00BB6A79" w:rsidRDefault="007A3A7E">
      <w:pPr>
        <w:numPr>
          <w:ilvl w:val="0"/>
          <w:numId w:val="20"/>
        </w:numPr>
      </w:pPr>
      <w:r>
        <w:t>It is easy to handle because of a simple structure</w:t>
      </w:r>
    </w:p>
    <w:p w14:paraId="493D1CCF" w14:textId="77777777" w:rsidR="00BB6A79" w:rsidRDefault="007A3A7E">
      <w:pPr>
        <w:numPr>
          <w:ilvl w:val="0"/>
          <w:numId w:val="20"/>
        </w:numPr>
      </w:pPr>
      <w:r>
        <w:t>It is easy to edit while file transferring</w:t>
      </w:r>
    </w:p>
    <w:p w14:paraId="488710CF" w14:textId="77777777" w:rsidR="00BB6A79" w:rsidRDefault="007A3A7E">
      <w:pPr>
        <w:numPr>
          <w:ilvl w:val="0"/>
          <w:numId w:val="20"/>
        </w:numPr>
      </w:pPr>
      <w:r>
        <w:t>It is easy to select an extract, or a “Partial file”</w:t>
      </w:r>
    </w:p>
    <w:p w14:paraId="009CA65A" w14:textId="77777777" w:rsidR="00BB6A79" w:rsidRDefault="007A3A7E">
      <w:r>
        <w:t>The following Index Layout Properties shall be set according to SMPTE ST 377-1.</w:t>
      </w:r>
    </w:p>
    <w:p w14:paraId="14A6734F" w14:textId="77777777" w:rsidR="00BB6A79" w:rsidRDefault="007A3A7E">
      <w:pPr>
        <w:numPr>
          <w:ilvl w:val="0"/>
          <w:numId w:val="21"/>
        </w:numPr>
      </w:pPr>
      <w:r>
        <w:t>Index Table Segment::Single Index Location TRUE (Single Location)</w:t>
      </w:r>
    </w:p>
    <w:p w14:paraId="50A26269" w14:textId="77777777" w:rsidR="00BB6A79" w:rsidRDefault="007A3A7E">
      <w:pPr>
        <w:numPr>
          <w:ilvl w:val="0"/>
          <w:numId w:val="21"/>
        </w:numPr>
      </w:pPr>
      <w:r>
        <w:t>Index Table Segment::Single Location TRUE (Single Location)</w:t>
      </w:r>
    </w:p>
    <w:p w14:paraId="00A62AC8" w14:textId="77777777" w:rsidR="00BB6A79" w:rsidRDefault="007A3A7E">
      <w:pPr>
        <w:numPr>
          <w:ilvl w:val="0"/>
          <w:numId w:val="21"/>
        </w:numPr>
      </w:pPr>
      <w:r>
        <w:t>Index Table Segment::Forward Index Direction TRUE (Forward)</w:t>
      </w:r>
    </w:p>
    <w:p w14:paraId="01C3E12C" w14:textId="77777777" w:rsidR="00BB6A79" w:rsidRDefault="007A3A7E">
      <w:pPr>
        <w:numPr>
          <w:ilvl w:val="0"/>
          <w:numId w:val="21"/>
        </w:numPr>
      </w:pPr>
      <w:r>
        <w:t>Preface:: is RIP present TRUE</w:t>
      </w:r>
    </w:p>
    <w:p w14:paraId="52A21666" w14:textId="77777777" w:rsidR="00BB6A79" w:rsidRDefault="007A3A7E">
      <w:pPr>
        <w:pStyle w:val="Heading2"/>
      </w:pPr>
      <w:bookmarkStart w:id="8" w:name="multiple-essence-location-style"/>
      <w:r>
        <w:t>4.3 Multiple Essence Location Style</w:t>
      </w:r>
      <w:bookmarkEnd w:id="8"/>
    </w:p>
    <w:p w14:paraId="2F421BFC" w14:textId="77777777" w:rsidR="00BB6A79" w:rsidRDefault="007A3A7E">
      <w:r>
        <w:t>As shown in Figure 2, this style consists of a Header Partition, segmented Body Partition(s), a Footer Partition, and a Random Index Pack. Each Body Partition carrying VC-6 data shall be followed by one Index Table Segment that carries the Index Entries for the Edit Units of that Body Partition.</w:t>
      </w:r>
    </w:p>
    <w:p w14:paraId="1638645F" w14:textId="77777777" w:rsidR="00BB6A79" w:rsidRDefault="007A3A7E">
      <w:r>
        <w:t>Some of the aspects of this style are shown below.</w:t>
      </w:r>
    </w:p>
    <w:p w14:paraId="0C6F517A" w14:textId="77777777" w:rsidR="00BB6A79" w:rsidRDefault="007A3A7E">
      <w:pPr>
        <w:numPr>
          <w:ilvl w:val="0"/>
          <w:numId w:val="22"/>
        </w:numPr>
      </w:pPr>
      <w:r>
        <w:t>It is only necessary to include one Index Table Segment for each Body Partition period on the sender side</w:t>
      </w:r>
    </w:p>
    <w:p w14:paraId="25957B4E" w14:textId="77777777" w:rsidR="00BB6A79" w:rsidRDefault="007A3A7E">
      <w:pPr>
        <w:numPr>
          <w:ilvl w:val="0"/>
          <w:numId w:val="22"/>
        </w:numPr>
      </w:pPr>
      <w:r>
        <w:t>It is easy to perform the function “Play while receiving file” on the receiver side</w:t>
      </w:r>
    </w:p>
    <w:p w14:paraId="72A82BD6" w14:textId="77777777" w:rsidR="00BB6A79" w:rsidRDefault="007A3A7E">
      <w:pPr>
        <w:numPr>
          <w:ilvl w:val="0"/>
          <w:numId w:val="22"/>
        </w:numPr>
      </w:pPr>
      <w:r>
        <w:lastRenderedPageBreak/>
        <w:t>It is easy to select an extract, or a “Partial file”</w:t>
      </w:r>
    </w:p>
    <w:p w14:paraId="38A69C0A" w14:textId="77777777" w:rsidR="00BB6A79" w:rsidRDefault="007A3A7E">
      <w:r>
        <w:t>The following Index Layout Properties shall be set according to SMPTE ST 377-1.</w:t>
      </w:r>
    </w:p>
    <w:p w14:paraId="6ABD09AA" w14:textId="77777777" w:rsidR="00BB6A79" w:rsidRDefault="007A3A7E">
      <w:pPr>
        <w:numPr>
          <w:ilvl w:val="0"/>
          <w:numId w:val="23"/>
        </w:numPr>
      </w:pPr>
      <w:r>
        <w:t>Index Table Segment::Single Index Location FALSE (Distributed Location)</w:t>
      </w:r>
    </w:p>
    <w:p w14:paraId="7128BD62" w14:textId="77777777" w:rsidR="00BB6A79" w:rsidRDefault="007A3A7E">
      <w:pPr>
        <w:numPr>
          <w:ilvl w:val="0"/>
          <w:numId w:val="23"/>
        </w:numPr>
      </w:pPr>
      <w:r>
        <w:t>Index Table Segment::Single Essence Location FALSE (Distributed Location)</w:t>
      </w:r>
    </w:p>
    <w:p w14:paraId="42F657C1" w14:textId="77777777" w:rsidR="00BB6A79" w:rsidRDefault="007A3A7E">
      <w:pPr>
        <w:numPr>
          <w:ilvl w:val="0"/>
          <w:numId w:val="23"/>
        </w:numPr>
      </w:pPr>
      <w:r>
        <w:t>Index Table Segment::Forward Index Direction FALSE (Backward)</w:t>
      </w:r>
    </w:p>
    <w:p w14:paraId="7F916A64" w14:textId="77777777" w:rsidR="00BB6A79" w:rsidRDefault="007A3A7E">
      <w:pPr>
        <w:numPr>
          <w:ilvl w:val="0"/>
          <w:numId w:val="23"/>
        </w:numPr>
      </w:pPr>
      <w:r>
        <w:t>Preface:: is RIP present TRUE</w:t>
      </w:r>
    </w:p>
    <w:p w14:paraId="08AB7205" w14:textId="77777777" w:rsidR="00BB6A79" w:rsidRDefault="007A3A7E">
      <w:pPr>
        <w:numPr>
          <w:ilvl w:val="0"/>
          <w:numId w:val="23"/>
        </w:numPr>
      </w:pPr>
      <w:r>
        <w:t>Essence Container Data:: Following Index Table TRUE (A Complete Index Table follows all Essence)</w:t>
      </w:r>
    </w:p>
    <w:p w14:paraId="3441EEAD" w14:textId="77777777" w:rsidR="00BB6A79" w:rsidRDefault="007A3A7E">
      <w:pPr>
        <w:pStyle w:val="Heading1"/>
      </w:pPr>
      <w:bookmarkStart w:id="9" w:name="Xac3d3f8419b293bb0f6ace9b674a9cba7c27c5d"/>
      <w:r>
        <w:t>5 Mapping VC-6 Bitstream into the MXF Generic Container</w:t>
      </w:r>
      <w:bookmarkEnd w:id="9"/>
    </w:p>
    <w:p w14:paraId="606E39EA" w14:textId="77777777" w:rsidR="00BB6A79" w:rsidRDefault="007A3A7E">
      <w:r>
        <w:t>VC-6 streams shall be mapped using the MXF Generic Container using frame wrapping as defined in SMPTE ST 379-1 and SMPTE ST 379-2</w:t>
      </w:r>
    </w:p>
    <w:p w14:paraId="7FB0A264" w14:textId="77777777" w:rsidR="00BB6A79" w:rsidRDefault="007A3A7E">
      <w:r>
        <w:t>Figure 4 shows the SMPTE ST-2117 picture element, the bitstream shall comply with SMPTE ST-2117.</w:t>
      </w:r>
    </w:p>
    <w:p w14:paraId="3652D51C" w14:textId="77777777" w:rsidR="00BB6A79" w:rsidRDefault="007A3A7E">
      <w:r>
        <w:rPr>
          <w:noProof/>
        </w:rPr>
        <w:drawing>
          <wp:inline distT="0" distB="0" distL="0" distR="0">
            <wp:extent cx="5727700" cy="99755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04.png"/>
                    <pic:cNvPicPr>
                      <a:picLocks noChangeAspect="1" noChangeArrowheads="1"/>
                    </pic:cNvPicPr>
                  </pic:nvPicPr>
                  <pic:blipFill>
                    <a:blip r:embed="rId8"/>
                    <a:stretch>
                      <a:fillRect/>
                    </a:stretch>
                  </pic:blipFill>
                  <pic:spPr bwMode="auto">
                    <a:xfrm>
                      <a:off x="0" y="0"/>
                      <a:ext cx="5727700" cy="997557"/>
                    </a:xfrm>
                    <a:prstGeom prst="rect">
                      <a:avLst/>
                    </a:prstGeom>
                    <a:noFill/>
                    <a:ln w="9525">
                      <a:noFill/>
                      <a:headEnd/>
                      <a:tailEnd/>
                    </a:ln>
                  </pic:spPr>
                </pic:pic>
              </a:graphicData>
            </a:graphic>
          </wp:inline>
        </w:drawing>
      </w:r>
    </w:p>
    <w:p w14:paraId="22C6538A" w14:textId="77777777" w:rsidR="00BB6A79" w:rsidRDefault="007A3A7E">
      <w:pPr>
        <w:pStyle w:val="smpte-caption"/>
      </w:pPr>
      <w:r>
        <w:t>Figure 4 - Mapping of ST-2117 Picture Item Element</w:t>
      </w:r>
    </w:p>
    <w:p w14:paraId="2D7F89BC" w14:textId="77777777" w:rsidR="00BB6A79" w:rsidRDefault="007A3A7E">
      <w:pPr>
        <w:pStyle w:val="Heading1"/>
      </w:pPr>
      <w:bookmarkStart w:id="10" w:name="key-length-value-encoding"/>
      <w:r>
        <w:t>6 Key Length Value Encoding</w:t>
      </w:r>
      <w:bookmarkEnd w:id="10"/>
    </w:p>
    <w:p w14:paraId="10D3B868" w14:textId="77777777" w:rsidR="00BB6A79" w:rsidRDefault="007A3A7E">
      <w:pPr>
        <w:pStyle w:val="Heading2"/>
      </w:pPr>
      <w:bookmarkStart w:id="11" w:name="picture-element-key"/>
      <w:r>
        <w:t>6.1 Picture Element Key</w:t>
      </w:r>
      <w:bookmarkEnd w:id="11"/>
    </w:p>
    <w:p w14:paraId="25562FB8" w14:textId="77777777" w:rsidR="00BB6A79" w:rsidRDefault="007A3A7E">
      <w:pPr>
        <w:pStyle w:val="Heading3"/>
      </w:pPr>
      <w:bookmarkStart w:id="12" w:name="smpte-st-2117-picture-element-key"/>
      <w:r>
        <w:t>6.1.1 SMPTE ST-2117 Picture Element Key</w:t>
      </w:r>
      <w:bookmarkEnd w:id="12"/>
    </w:p>
    <w:p w14:paraId="767179AF" w14:textId="77777777" w:rsidR="00BB6A79" w:rsidRDefault="007A3A7E">
      <w:pPr>
        <w:pStyle w:val="smpte-caption"/>
      </w:pPr>
      <w:r>
        <w:t>Table 1 - Picture Element Keys</w:t>
      </w:r>
    </w:p>
    <w:tbl>
      <w:tblPr>
        <w:tblStyle w:val="Table"/>
        <w:tblW w:w="5000" w:type="pct"/>
        <w:tblLook w:val="0020" w:firstRow="1" w:lastRow="0" w:firstColumn="0" w:lastColumn="0" w:noHBand="0" w:noVBand="0"/>
      </w:tblPr>
      <w:tblGrid>
        <w:gridCol w:w="3350"/>
        <w:gridCol w:w="800"/>
        <w:gridCol w:w="5092"/>
      </w:tblGrid>
      <w:tr w:rsidR="007A3A7E" w14:paraId="4392A892" w14:textId="77777777" w:rsidTr="00BB6A79">
        <w:trPr>
          <w:cnfStyle w:val="100000000000" w:firstRow="1" w:lastRow="0" w:firstColumn="0" w:lastColumn="0" w:oddVBand="0" w:evenVBand="0" w:oddHBand="0" w:evenHBand="0" w:firstRowFirstColumn="0" w:firstRowLastColumn="0" w:lastRowFirstColumn="0" w:lastRowLastColumn="0"/>
        </w:trPr>
        <w:tc>
          <w:tcPr>
            <w:tcW w:w="0" w:type="auto"/>
            <w:vAlign w:val="bottom"/>
          </w:tcPr>
          <w:p w14:paraId="7A563897" w14:textId="77777777" w:rsidR="00BB6A79" w:rsidRDefault="007A3A7E">
            <w:r>
              <w:t>Symbol</w:t>
            </w:r>
          </w:p>
        </w:tc>
        <w:tc>
          <w:tcPr>
            <w:tcW w:w="0" w:type="auto"/>
            <w:vAlign w:val="bottom"/>
          </w:tcPr>
          <w:p w14:paraId="58C5E92C" w14:textId="77777777" w:rsidR="00BB6A79" w:rsidRDefault="007A3A7E">
            <w:r>
              <w:t>Kind</w:t>
            </w:r>
          </w:p>
        </w:tc>
        <w:tc>
          <w:tcPr>
            <w:tcW w:w="0" w:type="auto"/>
            <w:vAlign w:val="bottom"/>
          </w:tcPr>
          <w:p w14:paraId="3B8F219D" w14:textId="77777777" w:rsidR="00BB6A79" w:rsidRDefault="007A3A7E">
            <w:r>
              <w:t>Item UL</w:t>
            </w:r>
          </w:p>
        </w:tc>
      </w:tr>
      <w:tr w:rsidR="00BB6A79" w14:paraId="53CFF6A2" w14:textId="77777777">
        <w:tc>
          <w:tcPr>
            <w:tcW w:w="0" w:type="auto"/>
          </w:tcPr>
          <w:p w14:paraId="6B0FCFCC" w14:textId="77777777" w:rsidR="00BB6A79" w:rsidRDefault="007A3A7E">
            <w:r>
              <w:t>FrameWrappedVC6PictureElement</w:t>
            </w:r>
          </w:p>
        </w:tc>
        <w:tc>
          <w:tcPr>
            <w:tcW w:w="0" w:type="auto"/>
          </w:tcPr>
          <w:p w14:paraId="58A3A2FE" w14:textId="77777777" w:rsidR="00BB6A79" w:rsidRDefault="007A3A7E">
            <w:r>
              <w:t>LEAF</w:t>
            </w:r>
          </w:p>
        </w:tc>
        <w:tc>
          <w:tcPr>
            <w:tcW w:w="0" w:type="auto"/>
          </w:tcPr>
          <w:p w14:paraId="18B0DB0B" w14:textId="77777777" w:rsidR="00BB6A79" w:rsidRDefault="007A3A7E">
            <w:r>
              <w:t>urn:smpte:ul:060E2B34.01020101.0D010301.157f1f7f</w:t>
            </w:r>
          </w:p>
        </w:tc>
      </w:tr>
    </w:tbl>
    <w:p w14:paraId="6C35832F" w14:textId="77777777" w:rsidR="00BB6A79" w:rsidRDefault="007A3A7E">
      <w:pPr>
        <w:pStyle w:val="smpte-note"/>
      </w:pPr>
      <w:r>
        <w:t xml:space="preserve">NOTE: The table shows the </w:t>
      </w:r>
      <w:r>
        <w:rPr>
          <w:rStyle w:val="VerbatimChar"/>
        </w:rPr>
        <w:t>Item UL</w:t>
      </w:r>
      <w:r>
        <w:t xml:space="preserve"> in the SMPTE Metadata registers where </w:t>
      </w:r>
      <w:r>
        <w:rPr>
          <w:rStyle w:val="VerbatimChar"/>
        </w:rPr>
        <w:t>7f</w:t>
      </w:r>
      <w:r>
        <w:t xml:space="preserve"> in byte 16 is a placeholder for the Essence element number of the Element within the Picture Item.</w:t>
      </w:r>
    </w:p>
    <w:p w14:paraId="5BF69636" w14:textId="77777777" w:rsidR="00BB6A79" w:rsidRDefault="007A3A7E">
      <w:r>
        <w:rPr>
          <w:rStyle w:val="VerbatimChar"/>
        </w:rPr>
        <w:t>FrameWrappedVC6PictureElement</w:t>
      </w:r>
      <w:r>
        <w:t xml:space="preserve"> key bytes 1-13 are defined in SMPTE ST 379-2.</w:t>
      </w:r>
    </w:p>
    <w:p w14:paraId="1DED8470" w14:textId="5136B436" w:rsidR="00BB6A79" w:rsidRDefault="007A3A7E">
      <w:r>
        <w:rPr>
          <w:rStyle w:val="VerbatimChar"/>
        </w:rPr>
        <w:t>FrameWrappedVC6PictureElement</w:t>
      </w:r>
      <w:r>
        <w:t xml:space="preserve"> key byte</w:t>
      </w:r>
      <w:r w:rsidR="00F24F0A">
        <w:t>s</w:t>
      </w:r>
      <w:del w:id="13" w:author="SMPTE Standards VP" w:date="2021-08-18T11:20:00Z">
        <w:r w:rsidR="00F24F0A" w:rsidDel="00F24F0A">
          <w:delText xml:space="preserve"> 14 &amp;</w:delText>
        </w:r>
      </w:del>
      <w:ins w:id="14" w:author="SMPTE Standards VP" w:date="2021-08-18T11:20:00Z">
        <w:r w:rsidR="00F24F0A">
          <w:t>14 &amp;</w:t>
        </w:r>
      </w:ins>
      <w:r>
        <w:t xml:space="preserve"> 16 shall be set to 1.</w:t>
      </w:r>
    </w:p>
    <w:p w14:paraId="3BFE88F7" w14:textId="77777777" w:rsidR="00BB6A79" w:rsidRDefault="007A3A7E">
      <w:pPr>
        <w:pStyle w:val="Heading3"/>
      </w:pPr>
      <w:bookmarkStart w:id="15" w:name="smpte-st-2117-picture-element-length"/>
      <w:r>
        <w:t>6.1.2 SMPTE ST-2117 Picture Element Length</w:t>
      </w:r>
      <w:bookmarkEnd w:id="15"/>
    </w:p>
    <w:p w14:paraId="2ED94220" w14:textId="77777777" w:rsidR="00BB6A79" w:rsidRDefault="007A3A7E">
      <w:r>
        <w:t>The length field of the KLV coded Element shall comply with SMPTE ST 379-2.</w:t>
      </w:r>
    </w:p>
    <w:p w14:paraId="5FCA89A9" w14:textId="77777777" w:rsidR="00BB6A79" w:rsidRDefault="007A3A7E">
      <w:pPr>
        <w:pStyle w:val="Heading3"/>
      </w:pPr>
      <w:bookmarkStart w:id="16" w:name="smpte-st-2117-picture-element-value"/>
      <w:r>
        <w:t>6.1.3 SMPTE ST-2117 Picture Element Value</w:t>
      </w:r>
      <w:bookmarkEnd w:id="16"/>
    </w:p>
    <w:p w14:paraId="780FEF88" w14:textId="77777777" w:rsidR="00BB6A79" w:rsidRDefault="007A3A7E">
      <w:r>
        <w:t>Each Picture Element value shall be a bitstream for a single image compliant with SMPTE ST-2117-1.</w:t>
      </w:r>
    </w:p>
    <w:p w14:paraId="16653E21" w14:textId="06F2A005" w:rsidR="00BB6A79" w:rsidRDefault="007A3A7E">
      <w:pPr>
        <w:pStyle w:val="Heading1"/>
        <w:rPr>
          <w:ins w:id="17" w:author="SMPTE Standards VP" w:date="2021-08-18T11:24:00Z"/>
        </w:rPr>
      </w:pPr>
      <w:bookmarkStart w:id="18" w:name="mxf-labels"/>
      <w:r>
        <w:lastRenderedPageBreak/>
        <w:t>7 MXF Labels</w:t>
      </w:r>
      <w:bookmarkEnd w:id="18"/>
    </w:p>
    <w:p w14:paraId="24F186DB" w14:textId="03EAEB2C" w:rsidR="00D96C07" w:rsidRDefault="00D96C07" w:rsidP="00D96C07">
      <w:pPr>
        <w:rPr>
          <w:ins w:id="19" w:author="SMPTE Standards VP" w:date="2021-08-18T11:33:00Z"/>
        </w:rPr>
      </w:pPr>
      <w:ins w:id="20" w:author="SMPTE Standards VP" w:date="2021-08-18T11:24:00Z">
        <w:r>
          <w:t>Pa</w:t>
        </w:r>
      </w:ins>
      <w:ins w:id="21" w:author="SMPTE Standards VP" w:date="2021-08-18T11:25:00Z">
        <w:r>
          <w:t xml:space="preserve">rents of groups need to be </w:t>
        </w:r>
      </w:ins>
      <w:ins w:id="22" w:author="SMPTE Standards VP" w:date="2021-08-18T11:26:00Z">
        <w:r w:rsidR="00AC2A6A">
          <w:t xml:space="preserve">explicit </w:t>
        </w:r>
      </w:ins>
      <w:ins w:id="23" w:author="SMPTE Standards VP" w:date="2021-08-18T11:25:00Z">
        <w:r>
          <w:t>in the document</w:t>
        </w:r>
        <w:r w:rsidR="003F2D73">
          <w:t>.</w:t>
        </w:r>
      </w:ins>
    </w:p>
    <w:p w14:paraId="664CB03A" w14:textId="25C820AE" w:rsidR="005514C8" w:rsidRDefault="005514C8" w:rsidP="00D96C07">
      <w:pPr>
        <w:rPr>
          <w:ins w:id="24" w:author="SMPTE Standards VP" w:date="2021-08-18T11:34:00Z"/>
        </w:rPr>
      </w:pPr>
      <w:ins w:id="25" w:author="SMPTE Standards VP" w:date="2021-08-18T11:33:00Z">
        <w:r>
          <w:t>2117-10 is not on public-CD site</w:t>
        </w:r>
      </w:ins>
    </w:p>
    <w:p w14:paraId="099A78AC" w14:textId="09370A44" w:rsidR="00CE05A4" w:rsidRDefault="00CE05A4" w:rsidP="00D96C07">
      <w:pPr>
        <w:rPr>
          <w:ins w:id="26" w:author="SMPTE Standards VP" w:date="2021-08-18T11:34:00Z"/>
        </w:rPr>
      </w:pPr>
      <w:ins w:id="27" w:author="SMPTE Standards VP" w:date="2021-08-18T11:34:00Z">
        <w:r>
          <w:t>Use VC6 as the identifier</w:t>
        </w:r>
      </w:ins>
    </w:p>
    <w:p w14:paraId="1F9191A5" w14:textId="4230F2C9" w:rsidR="00CE05A4" w:rsidRDefault="00CE05A4" w:rsidP="00D96C07">
      <w:pPr>
        <w:rPr>
          <w:ins w:id="28" w:author="SMPTE Standards VP" w:date="2021-08-18T11:39:00Z"/>
        </w:rPr>
      </w:pPr>
      <w:ins w:id="29" w:author="SMPTE Standards VP" w:date="2021-08-18T11:34:00Z">
        <w:r>
          <w:t>Parent for echelon should be interchange object.</w:t>
        </w:r>
      </w:ins>
    </w:p>
    <w:p w14:paraId="6ADEDB5D" w14:textId="6478C509" w:rsidR="00AC3E3F" w:rsidRDefault="00AC3E3F" w:rsidP="00D96C07">
      <w:pPr>
        <w:rPr>
          <w:ins w:id="30" w:author="SMPTE Standards VP" w:date="2021-08-18T11:40:00Z"/>
        </w:rPr>
      </w:pPr>
      <w:ins w:id="31" w:author="SMPTE Standards VP" w:date="2021-08-18T11:39:00Z">
        <w:r>
          <w:t>TypeSymbol – ArraysIntegers</w:t>
        </w:r>
      </w:ins>
    </w:p>
    <w:p w14:paraId="082BDAE4" w14:textId="308DE4EC" w:rsidR="00A972C3" w:rsidRDefault="00A972C3" w:rsidP="00D96C07">
      <w:pPr>
        <w:rPr>
          <w:ins w:id="32" w:author="SMPTE Standards VP" w:date="2021-08-18T11:40:00Z"/>
        </w:rPr>
      </w:pPr>
      <w:ins w:id="33" w:author="SMPTE Standards VP" w:date="2021-08-18T11:40:00Z">
        <w:r>
          <w:t>DefinedContext</w:t>
        </w:r>
      </w:ins>
    </w:p>
    <w:p w14:paraId="4E93F984" w14:textId="26689D50" w:rsidR="00A972C3" w:rsidRDefault="00A972C3" w:rsidP="00D96C07">
      <w:pPr>
        <w:rPr>
          <w:ins w:id="34" w:author="SMPTE Standards VP" w:date="2021-08-18T11:42:00Z"/>
        </w:rPr>
      </w:pPr>
      <w:ins w:id="35" w:author="SMPTE Standards VP" w:date="2021-08-18T11:40:00Z">
        <w:r>
          <w:t xml:space="preserve">Remove req from </w:t>
        </w:r>
      </w:ins>
      <w:ins w:id="36" w:author="SMPTE Standards VP" w:date="2021-08-18T11:41:00Z">
        <w:r>
          <w:t>comment</w:t>
        </w:r>
      </w:ins>
    </w:p>
    <w:p w14:paraId="1667D171" w14:textId="20A5A53B" w:rsidR="00671527" w:rsidRPr="00D96C07" w:rsidRDefault="00671527" w:rsidP="00D96C07">
      <w:pPr>
        <w:pPrChange w:id="37" w:author="SMPTE Standards VP" w:date="2021-08-18T11:24:00Z">
          <w:pPr>
            <w:pStyle w:val="Heading1"/>
          </w:pPr>
        </w:pPrChange>
      </w:pPr>
      <w:ins w:id="38" w:author="SMPTE Standards VP" w:date="2021-08-18T11:42:00Z">
        <w:r>
          <w:t>- VC6EchelonProp</w:t>
        </w:r>
      </w:ins>
      <w:ins w:id="39" w:author="SMPTE Standards VP" w:date="2021-08-18T11:43:00Z">
        <w:r>
          <w:t>ertiesStrongReference (not se</w:t>
        </w:r>
      </w:ins>
      <w:ins w:id="40" w:author="SMPTE Standards VP" w:date="2021-08-18T11:44:00Z">
        <w:r>
          <w:t>t)</w:t>
        </w:r>
      </w:ins>
    </w:p>
    <w:p w14:paraId="450D2612" w14:textId="77777777" w:rsidR="00BB6A79" w:rsidRDefault="007A3A7E">
      <w:pPr>
        <w:pStyle w:val="Heading2"/>
      </w:pPr>
      <w:bookmarkStart w:id="41" w:name="essence-container-label"/>
      <w:r>
        <w:t>7.1 Essence Container Label</w:t>
      </w:r>
      <w:bookmarkEnd w:id="41"/>
    </w:p>
    <w:p w14:paraId="247A4F37" w14:textId="77777777" w:rsidR="00BB6A79" w:rsidRDefault="007A3A7E">
      <w:r>
        <w:t>The Essence Container Label is carried in the Essence Containers Properties of the Partition Packs, Preface Set and File Descriptor as defined in SMPTE ST 377-1.</w:t>
      </w:r>
    </w:p>
    <w:p w14:paraId="033DC02F" w14:textId="77777777" w:rsidR="00BB6A79" w:rsidRDefault="007A3A7E">
      <w:r>
        <w:t>The values of the Essence Container Label for VC-6 bitstreams in MXF shall be one of the values in Table 2.</w:t>
      </w:r>
    </w:p>
    <w:p w14:paraId="73027E53" w14:textId="77777777" w:rsidR="00BB6A79" w:rsidRDefault="007A3A7E">
      <w:pPr>
        <w:pStyle w:val="smpte-caption"/>
      </w:pPr>
      <w:r>
        <w:t>Table 2 – Essence Container Label Values for VC-6</w:t>
      </w:r>
    </w:p>
    <w:tbl>
      <w:tblPr>
        <w:tblStyle w:val="Table"/>
        <w:tblW w:w="5000" w:type="pct"/>
        <w:tblLook w:val="0020" w:firstRow="1" w:lastRow="0" w:firstColumn="0" w:lastColumn="0" w:noHBand="0" w:noVBand="0"/>
      </w:tblPr>
      <w:tblGrid>
        <w:gridCol w:w="3902"/>
        <w:gridCol w:w="713"/>
        <w:gridCol w:w="4627"/>
      </w:tblGrid>
      <w:tr w:rsidR="007A3A7E" w14:paraId="4BD7F4ED" w14:textId="77777777" w:rsidTr="00BB6A79">
        <w:trPr>
          <w:cnfStyle w:val="100000000000" w:firstRow="1" w:lastRow="0" w:firstColumn="0" w:lastColumn="0" w:oddVBand="0" w:evenVBand="0" w:oddHBand="0" w:evenHBand="0" w:firstRowFirstColumn="0" w:firstRowLastColumn="0" w:lastRowFirstColumn="0" w:lastRowLastColumn="0"/>
        </w:trPr>
        <w:tc>
          <w:tcPr>
            <w:tcW w:w="0" w:type="auto"/>
            <w:vAlign w:val="bottom"/>
          </w:tcPr>
          <w:p w14:paraId="41B51949" w14:textId="77777777" w:rsidR="00BB6A79" w:rsidRDefault="007A3A7E">
            <w:r>
              <w:t>Symbol</w:t>
            </w:r>
          </w:p>
        </w:tc>
        <w:tc>
          <w:tcPr>
            <w:tcW w:w="0" w:type="auto"/>
            <w:vAlign w:val="bottom"/>
          </w:tcPr>
          <w:p w14:paraId="5B97DBE9" w14:textId="77777777" w:rsidR="00BB6A79" w:rsidRDefault="007A3A7E">
            <w:r>
              <w:t>Kind</w:t>
            </w:r>
          </w:p>
        </w:tc>
        <w:tc>
          <w:tcPr>
            <w:tcW w:w="0" w:type="auto"/>
            <w:vAlign w:val="bottom"/>
          </w:tcPr>
          <w:p w14:paraId="6BDC640A" w14:textId="77777777" w:rsidR="00BB6A79" w:rsidRDefault="007A3A7E">
            <w:r>
              <w:t>Item UL</w:t>
            </w:r>
          </w:p>
        </w:tc>
      </w:tr>
      <w:tr w:rsidR="00BB6A79" w14:paraId="45399D7A" w14:textId="77777777">
        <w:tc>
          <w:tcPr>
            <w:tcW w:w="0" w:type="auto"/>
          </w:tcPr>
          <w:p w14:paraId="17C20F26" w14:textId="77777777" w:rsidR="00BB6A79" w:rsidRDefault="007A3A7E">
            <w:r>
              <w:t>MXFGCVC6BitstreamTypes</w:t>
            </w:r>
          </w:p>
        </w:tc>
        <w:tc>
          <w:tcPr>
            <w:tcW w:w="0" w:type="auto"/>
          </w:tcPr>
          <w:p w14:paraId="0ACBD9B5" w14:textId="77777777" w:rsidR="00BB6A79" w:rsidRDefault="007A3A7E">
            <w:r>
              <w:t>NODE</w:t>
            </w:r>
          </w:p>
        </w:tc>
        <w:tc>
          <w:tcPr>
            <w:tcW w:w="0" w:type="auto"/>
          </w:tcPr>
          <w:p w14:paraId="496BBCDF" w14:textId="77777777" w:rsidR="00BB6A79" w:rsidRDefault="007A3A7E">
            <w:r>
              <w:t>urn:smpte:ul:060e2b34.0401010d.0d010301.02240000</w:t>
            </w:r>
          </w:p>
        </w:tc>
      </w:tr>
      <w:tr w:rsidR="00BB6A79" w14:paraId="6112E03F" w14:textId="77777777">
        <w:tc>
          <w:tcPr>
            <w:tcW w:w="0" w:type="auto"/>
          </w:tcPr>
          <w:p w14:paraId="4E5B270A" w14:textId="77777777" w:rsidR="00BB6A79" w:rsidRDefault="007A3A7E">
            <w:r>
              <w:t>MXFGCVC6FrameWrappedGenericBitstream</w:t>
            </w:r>
          </w:p>
        </w:tc>
        <w:tc>
          <w:tcPr>
            <w:tcW w:w="0" w:type="auto"/>
          </w:tcPr>
          <w:p w14:paraId="19F57CAF" w14:textId="77777777" w:rsidR="00BB6A79" w:rsidRDefault="007A3A7E">
            <w:r>
              <w:t>LEAF</w:t>
            </w:r>
          </w:p>
        </w:tc>
        <w:tc>
          <w:tcPr>
            <w:tcW w:w="0" w:type="auto"/>
          </w:tcPr>
          <w:p w14:paraId="79BCF513" w14:textId="77777777" w:rsidR="00BB6A79" w:rsidRDefault="007A3A7E">
            <w:r>
              <w:t>urn:smpte:ul:060e2b34.0401010d.0d010301.02240100</w:t>
            </w:r>
          </w:p>
        </w:tc>
      </w:tr>
      <w:tr w:rsidR="00BB6A79" w14:paraId="722A8833" w14:textId="77777777">
        <w:tc>
          <w:tcPr>
            <w:tcW w:w="0" w:type="auto"/>
          </w:tcPr>
          <w:p w14:paraId="2C31C4F4" w14:textId="77777777" w:rsidR="00BB6A79" w:rsidRDefault="007A3A7E">
            <w:r>
              <w:t>MXFGCVC6FrameWrappedProgressivePictures</w:t>
            </w:r>
          </w:p>
        </w:tc>
        <w:tc>
          <w:tcPr>
            <w:tcW w:w="0" w:type="auto"/>
          </w:tcPr>
          <w:p w14:paraId="0C5D85FB" w14:textId="77777777" w:rsidR="00BB6A79" w:rsidRDefault="007A3A7E">
            <w:r>
              <w:t>LEAF</w:t>
            </w:r>
          </w:p>
        </w:tc>
        <w:tc>
          <w:tcPr>
            <w:tcW w:w="0" w:type="auto"/>
          </w:tcPr>
          <w:p w14:paraId="7AE9B0A4" w14:textId="77777777" w:rsidR="00BB6A79" w:rsidRDefault="007A3A7E">
            <w:r>
              <w:t>urn:smpte:ul:060e2b34.0401010d.0d010301.02240200</w:t>
            </w:r>
          </w:p>
        </w:tc>
      </w:tr>
      <w:tr w:rsidR="00BB6A79" w14:paraId="09000A0D" w14:textId="77777777">
        <w:tc>
          <w:tcPr>
            <w:tcW w:w="0" w:type="auto"/>
          </w:tcPr>
          <w:p w14:paraId="64B7F9D9" w14:textId="77777777" w:rsidR="00BB6A79" w:rsidRDefault="007A3A7E">
            <w:r>
              <w:t>MXFGCVC6FrameWrappedInterlacedPictures</w:t>
            </w:r>
          </w:p>
        </w:tc>
        <w:tc>
          <w:tcPr>
            <w:tcW w:w="0" w:type="auto"/>
          </w:tcPr>
          <w:p w14:paraId="00F8D446" w14:textId="77777777" w:rsidR="00BB6A79" w:rsidRDefault="007A3A7E">
            <w:r>
              <w:t>LEAF</w:t>
            </w:r>
          </w:p>
        </w:tc>
        <w:tc>
          <w:tcPr>
            <w:tcW w:w="0" w:type="auto"/>
          </w:tcPr>
          <w:p w14:paraId="64F43E1F" w14:textId="77777777" w:rsidR="00BB6A79" w:rsidRDefault="007A3A7E">
            <w:r>
              <w:t>urn:smpte:ul:060e2b34.0401010d.0d010301.02240300</w:t>
            </w:r>
          </w:p>
        </w:tc>
      </w:tr>
    </w:tbl>
    <w:p w14:paraId="618E4B0B" w14:textId="77777777" w:rsidR="00BB6A79" w:rsidRDefault="007A3A7E">
      <w:r>
        <w:t xml:space="preserve">The </w:t>
      </w:r>
      <w:r>
        <w:rPr>
          <w:rStyle w:val="VerbatimChar"/>
        </w:rPr>
        <w:t>VC6FrameWrappedGenericbitstream</w:t>
      </w:r>
      <w:r>
        <w:t xml:space="preserve"> shall only be used in cases where neither </w:t>
      </w:r>
      <w:r>
        <w:rPr>
          <w:rStyle w:val="VerbatimChar"/>
        </w:rPr>
        <w:t>VC6FrameWrappedProgressivePictures</w:t>
      </w:r>
      <w:r>
        <w:t xml:space="preserve"> nor </w:t>
      </w:r>
      <w:r>
        <w:rPr>
          <w:rStyle w:val="VerbatimChar"/>
        </w:rPr>
        <w:t>VC6FrameWrappedInterlacedPictures</w:t>
      </w:r>
      <w:r>
        <w:t xml:space="preserve"> describe the Pictures that are VC-6 encoded.</w:t>
      </w:r>
    </w:p>
    <w:p w14:paraId="2AE1D949" w14:textId="77777777" w:rsidR="00BB6A79" w:rsidRDefault="007A3A7E">
      <w:pPr>
        <w:pStyle w:val="Heading2"/>
      </w:pPr>
      <w:bookmarkStart w:id="42" w:name="picture-essence-coding-label"/>
      <w:r>
        <w:t>7.2 Picture Essence Coding Label</w:t>
      </w:r>
      <w:bookmarkEnd w:id="42"/>
    </w:p>
    <w:p w14:paraId="35599BC3" w14:textId="77777777" w:rsidR="00BB6A79" w:rsidRDefault="007A3A7E">
      <w:r>
        <w:t>Labels intended for use as values for the Picture Essence Coding item of the Generic Picture Essence Descriptor, specified in SMPTE ST 377-1, are given in Table 3.</w:t>
      </w:r>
    </w:p>
    <w:p w14:paraId="49B9644D" w14:textId="77777777" w:rsidR="00BB6A79" w:rsidRDefault="007A3A7E">
      <w:pPr>
        <w:pStyle w:val="smpte-caption"/>
      </w:pPr>
      <w:r>
        <w:t>Table 3 – Picture Essence Coding Label Values for VC-6</w:t>
      </w:r>
    </w:p>
    <w:tbl>
      <w:tblPr>
        <w:tblStyle w:val="Table"/>
        <w:tblW w:w="5000" w:type="pct"/>
        <w:tblLook w:val="0020" w:firstRow="1" w:lastRow="0" w:firstColumn="0" w:lastColumn="0" w:noHBand="0" w:noVBand="0"/>
      </w:tblPr>
      <w:tblGrid>
        <w:gridCol w:w="2778"/>
        <w:gridCol w:w="863"/>
        <w:gridCol w:w="5601"/>
      </w:tblGrid>
      <w:tr w:rsidR="007A3A7E" w14:paraId="3109A872" w14:textId="77777777" w:rsidTr="00BB6A79">
        <w:trPr>
          <w:cnfStyle w:val="100000000000" w:firstRow="1" w:lastRow="0" w:firstColumn="0" w:lastColumn="0" w:oddVBand="0" w:evenVBand="0" w:oddHBand="0" w:evenHBand="0" w:firstRowFirstColumn="0" w:firstRowLastColumn="0" w:lastRowFirstColumn="0" w:lastRowLastColumn="0"/>
        </w:trPr>
        <w:tc>
          <w:tcPr>
            <w:tcW w:w="0" w:type="auto"/>
            <w:vAlign w:val="bottom"/>
          </w:tcPr>
          <w:p w14:paraId="6849BD5B" w14:textId="77777777" w:rsidR="00BB6A79" w:rsidRDefault="007A3A7E">
            <w:r>
              <w:t>Symbol</w:t>
            </w:r>
          </w:p>
        </w:tc>
        <w:tc>
          <w:tcPr>
            <w:tcW w:w="0" w:type="auto"/>
            <w:vAlign w:val="bottom"/>
          </w:tcPr>
          <w:p w14:paraId="6FF22EA9" w14:textId="77777777" w:rsidR="00BB6A79" w:rsidRDefault="007A3A7E">
            <w:r>
              <w:t>Kind</w:t>
            </w:r>
          </w:p>
        </w:tc>
        <w:tc>
          <w:tcPr>
            <w:tcW w:w="0" w:type="auto"/>
            <w:vAlign w:val="bottom"/>
          </w:tcPr>
          <w:p w14:paraId="38F50B19" w14:textId="77777777" w:rsidR="00BB6A79" w:rsidRDefault="007A3A7E">
            <w:r>
              <w:t>Item UL</w:t>
            </w:r>
          </w:p>
        </w:tc>
      </w:tr>
      <w:tr w:rsidR="00BB6A79" w14:paraId="18DE4526" w14:textId="77777777">
        <w:tc>
          <w:tcPr>
            <w:tcW w:w="0" w:type="auto"/>
          </w:tcPr>
          <w:p w14:paraId="39F930B0" w14:textId="77777777" w:rsidR="00BB6A79" w:rsidRDefault="007A3A7E">
            <w:r>
              <w:t>VC6Bitstreams</w:t>
            </w:r>
          </w:p>
        </w:tc>
        <w:tc>
          <w:tcPr>
            <w:tcW w:w="0" w:type="auto"/>
          </w:tcPr>
          <w:p w14:paraId="27CDA189" w14:textId="77777777" w:rsidR="00BB6A79" w:rsidRDefault="007A3A7E">
            <w:r>
              <w:t>NODE</w:t>
            </w:r>
          </w:p>
        </w:tc>
        <w:tc>
          <w:tcPr>
            <w:tcW w:w="0" w:type="auto"/>
          </w:tcPr>
          <w:p w14:paraId="16BAD732" w14:textId="77777777" w:rsidR="00BB6A79" w:rsidRDefault="007A3A7E">
            <w:r>
              <w:t>urn:smpte:ul:060e2b34.0401010d.04010202.01470000</w:t>
            </w:r>
          </w:p>
        </w:tc>
      </w:tr>
      <w:tr w:rsidR="00BB6A79" w14:paraId="0E52BBB1" w14:textId="77777777">
        <w:tc>
          <w:tcPr>
            <w:tcW w:w="0" w:type="auto"/>
          </w:tcPr>
          <w:p w14:paraId="220F8E2F" w14:textId="77777777" w:rsidR="00BB6A79" w:rsidRDefault="007A3A7E">
            <w:r>
              <w:t>VC6UnrestrictedBitstream</w:t>
            </w:r>
          </w:p>
        </w:tc>
        <w:tc>
          <w:tcPr>
            <w:tcW w:w="0" w:type="auto"/>
          </w:tcPr>
          <w:p w14:paraId="49CE7093" w14:textId="77777777" w:rsidR="00BB6A79" w:rsidRDefault="007A3A7E">
            <w:r>
              <w:t>LEAF</w:t>
            </w:r>
          </w:p>
        </w:tc>
        <w:tc>
          <w:tcPr>
            <w:tcW w:w="0" w:type="auto"/>
          </w:tcPr>
          <w:p w14:paraId="0FC18688" w14:textId="77777777" w:rsidR="00BB6A79" w:rsidRDefault="007A3A7E">
            <w:r>
              <w:t>urn:smpte:ul:060e2b34.0401010d.04010202.01470100</w:t>
            </w:r>
          </w:p>
        </w:tc>
      </w:tr>
    </w:tbl>
    <w:p w14:paraId="16F73631" w14:textId="77777777" w:rsidR="00BB6A79" w:rsidRDefault="007A3A7E">
      <w:pPr>
        <w:pStyle w:val="smpte-note"/>
      </w:pPr>
      <w:r>
        <w:t>NOTE The Picture Essence Coding item of the Generic Picture Essence Descriptor is intended to allow a decoder to fast-fail when processing the MXF file.</w:t>
      </w:r>
    </w:p>
    <w:p w14:paraId="24E6B4D1" w14:textId="77777777" w:rsidR="00BB6A79" w:rsidRDefault="007A3A7E">
      <w:pPr>
        <w:pStyle w:val="smpte-note"/>
      </w:pPr>
      <w:r>
        <w:t>NOTE The Public CD will start with no constrained bitstream flags. If requirements for constrained bitstreams arise during the Public CD phase, then we will add them to the table.</w:t>
      </w:r>
    </w:p>
    <w:p w14:paraId="41B3868D" w14:textId="77777777" w:rsidR="00BB6A79" w:rsidRDefault="007A3A7E">
      <w:pPr>
        <w:pStyle w:val="Heading1"/>
      </w:pPr>
      <w:bookmarkStart w:id="43" w:name="vc6subdescriptor"/>
      <w:r>
        <w:lastRenderedPageBreak/>
        <w:t xml:space="preserve">8 </w:t>
      </w:r>
      <w:r>
        <w:rPr>
          <w:rStyle w:val="VerbatimChar"/>
        </w:rPr>
        <w:t>VC6SubDescriptor</w:t>
      </w:r>
      <w:bookmarkEnd w:id="43"/>
    </w:p>
    <w:p w14:paraId="1F3D93C9" w14:textId="77777777" w:rsidR="00BB6A79" w:rsidRDefault="007A3A7E">
      <w:r>
        <w:t xml:space="preserve">A </w:t>
      </w:r>
      <w:r>
        <w:rPr>
          <w:rStyle w:val="VerbatimChar"/>
        </w:rPr>
        <w:t>VC6SubDescriptor</w:t>
      </w:r>
      <w:r>
        <w:t xml:space="preserve"> should be present for VC-6 content in MXF. The </w:t>
      </w:r>
      <w:r>
        <w:rPr>
          <w:rStyle w:val="VerbatimChar"/>
        </w:rPr>
        <w:t>VC6SubDescriptor</w:t>
      </w:r>
      <w:r>
        <w:t xml:space="preserve"> is strongly referenced from a CDCI Descriptor or RGBA Descriptor and has the properties shown in Table 4. [</w:t>
      </w:r>
      <w:r>
        <w:rPr>
          <w:b/>
        </w:rPr>
        <w:t>Req</w:t>
      </w:r>
      <w:r>
        <w:t>] indicates that a property is required.</w:t>
      </w:r>
    </w:p>
    <w:p w14:paraId="185B4137" w14:textId="77777777" w:rsidR="00BB6A79" w:rsidRDefault="007A3A7E">
      <w:pPr>
        <w:pStyle w:val="smpte-caption"/>
      </w:pPr>
      <w:r>
        <w:t xml:space="preserve">Table 4 - </w:t>
      </w:r>
      <w:r>
        <w:rPr>
          <w:rStyle w:val="VerbatimChar"/>
        </w:rPr>
        <w:t>VC6SubDescriptor</w:t>
      </w:r>
      <w:r>
        <w:t xml:space="preserve"> ULs</w:t>
      </w:r>
    </w:p>
    <w:tbl>
      <w:tblPr>
        <w:tblStyle w:val="Table"/>
        <w:tblW w:w="5000" w:type="pct"/>
        <w:tblLook w:val="0020" w:firstRow="1" w:lastRow="0" w:firstColumn="0" w:lastColumn="0" w:noHBand="0" w:noVBand="0"/>
      </w:tblPr>
      <w:tblGrid>
        <w:gridCol w:w="2518"/>
        <w:gridCol w:w="1751"/>
        <w:gridCol w:w="4973"/>
      </w:tblGrid>
      <w:tr w:rsidR="007A3A7E" w14:paraId="60D6813B" w14:textId="77777777" w:rsidTr="00BB6A79">
        <w:trPr>
          <w:cnfStyle w:val="100000000000" w:firstRow="1" w:lastRow="0" w:firstColumn="0" w:lastColumn="0" w:oddVBand="0" w:evenVBand="0" w:oddHBand="0" w:evenHBand="0" w:firstRowFirstColumn="0" w:firstRowLastColumn="0" w:lastRowFirstColumn="0" w:lastRowLastColumn="0"/>
        </w:trPr>
        <w:tc>
          <w:tcPr>
            <w:tcW w:w="0" w:type="auto"/>
            <w:vAlign w:val="bottom"/>
          </w:tcPr>
          <w:p w14:paraId="7FE1A17C" w14:textId="77777777" w:rsidR="00BB6A79" w:rsidRDefault="007A3A7E">
            <w:r>
              <w:t>Symbol</w:t>
            </w:r>
          </w:p>
        </w:tc>
        <w:tc>
          <w:tcPr>
            <w:tcW w:w="0" w:type="auto"/>
            <w:vAlign w:val="bottom"/>
          </w:tcPr>
          <w:p w14:paraId="0DFD0F55" w14:textId="77777777" w:rsidR="00BB6A79" w:rsidRDefault="007A3A7E">
            <w:r>
              <w:t>Register.Kind</w:t>
            </w:r>
          </w:p>
        </w:tc>
        <w:tc>
          <w:tcPr>
            <w:tcW w:w="0" w:type="auto"/>
            <w:vAlign w:val="bottom"/>
          </w:tcPr>
          <w:p w14:paraId="4041D7F7" w14:textId="77777777" w:rsidR="00BB6A79" w:rsidRDefault="007A3A7E">
            <w:r>
              <w:t>Item UL</w:t>
            </w:r>
          </w:p>
        </w:tc>
      </w:tr>
      <w:tr w:rsidR="00BB6A79" w14:paraId="63748A78" w14:textId="77777777">
        <w:tc>
          <w:tcPr>
            <w:tcW w:w="0" w:type="auto"/>
          </w:tcPr>
          <w:p w14:paraId="5C805EF1" w14:textId="77777777" w:rsidR="00BB6A79" w:rsidRDefault="007A3A7E">
            <w:r>
              <w:t>VC6Parameters</w:t>
            </w:r>
          </w:p>
        </w:tc>
        <w:tc>
          <w:tcPr>
            <w:tcW w:w="0" w:type="auto"/>
          </w:tcPr>
          <w:p w14:paraId="43C7258F" w14:textId="77777777" w:rsidR="00BB6A79" w:rsidRDefault="007A3A7E">
            <w:r>
              <w:t>Elements.NODE</w:t>
            </w:r>
          </w:p>
        </w:tc>
        <w:tc>
          <w:tcPr>
            <w:tcW w:w="0" w:type="auto"/>
          </w:tcPr>
          <w:p w14:paraId="49F8A8E7" w14:textId="77777777" w:rsidR="00BB6A79" w:rsidRDefault="007A3A7E">
            <w:r>
              <w:t>urn:smpte:ul:060e2b34.0101010e.0401060d.00000000</w:t>
            </w:r>
          </w:p>
        </w:tc>
      </w:tr>
      <w:tr w:rsidR="00BB6A79" w14:paraId="6EEFF7D8" w14:textId="77777777">
        <w:tc>
          <w:tcPr>
            <w:tcW w:w="0" w:type="auto"/>
          </w:tcPr>
          <w:p w14:paraId="08F114A9" w14:textId="77777777" w:rsidR="00BB6A79" w:rsidRDefault="007A3A7E">
            <w:r>
              <w:t>VC6SubDescriptor</w:t>
            </w:r>
          </w:p>
        </w:tc>
        <w:tc>
          <w:tcPr>
            <w:tcW w:w="0" w:type="auto"/>
          </w:tcPr>
          <w:p w14:paraId="23B23C90" w14:textId="77777777" w:rsidR="00BB6A79" w:rsidRDefault="007A3A7E">
            <w:r>
              <w:t>Groups.LEAF</w:t>
            </w:r>
          </w:p>
        </w:tc>
        <w:tc>
          <w:tcPr>
            <w:tcW w:w="0" w:type="auto"/>
          </w:tcPr>
          <w:p w14:paraId="07CA1763" w14:textId="77777777" w:rsidR="00BB6A79" w:rsidRDefault="007A3A7E">
            <w:r>
              <w:t>urn:smpte:ul:060e2b34.027f0101.0d010101.01018104</w:t>
            </w:r>
          </w:p>
        </w:tc>
      </w:tr>
      <w:tr w:rsidR="00BB6A79" w14:paraId="38B7946A" w14:textId="77777777">
        <w:tc>
          <w:tcPr>
            <w:tcW w:w="0" w:type="auto"/>
          </w:tcPr>
          <w:p w14:paraId="0704133B" w14:textId="77777777" w:rsidR="00BB6A79" w:rsidRDefault="007A3A7E">
            <w:r>
              <w:t>VC6EchelonProperties</w:t>
            </w:r>
          </w:p>
        </w:tc>
        <w:tc>
          <w:tcPr>
            <w:tcW w:w="0" w:type="auto"/>
          </w:tcPr>
          <w:p w14:paraId="4262785A" w14:textId="77777777" w:rsidR="00BB6A79" w:rsidRDefault="007A3A7E">
            <w:r>
              <w:t>Groups.LEAF</w:t>
            </w:r>
          </w:p>
        </w:tc>
        <w:tc>
          <w:tcPr>
            <w:tcW w:w="0" w:type="auto"/>
          </w:tcPr>
          <w:p w14:paraId="56AFFE31" w14:textId="77777777" w:rsidR="00BB6A79" w:rsidRDefault="007A3A7E">
            <w:r>
              <w:t>urn:smpte:ul:060e2b34.027f0101.0d010101.01018105</w:t>
            </w:r>
          </w:p>
        </w:tc>
      </w:tr>
      <w:tr w:rsidR="00BB6A79" w14:paraId="5705E527" w14:textId="77777777">
        <w:tc>
          <w:tcPr>
            <w:tcW w:w="0" w:type="auto"/>
          </w:tcPr>
          <w:p w14:paraId="75C56E96" w14:textId="77777777" w:rsidR="00BB6A79" w:rsidRDefault="007A3A7E">
            <w:r>
              <w:t>VC6GCUpsamplersBatch</w:t>
            </w:r>
          </w:p>
        </w:tc>
        <w:tc>
          <w:tcPr>
            <w:tcW w:w="0" w:type="auto"/>
          </w:tcPr>
          <w:p w14:paraId="323066A8" w14:textId="77777777" w:rsidR="00BB6A79" w:rsidRDefault="007A3A7E">
            <w:r>
              <w:t>Elements.LEAF</w:t>
            </w:r>
          </w:p>
        </w:tc>
        <w:tc>
          <w:tcPr>
            <w:tcW w:w="0" w:type="auto"/>
          </w:tcPr>
          <w:p w14:paraId="05DEFFBF" w14:textId="77777777" w:rsidR="00BB6A79" w:rsidRDefault="007A3A7E">
            <w:r>
              <w:t>urn:smpte:ul:060e2b34.0101010e.0401060d.01000000</w:t>
            </w:r>
          </w:p>
        </w:tc>
      </w:tr>
      <w:tr w:rsidR="00BB6A79" w14:paraId="2E2257D7" w14:textId="77777777">
        <w:tc>
          <w:tcPr>
            <w:tcW w:w="0" w:type="auto"/>
          </w:tcPr>
          <w:p w14:paraId="1834EDCD" w14:textId="77777777" w:rsidR="00BB6A79" w:rsidRDefault="007A3A7E">
            <w:r>
              <w:t>VC6ShortcutVectorsBatch</w:t>
            </w:r>
          </w:p>
        </w:tc>
        <w:tc>
          <w:tcPr>
            <w:tcW w:w="0" w:type="auto"/>
          </w:tcPr>
          <w:p w14:paraId="419382C7" w14:textId="77777777" w:rsidR="00BB6A79" w:rsidRDefault="007A3A7E">
            <w:r>
              <w:t>Elements.LEAF</w:t>
            </w:r>
          </w:p>
        </w:tc>
        <w:tc>
          <w:tcPr>
            <w:tcW w:w="0" w:type="auto"/>
          </w:tcPr>
          <w:p w14:paraId="530CD3B3" w14:textId="77777777" w:rsidR="00BB6A79" w:rsidRDefault="007A3A7E">
            <w:r>
              <w:t>urn:smpte:ul:060e2b34.0101010e.0401060d.02000000</w:t>
            </w:r>
          </w:p>
        </w:tc>
      </w:tr>
      <w:tr w:rsidR="00BB6A79" w14:paraId="342B6F3D" w14:textId="77777777">
        <w:tc>
          <w:tcPr>
            <w:tcW w:w="0" w:type="auto"/>
          </w:tcPr>
          <w:p w14:paraId="76909677" w14:textId="77777777" w:rsidR="00BB6A79" w:rsidRDefault="007A3A7E">
            <w:r>
              <w:t>VC6Lossless</w:t>
            </w:r>
          </w:p>
        </w:tc>
        <w:tc>
          <w:tcPr>
            <w:tcW w:w="0" w:type="auto"/>
          </w:tcPr>
          <w:p w14:paraId="23E93863" w14:textId="77777777" w:rsidR="00BB6A79" w:rsidRDefault="007A3A7E">
            <w:r>
              <w:t>Elements.LEAF</w:t>
            </w:r>
          </w:p>
        </w:tc>
        <w:tc>
          <w:tcPr>
            <w:tcW w:w="0" w:type="auto"/>
          </w:tcPr>
          <w:p w14:paraId="4524E9D5" w14:textId="77777777" w:rsidR="00BB6A79" w:rsidRDefault="007A3A7E">
            <w:r>
              <w:t>urn:smpte:ul:060e2b34.0101010e.0401060d.03000000</w:t>
            </w:r>
          </w:p>
        </w:tc>
      </w:tr>
      <w:tr w:rsidR="00BB6A79" w14:paraId="0E9AF7A5" w14:textId="77777777">
        <w:tc>
          <w:tcPr>
            <w:tcW w:w="0" w:type="auto"/>
          </w:tcPr>
          <w:p w14:paraId="01574F5B" w14:textId="77777777" w:rsidR="00BB6A79" w:rsidRDefault="007A3A7E">
            <w:r>
              <w:t>VC6CBR</w:t>
            </w:r>
          </w:p>
        </w:tc>
        <w:tc>
          <w:tcPr>
            <w:tcW w:w="0" w:type="auto"/>
          </w:tcPr>
          <w:p w14:paraId="0D8C0185" w14:textId="77777777" w:rsidR="00BB6A79" w:rsidRDefault="007A3A7E">
            <w:r>
              <w:t>Elements.LEAF</w:t>
            </w:r>
          </w:p>
        </w:tc>
        <w:tc>
          <w:tcPr>
            <w:tcW w:w="0" w:type="auto"/>
          </w:tcPr>
          <w:p w14:paraId="4F230C48" w14:textId="77777777" w:rsidR="00BB6A79" w:rsidRDefault="007A3A7E">
            <w:r>
              <w:t>urn:smpte:ul:060e2b34.0101010e.0401060d.04000000</w:t>
            </w:r>
          </w:p>
        </w:tc>
      </w:tr>
      <w:tr w:rsidR="00BB6A79" w14:paraId="2C8AF123" w14:textId="77777777">
        <w:tc>
          <w:tcPr>
            <w:tcW w:w="0" w:type="auto"/>
          </w:tcPr>
          <w:p w14:paraId="6A1B29B0" w14:textId="77777777" w:rsidR="00BB6A79" w:rsidRDefault="007A3A7E">
            <w:r>
              <w:t>VC6Bitrate</w:t>
            </w:r>
          </w:p>
        </w:tc>
        <w:tc>
          <w:tcPr>
            <w:tcW w:w="0" w:type="auto"/>
          </w:tcPr>
          <w:p w14:paraId="2F1B4059" w14:textId="77777777" w:rsidR="00BB6A79" w:rsidRDefault="007A3A7E">
            <w:r>
              <w:t>Elements.LEAF</w:t>
            </w:r>
          </w:p>
        </w:tc>
        <w:tc>
          <w:tcPr>
            <w:tcW w:w="0" w:type="auto"/>
          </w:tcPr>
          <w:p w14:paraId="43805007" w14:textId="77777777" w:rsidR="00BB6A79" w:rsidRDefault="007A3A7E">
            <w:r>
              <w:t>urn:smpte:ul:060e2b34.0101010e.0401060d.05000000</w:t>
            </w:r>
          </w:p>
        </w:tc>
      </w:tr>
      <w:tr w:rsidR="00BB6A79" w14:paraId="442DFF07" w14:textId="77777777">
        <w:tc>
          <w:tcPr>
            <w:tcW w:w="0" w:type="auto"/>
          </w:tcPr>
          <w:p w14:paraId="6951A853" w14:textId="77777777" w:rsidR="00BB6A79" w:rsidRDefault="007A3A7E">
            <w:r>
              <w:t>VC6CompressedFrameMax</w:t>
            </w:r>
          </w:p>
        </w:tc>
        <w:tc>
          <w:tcPr>
            <w:tcW w:w="0" w:type="auto"/>
          </w:tcPr>
          <w:p w14:paraId="7CB36578" w14:textId="77777777" w:rsidR="00BB6A79" w:rsidRDefault="007A3A7E">
            <w:r>
              <w:t>Elements.LEAF</w:t>
            </w:r>
          </w:p>
        </w:tc>
        <w:tc>
          <w:tcPr>
            <w:tcW w:w="0" w:type="auto"/>
          </w:tcPr>
          <w:p w14:paraId="0948AD53" w14:textId="77777777" w:rsidR="00BB6A79" w:rsidRDefault="007A3A7E">
            <w:r>
              <w:t>urn:smpte:ul:060e2b34.0101010e.0401060d.06000000</w:t>
            </w:r>
          </w:p>
        </w:tc>
      </w:tr>
      <w:tr w:rsidR="00BB6A79" w14:paraId="1B3F40F3" w14:textId="77777777">
        <w:tc>
          <w:tcPr>
            <w:tcW w:w="0" w:type="auto"/>
          </w:tcPr>
          <w:p w14:paraId="339D7A06" w14:textId="77777777" w:rsidR="00BB6A79" w:rsidRDefault="007A3A7E">
            <w:r>
              <w:t>VC6CompressedFrameAvg</w:t>
            </w:r>
          </w:p>
        </w:tc>
        <w:tc>
          <w:tcPr>
            <w:tcW w:w="0" w:type="auto"/>
          </w:tcPr>
          <w:p w14:paraId="3B5F00C9" w14:textId="77777777" w:rsidR="00BB6A79" w:rsidRDefault="007A3A7E">
            <w:r>
              <w:t>Elements.LEAF</w:t>
            </w:r>
          </w:p>
        </w:tc>
        <w:tc>
          <w:tcPr>
            <w:tcW w:w="0" w:type="auto"/>
          </w:tcPr>
          <w:p w14:paraId="46ADF93C" w14:textId="77777777" w:rsidR="00BB6A79" w:rsidRDefault="007A3A7E">
            <w:r>
              <w:t>urn:smpte:ul:060e2b34.0101010e.0401060d.07000000</w:t>
            </w:r>
          </w:p>
        </w:tc>
      </w:tr>
      <w:tr w:rsidR="00BB6A79" w14:paraId="7AB43735" w14:textId="77777777">
        <w:tc>
          <w:tcPr>
            <w:tcW w:w="0" w:type="auto"/>
          </w:tcPr>
          <w:p w14:paraId="64AB6F0F" w14:textId="77777777" w:rsidR="00BB6A79" w:rsidRDefault="007A3A7E">
            <w:r>
              <w:t>VC6MaxNoOfEchelons</w:t>
            </w:r>
          </w:p>
        </w:tc>
        <w:tc>
          <w:tcPr>
            <w:tcW w:w="0" w:type="auto"/>
          </w:tcPr>
          <w:p w14:paraId="1FD088EA" w14:textId="77777777" w:rsidR="00BB6A79" w:rsidRDefault="007A3A7E">
            <w:r>
              <w:t>Elements.LEAF</w:t>
            </w:r>
          </w:p>
        </w:tc>
        <w:tc>
          <w:tcPr>
            <w:tcW w:w="0" w:type="auto"/>
          </w:tcPr>
          <w:p w14:paraId="1E213328" w14:textId="77777777" w:rsidR="00BB6A79" w:rsidRDefault="007A3A7E">
            <w:r>
              <w:t>urn:smpte:ul:060e2b34.0101010e.0401060d.08000000</w:t>
            </w:r>
          </w:p>
        </w:tc>
      </w:tr>
      <w:tr w:rsidR="00BB6A79" w14:paraId="5F222A33" w14:textId="77777777">
        <w:tc>
          <w:tcPr>
            <w:tcW w:w="0" w:type="auto"/>
          </w:tcPr>
          <w:p w14:paraId="6EB6D680" w14:textId="77777777" w:rsidR="00BB6A79" w:rsidRDefault="007A3A7E">
            <w:r>
              <w:t>VC6EchelonVector</w:t>
            </w:r>
          </w:p>
        </w:tc>
        <w:tc>
          <w:tcPr>
            <w:tcW w:w="0" w:type="auto"/>
          </w:tcPr>
          <w:p w14:paraId="774FDC37" w14:textId="77777777" w:rsidR="00BB6A79" w:rsidRDefault="007A3A7E">
            <w:r>
              <w:t>Elements.LEAF</w:t>
            </w:r>
          </w:p>
        </w:tc>
        <w:tc>
          <w:tcPr>
            <w:tcW w:w="0" w:type="auto"/>
          </w:tcPr>
          <w:p w14:paraId="4DC02397" w14:textId="77777777" w:rsidR="00BB6A79" w:rsidRDefault="007A3A7E">
            <w:r>
              <w:t>urn:smpte:ul:060e2b34.0101010e.0401060d.09000000</w:t>
            </w:r>
          </w:p>
        </w:tc>
      </w:tr>
    </w:tbl>
    <w:p w14:paraId="3CB9D845" w14:textId="77777777" w:rsidR="00BB6A79" w:rsidRDefault="007A3A7E">
      <w:pPr>
        <w:pStyle w:val="smpte-caption"/>
      </w:pPr>
      <w:r>
        <w:t xml:space="preserve">Table 5 - Elements in the </w:t>
      </w:r>
      <w:r>
        <w:rPr>
          <w:rStyle w:val="VerbatimChar"/>
        </w:rPr>
        <w:t>VC6SubDescriptor</w:t>
      </w:r>
    </w:p>
    <w:tbl>
      <w:tblPr>
        <w:tblStyle w:val="Table"/>
        <w:tblW w:w="5000" w:type="pct"/>
        <w:tblLook w:val="0020" w:firstRow="1" w:lastRow="0" w:firstColumn="0" w:lastColumn="0" w:noHBand="0" w:noVBand="0"/>
      </w:tblPr>
      <w:tblGrid>
        <w:gridCol w:w="2295"/>
        <w:gridCol w:w="2167"/>
        <w:gridCol w:w="677"/>
        <w:gridCol w:w="4103"/>
      </w:tblGrid>
      <w:tr w:rsidR="007A3A7E" w14:paraId="5198C610" w14:textId="77777777" w:rsidTr="00BB6A79">
        <w:trPr>
          <w:cnfStyle w:val="100000000000" w:firstRow="1" w:lastRow="0" w:firstColumn="0" w:lastColumn="0" w:oddVBand="0" w:evenVBand="0" w:oddHBand="0" w:evenHBand="0" w:firstRowFirstColumn="0" w:firstRowLastColumn="0" w:lastRowFirstColumn="0" w:lastRowLastColumn="0"/>
        </w:trPr>
        <w:tc>
          <w:tcPr>
            <w:tcW w:w="0" w:type="auto"/>
            <w:vAlign w:val="bottom"/>
          </w:tcPr>
          <w:p w14:paraId="40AA9E91" w14:textId="77777777" w:rsidR="00BB6A79" w:rsidRDefault="007A3A7E">
            <w:r>
              <w:t>Symbol</w:t>
            </w:r>
          </w:p>
        </w:tc>
        <w:tc>
          <w:tcPr>
            <w:tcW w:w="0" w:type="auto"/>
            <w:vAlign w:val="bottom"/>
          </w:tcPr>
          <w:p w14:paraId="6C91EFCC" w14:textId="77777777" w:rsidR="00BB6A79" w:rsidRDefault="007A3A7E">
            <w:r>
              <w:t>type</w:t>
            </w:r>
          </w:p>
        </w:tc>
        <w:tc>
          <w:tcPr>
            <w:tcW w:w="0" w:type="auto"/>
            <w:vAlign w:val="bottom"/>
          </w:tcPr>
          <w:p w14:paraId="35A95E1F" w14:textId="77777777" w:rsidR="00BB6A79" w:rsidRDefault="007A3A7E">
            <w:r>
              <w:t>Len</w:t>
            </w:r>
          </w:p>
        </w:tc>
        <w:tc>
          <w:tcPr>
            <w:tcW w:w="0" w:type="auto"/>
            <w:vAlign w:val="bottom"/>
          </w:tcPr>
          <w:p w14:paraId="3D8C8C3A" w14:textId="77777777" w:rsidR="00BB6A79" w:rsidRDefault="007A3A7E">
            <w:r>
              <w:t>Meaning</w:t>
            </w:r>
          </w:p>
        </w:tc>
      </w:tr>
      <w:tr w:rsidR="00BB6A79" w14:paraId="544FF473" w14:textId="77777777">
        <w:tc>
          <w:tcPr>
            <w:tcW w:w="0" w:type="auto"/>
          </w:tcPr>
          <w:p w14:paraId="2C3B0C97" w14:textId="77777777" w:rsidR="00BB6A79" w:rsidRDefault="007A3A7E">
            <w:r>
              <w:t>VC6SubDescriptor</w:t>
            </w:r>
          </w:p>
        </w:tc>
        <w:tc>
          <w:tcPr>
            <w:tcW w:w="0" w:type="auto"/>
          </w:tcPr>
          <w:p w14:paraId="705EC1C9" w14:textId="77777777" w:rsidR="00BB6A79" w:rsidRDefault="007A3A7E">
            <w:r>
              <w:t>Set UL</w:t>
            </w:r>
          </w:p>
        </w:tc>
        <w:tc>
          <w:tcPr>
            <w:tcW w:w="0" w:type="auto"/>
          </w:tcPr>
          <w:p w14:paraId="7E3D406A" w14:textId="77777777" w:rsidR="00BB6A79" w:rsidRDefault="007A3A7E">
            <w:r>
              <w:t>16</w:t>
            </w:r>
          </w:p>
        </w:tc>
        <w:tc>
          <w:tcPr>
            <w:tcW w:w="0" w:type="auto"/>
          </w:tcPr>
          <w:p w14:paraId="0EDD2137" w14:textId="77777777" w:rsidR="00BB6A79" w:rsidRDefault="007A3A7E">
            <w:r>
              <w:t>ST 2117 VC6 Sub-Descriptor</w:t>
            </w:r>
          </w:p>
        </w:tc>
      </w:tr>
      <w:tr w:rsidR="00BB6A79" w14:paraId="06F48BEA" w14:textId="77777777">
        <w:tc>
          <w:tcPr>
            <w:tcW w:w="0" w:type="auto"/>
          </w:tcPr>
          <w:p w14:paraId="1A61C5D5" w14:textId="77777777" w:rsidR="00BB6A79" w:rsidRDefault="007A3A7E">
            <w:r>
              <w:t>VC6GCUpsamplersBatch</w:t>
            </w:r>
          </w:p>
        </w:tc>
        <w:tc>
          <w:tcPr>
            <w:tcW w:w="0" w:type="auto"/>
          </w:tcPr>
          <w:p w14:paraId="33EF3EFE" w14:textId="77777777" w:rsidR="00BB6A79" w:rsidRDefault="007A3A7E">
            <w:r>
              <w:t>IDRefStrongReferenceSet</w:t>
            </w:r>
          </w:p>
        </w:tc>
        <w:tc>
          <w:tcPr>
            <w:tcW w:w="0" w:type="auto"/>
          </w:tcPr>
          <w:p w14:paraId="7C505C1A" w14:textId="77777777" w:rsidR="00BB6A79" w:rsidRDefault="007A3A7E">
            <w:r>
              <w:t>8 + 16n</w:t>
            </w:r>
          </w:p>
        </w:tc>
        <w:tc>
          <w:tcPr>
            <w:tcW w:w="0" w:type="auto"/>
          </w:tcPr>
          <w:p w14:paraId="31EA5CBD" w14:textId="77777777" w:rsidR="00BB6A79" w:rsidRDefault="007A3A7E">
            <w:r>
              <w:t>Unordered Batch of UInt8 Upsampler Indices used in the Generic Container</w:t>
            </w:r>
          </w:p>
        </w:tc>
      </w:tr>
      <w:tr w:rsidR="00BB6A79" w14:paraId="7FF5A51C" w14:textId="77777777">
        <w:tc>
          <w:tcPr>
            <w:tcW w:w="0" w:type="auto"/>
          </w:tcPr>
          <w:p w14:paraId="6EA84DE5" w14:textId="77777777" w:rsidR="00BB6A79" w:rsidRDefault="007A3A7E">
            <w:r>
              <w:t>VC6ShortcutVectorsBatch</w:t>
            </w:r>
          </w:p>
        </w:tc>
        <w:tc>
          <w:tcPr>
            <w:tcW w:w="0" w:type="auto"/>
          </w:tcPr>
          <w:p w14:paraId="49C14BBE" w14:textId="77777777" w:rsidR="00BB6A79" w:rsidRDefault="007A3A7E">
            <w:r>
              <w:t>IDRefStrongReferenceSet</w:t>
            </w:r>
          </w:p>
        </w:tc>
        <w:tc>
          <w:tcPr>
            <w:tcW w:w="0" w:type="auto"/>
          </w:tcPr>
          <w:p w14:paraId="1783941D" w14:textId="77777777" w:rsidR="00BB6A79" w:rsidRDefault="007A3A7E">
            <w:r>
              <w:t>8 + 16n</w:t>
            </w:r>
          </w:p>
        </w:tc>
        <w:tc>
          <w:tcPr>
            <w:tcW w:w="0" w:type="auto"/>
          </w:tcPr>
          <w:p w14:paraId="2DD5D914" w14:textId="77777777" w:rsidR="00BB6A79" w:rsidRDefault="007A3A7E">
            <w:r>
              <w:t>Unordered Batch of unique UInt16 ShortcutVector values used in the Generic Container</w:t>
            </w:r>
          </w:p>
        </w:tc>
      </w:tr>
      <w:tr w:rsidR="00BB6A79" w14:paraId="07B2FB74" w14:textId="77777777">
        <w:tc>
          <w:tcPr>
            <w:tcW w:w="0" w:type="auto"/>
          </w:tcPr>
          <w:p w14:paraId="0DCC2301" w14:textId="77777777" w:rsidR="00BB6A79" w:rsidRDefault="007A3A7E">
            <w:r>
              <w:t>VC6Lossless</w:t>
            </w:r>
          </w:p>
        </w:tc>
        <w:tc>
          <w:tcPr>
            <w:tcW w:w="0" w:type="auto"/>
          </w:tcPr>
          <w:p w14:paraId="6B678C57" w14:textId="77777777" w:rsidR="00BB6A79" w:rsidRDefault="007A3A7E">
            <w:r>
              <w:t>UInt8</w:t>
            </w:r>
          </w:p>
        </w:tc>
        <w:tc>
          <w:tcPr>
            <w:tcW w:w="0" w:type="auto"/>
          </w:tcPr>
          <w:p w14:paraId="7E7FE189" w14:textId="77777777" w:rsidR="00BB6A79" w:rsidRDefault="007A3A7E">
            <w:r>
              <w:t>1</w:t>
            </w:r>
          </w:p>
        </w:tc>
        <w:tc>
          <w:tcPr>
            <w:tcW w:w="0" w:type="auto"/>
          </w:tcPr>
          <w:p w14:paraId="0AFC2F65" w14:textId="77777777" w:rsidR="00BB6A79" w:rsidRDefault="007A3A7E">
            <w:r>
              <w:t>Non-zero if the encoder created a lossless bitstream</w:t>
            </w:r>
          </w:p>
        </w:tc>
      </w:tr>
      <w:tr w:rsidR="00BB6A79" w14:paraId="373194E0" w14:textId="77777777">
        <w:tc>
          <w:tcPr>
            <w:tcW w:w="0" w:type="auto"/>
          </w:tcPr>
          <w:p w14:paraId="786548BC" w14:textId="77777777" w:rsidR="00BB6A79" w:rsidRDefault="007A3A7E">
            <w:r>
              <w:t>VC6CBR</w:t>
            </w:r>
          </w:p>
        </w:tc>
        <w:tc>
          <w:tcPr>
            <w:tcW w:w="0" w:type="auto"/>
          </w:tcPr>
          <w:p w14:paraId="60A44BF5" w14:textId="77777777" w:rsidR="00BB6A79" w:rsidRDefault="007A3A7E">
            <w:r>
              <w:t>UInt8</w:t>
            </w:r>
          </w:p>
        </w:tc>
        <w:tc>
          <w:tcPr>
            <w:tcW w:w="0" w:type="auto"/>
          </w:tcPr>
          <w:p w14:paraId="1A02D2FE" w14:textId="77777777" w:rsidR="00BB6A79" w:rsidRDefault="007A3A7E">
            <w:r>
              <w:t>1</w:t>
            </w:r>
          </w:p>
        </w:tc>
        <w:tc>
          <w:tcPr>
            <w:tcW w:w="0" w:type="auto"/>
          </w:tcPr>
          <w:p w14:paraId="79651DB5" w14:textId="77777777" w:rsidR="00BB6A79" w:rsidRDefault="007A3A7E">
            <w:r>
              <w:t>Non-zero if the encoder intended a constant bitrate stream</w:t>
            </w:r>
          </w:p>
        </w:tc>
      </w:tr>
      <w:tr w:rsidR="00BB6A79" w14:paraId="35821844" w14:textId="77777777">
        <w:tc>
          <w:tcPr>
            <w:tcW w:w="0" w:type="auto"/>
          </w:tcPr>
          <w:p w14:paraId="0429336A" w14:textId="77777777" w:rsidR="00BB6A79" w:rsidRDefault="007A3A7E">
            <w:r>
              <w:t>VC6Bitrate</w:t>
            </w:r>
          </w:p>
        </w:tc>
        <w:tc>
          <w:tcPr>
            <w:tcW w:w="0" w:type="auto"/>
          </w:tcPr>
          <w:p w14:paraId="3BA61B69" w14:textId="77777777" w:rsidR="00BB6A79" w:rsidRDefault="007A3A7E">
            <w:r>
              <w:t>UInt64</w:t>
            </w:r>
          </w:p>
        </w:tc>
        <w:tc>
          <w:tcPr>
            <w:tcW w:w="0" w:type="auto"/>
          </w:tcPr>
          <w:p w14:paraId="6E7663EF" w14:textId="77777777" w:rsidR="00BB6A79" w:rsidRDefault="007A3A7E">
            <w:r>
              <w:t>8</w:t>
            </w:r>
          </w:p>
        </w:tc>
        <w:tc>
          <w:tcPr>
            <w:tcW w:w="0" w:type="auto"/>
          </w:tcPr>
          <w:p w14:paraId="4EE4AB07" w14:textId="77777777" w:rsidR="00BB6A79" w:rsidRDefault="007A3A7E">
            <w:r>
              <w:t>Target CBR bitrate or Maximum VBR bitrate in bits per second</w:t>
            </w:r>
          </w:p>
        </w:tc>
      </w:tr>
      <w:tr w:rsidR="00BB6A79" w14:paraId="31F4C528" w14:textId="77777777">
        <w:tc>
          <w:tcPr>
            <w:tcW w:w="0" w:type="auto"/>
          </w:tcPr>
          <w:p w14:paraId="5AE9B1AF" w14:textId="77777777" w:rsidR="00BB6A79" w:rsidRDefault="007A3A7E">
            <w:r>
              <w:t>VC6CompressedFrameMax</w:t>
            </w:r>
          </w:p>
        </w:tc>
        <w:tc>
          <w:tcPr>
            <w:tcW w:w="0" w:type="auto"/>
          </w:tcPr>
          <w:p w14:paraId="52525D44" w14:textId="77777777" w:rsidR="00BB6A79" w:rsidRDefault="007A3A7E">
            <w:r>
              <w:t>UInt64</w:t>
            </w:r>
          </w:p>
        </w:tc>
        <w:tc>
          <w:tcPr>
            <w:tcW w:w="0" w:type="auto"/>
          </w:tcPr>
          <w:p w14:paraId="3CD0D99D" w14:textId="77777777" w:rsidR="00BB6A79" w:rsidRDefault="007A3A7E">
            <w:r>
              <w:t>8</w:t>
            </w:r>
          </w:p>
        </w:tc>
        <w:tc>
          <w:tcPr>
            <w:tcW w:w="0" w:type="auto"/>
          </w:tcPr>
          <w:p w14:paraId="333922B2" w14:textId="77777777" w:rsidR="00BB6A79" w:rsidRDefault="007A3A7E">
            <w:r>
              <w:t>Maximum Size in bits of a Compressed Frame in the Generic Container</w:t>
            </w:r>
          </w:p>
        </w:tc>
      </w:tr>
      <w:tr w:rsidR="00BB6A79" w14:paraId="10CF2396" w14:textId="77777777">
        <w:tc>
          <w:tcPr>
            <w:tcW w:w="0" w:type="auto"/>
          </w:tcPr>
          <w:p w14:paraId="163C55BE" w14:textId="77777777" w:rsidR="00BB6A79" w:rsidRDefault="007A3A7E">
            <w:r>
              <w:t>VC6CompressedFrameAvg</w:t>
            </w:r>
          </w:p>
        </w:tc>
        <w:tc>
          <w:tcPr>
            <w:tcW w:w="0" w:type="auto"/>
          </w:tcPr>
          <w:p w14:paraId="23B21512" w14:textId="77777777" w:rsidR="00BB6A79" w:rsidRDefault="007A3A7E">
            <w:r>
              <w:t>UInt64</w:t>
            </w:r>
          </w:p>
        </w:tc>
        <w:tc>
          <w:tcPr>
            <w:tcW w:w="0" w:type="auto"/>
          </w:tcPr>
          <w:p w14:paraId="01DF0C1D" w14:textId="77777777" w:rsidR="00BB6A79" w:rsidRDefault="007A3A7E">
            <w:r>
              <w:t>8</w:t>
            </w:r>
          </w:p>
        </w:tc>
        <w:tc>
          <w:tcPr>
            <w:tcW w:w="0" w:type="auto"/>
          </w:tcPr>
          <w:p w14:paraId="64E06D54" w14:textId="77777777" w:rsidR="00BB6A79" w:rsidRDefault="007A3A7E">
            <w:r>
              <w:t>Average Size in bits of a Compressed Frame in the Generic Container</w:t>
            </w:r>
          </w:p>
        </w:tc>
      </w:tr>
      <w:tr w:rsidR="00BB6A79" w14:paraId="3A01E570" w14:textId="77777777">
        <w:tc>
          <w:tcPr>
            <w:tcW w:w="0" w:type="auto"/>
          </w:tcPr>
          <w:p w14:paraId="7594E377" w14:textId="77777777" w:rsidR="00BB6A79" w:rsidRDefault="007A3A7E">
            <w:r>
              <w:t>VC6MaxNoOfEchelons</w:t>
            </w:r>
          </w:p>
        </w:tc>
        <w:tc>
          <w:tcPr>
            <w:tcW w:w="0" w:type="auto"/>
          </w:tcPr>
          <w:p w14:paraId="6BE7525A" w14:textId="77777777" w:rsidR="00BB6A79" w:rsidRDefault="007A3A7E">
            <w:r>
              <w:t>UInt8</w:t>
            </w:r>
          </w:p>
        </w:tc>
        <w:tc>
          <w:tcPr>
            <w:tcW w:w="0" w:type="auto"/>
          </w:tcPr>
          <w:p w14:paraId="244F25EE" w14:textId="77777777" w:rsidR="00BB6A79" w:rsidRDefault="007A3A7E">
            <w:r>
              <w:t>1</w:t>
            </w:r>
          </w:p>
        </w:tc>
        <w:tc>
          <w:tcPr>
            <w:tcW w:w="0" w:type="auto"/>
          </w:tcPr>
          <w:p w14:paraId="0B6EF035" w14:textId="77777777" w:rsidR="00BB6A79" w:rsidRDefault="007A3A7E">
            <w:r>
              <w:t>Maximum Number of Echelons in any Frame in the Generic Container</w:t>
            </w:r>
          </w:p>
        </w:tc>
      </w:tr>
      <w:tr w:rsidR="00BB6A79" w14:paraId="0C758244" w14:textId="77777777">
        <w:tc>
          <w:tcPr>
            <w:tcW w:w="0" w:type="auto"/>
          </w:tcPr>
          <w:p w14:paraId="75CBDEC3" w14:textId="77777777" w:rsidR="00BB6A79" w:rsidRDefault="007A3A7E">
            <w:r>
              <w:t>VC6EchelonVector</w:t>
            </w:r>
          </w:p>
        </w:tc>
        <w:tc>
          <w:tcPr>
            <w:tcW w:w="0" w:type="auto"/>
          </w:tcPr>
          <w:p w14:paraId="292DE051" w14:textId="77777777" w:rsidR="00BB6A79" w:rsidRDefault="007A3A7E">
            <w:r>
              <w:t>Array of Strong Ref</w:t>
            </w:r>
          </w:p>
        </w:tc>
        <w:tc>
          <w:tcPr>
            <w:tcW w:w="0" w:type="auto"/>
          </w:tcPr>
          <w:p w14:paraId="60035878" w14:textId="77777777" w:rsidR="00BB6A79" w:rsidRDefault="007A3A7E">
            <w:r>
              <w:t>8 + 16n</w:t>
            </w:r>
          </w:p>
        </w:tc>
        <w:tc>
          <w:tcPr>
            <w:tcW w:w="0" w:type="auto"/>
          </w:tcPr>
          <w:p w14:paraId="7B65D3A6" w14:textId="77777777" w:rsidR="00BB6A79" w:rsidRDefault="007A3A7E">
            <w:r>
              <w:t>Specifies a vector of an ordered set of references to VC6EchelonProperties sets</w:t>
            </w:r>
          </w:p>
        </w:tc>
      </w:tr>
    </w:tbl>
    <w:p w14:paraId="13132107" w14:textId="77777777" w:rsidR="00BB6A79" w:rsidRDefault="007A3A7E">
      <w:r>
        <w:lastRenderedPageBreak/>
        <w:t xml:space="preserve">A zero value of </w:t>
      </w:r>
      <w:r>
        <w:rPr>
          <w:rStyle w:val="VerbatimChar"/>
        </w:rPr>
        <w:t>VC6CBR</w:t>
      </w:r>
      <w:r>
        <w:t xml:space="preserve"> shall indicate that </w:t>
      </w:r>
      <w:r>
        <w:rPr>
          <w:rStyle w:val="VerbatimChar"/>
        </w:rPr>
        <w:t>VC6Bitrate</w:t>
      </w:r>
      <w:r>
        <w:t xml:space="preserve"> represents the target CBR bitrate. A non-zero value shall indicate that </w:t>
      </w:r>
      <w:r>
        <w:rPr>
          <w:rStyle w:val="VerbatimChar"/>
        </w:rPr>
        <w:t>VC6Bitrate</w:t>
      </w:r>
      <w:r>
        <w:t xml:space="preserve"> represents the maximum bitrate value in bits per second for one frame period.</w:t>
      </w:r>
    </w:p>
    <w:p w14:paraId="5FE6D777" w14:textId="77777777" w:rsidR="00BB6A79" w:rsidRDefault="007A3A7E">
      <w:pPr>
        <w:pStyle w:val="smpte-note"/>
      </w:pPr>
      <w:r>
        <w:t xml:space="preserve">NOTE: </w:t>
      </w:r>
      <w:r>
        <w:rPr>
          <w:rStyle w:val="VerbatimChar"/>
        </w:rPr>
        <w:t>VC6ShortcutVectorsBatch</w:t>
      </w:r>
      <w:r>
        <w:t xml:space="preserve"> contains only unique values. In theory there are 65536 different permutations of ShortcutVector. In practice only a few are actually created by an encoder. This property can be used by a decoder to help determine the resources required for decoding the generic container.</w:t>
      </w:r>
    </w:p>
    <w:p w14:paraId="35E4ECD6" w14:textId="19B67C1A" w:rsidR="00BB6A79" w:rsidRDefault="007A3A7E">
      <w:pPr>
        <w:pStyle w:val="smpte-caption"/>
      </w:pPr>
      <w:r>
        <w:t>Table 7 - Elements in the VC6EchelonProperties Set</w:t>
      </w:r>
      <w:ins w:id="44" w:author="SMPTE Standards VP" w:date="2021-08-18T11:24:00Z">
        <w:r w:rsidR="00AD3287">
          <w:t xml:space="preserve"> Missing!!!!</w:t>
        </w:r>
      </w:ins>
    </w:p>
    <w:tbl>
      <w:tblPr>
        <w:tblStyle w:val="Table"/>
        <w:tblW w:w="5000" w:type="pct"/>
        <w:tblLook w:val="0020" w:firstRow="1" w:lastRow="0" w:firstColumn="0" w:lastColumn="0" w:noHBand="0" w:noVBand="0"/>
      </w:tblPr>
      <w:tblGrid>
        <w:gridCol w:w="1984"/>
        <w:gridCol w:w="765"/>
        <w:gridCol w:w="597"/>
        <w:gridCol w:w="5896"/>
      </w:tblGrid>
      <w:tr w:rsidR="007A3A7E" w14:paraId="495BE3A2" w14:textId="77777777" w:rsidTr="00BB6A79">
        <w:trPr>
          <w:cnfStyle w:val="100000000000" w:firstRow="1" w:lastRow="0" w:firstColumn="0" w:lastColumn="0" w:oddVBand="0" w:evenVBand="0" w:oddHBand="0" w:evenHBand="0" w:firstRowFirstColumn="0" w:firstRowLastColumn="0" w:lastRowFirstColumn="0" w:lastRowLastColumn="0"/>
        </w:trPr>
        <w:tc>
          <w:tcPr>
            <w:tcW w:w="0" w:type="auto"/>
            <w:vAlign w:val="bottom"/>
          </w:tcPr>
          <w:p w14:paraId="2A5EAA35" w14:textId="77777777" w:rsidR="00BB6A79" w:rsidRDefault="007A3A7E">
            <w:r>
              <w:t>Symbol</w:t>
            </w:r>
          </w:p>
        </w:tc>
        <w:tc>
          <w:tcPr>
            <w:tcW w:w="0" w:type="auto"/>
            <w:vAlign w:val="bottom"/>
          </w:tcPr>
          <w:p w14:paraId="0CB46C47" w14:textId="77777777" w:rsidR="00BB6A79" w:rsidRDefault="007A3A7E">
            <w:r>
              <w:t>type</w:t>
            </w:r>
          </w:p>
        </w:tc>
        <w:tc>
          <w:tcPr>
            <w:tcW w:w="0" w:type="auto"/>
            <w:vAlign w:val="bottom"/>
          </w:tcPr>
          <w:p w14:paraId="00AA9C0A" w14:textId="77777777" w:rsidR="00BB6A79" w:rsidRDefault="007A3A7E">
            <w:r>
              <w:t>Len</w:t>
            </w:r>
          </w:p>
        </w:tc>
        <w:tc>
          <w:tcPr>
            <w:tcW w:w="0" w:type="auto"/>
            <w:vAlign w:val="bottom"/>
          </w:tcPr>
          <w:p w14:paraId="2C30E09C" w14:textId="77777777" w:rsidR="00BB6A79" w:rsidRDefault="007A3A7E">
            <w:r>
              <w:t>Meaning</w:t>
            </w:r>
          </w:p>
        </w:tc>
      </w:tr>
      <w:tr w:rsidR="00BB6A79" w14:paraId="4421E050" w14:textId="77777777">
        <w:tc>
          <w:tcPr>
            <w:tcW w:w="0" w:type="auto"/>
          </w:tcPr>
          <w:p w14:paraId="3C4FB72C" w14:textId="77777777" w:rsidR="00BB6A79" w:rsidRDefault="007A3A7E">
            <w:r>
              <w:t>VC6EchelonProperties</w:t>
            </w:r>
          </w:p>
        </w:tc>
        <w:tc>
          <w:tcPr>
            <w:tcW w:w="0" w:type="auto"/>
          </w:tcPr>
          <w:p w14:paraId="5932F763" w14:textId="77777777" w:rsidR="00BB6A79" w:rsidRDefault="007A3A7E">
            <w:r>
              <w:t>Set UL</w:t>
            </w:r>
          </w:p>
        </w:tc>
        <w:tc>
          <w:tcPr>
            <w:tcW w:w="0" w:type="auto"/>
          </w:tcPr>
          <w:p w14:paraId="13497A18" w14:textId="77777777" w:rsidR="00BB6A79" w:rsidRDefault="007A3A7E">
            <w:r>
              <w:t>16</w:t>
            </w:r>
          </w:p>
        </w:tc>
        <w:tc>
          <w:tcPr>
            <w:tcW w:w="0" w:type="auto"/>
          </w:tcPr>
          <w:p w14:paraId="04DD9821" w14:textId="77777777" w:rsidR="00BB6A79" w:rsidRDefault="007A3A7E">
            <w:r>
              <w:t>Property identifiers for and Echelon in a VC-6 bitstream</w:t>
            </w:r>
          </w:p>
        </w:tc>
      </w:tr>
      <w:tr w:rsidR="00BB6A79" w14:paraId="4C694E9E" w14:textId="77777777">
        <w:tc>
          <w:tcPr>
            <w:tcW w:w="0" w:type="auto"/>
          </w:tcPr>
          <w:p w14:paraId="62A72AFC" w14:textId="77777777" w:rsidR="00BB6A79" w:rsidRDefault="007A3A7E">
            <w:r>
              <w:t>VC6EchelonIndex</w:t>
            </w:r>
          </w:p>
        </w:tc>
        <w:tc>
          <w:tcPr>
            <w:tcW w:w="0" w:type="auto"/>
          </w:tcPr>
          <w:p w14:paraId="42290227" w14:textId="77777777" w:rsidR="00BB6A79" w:rsidRDefault="007A3A7E">
            <w:r>
              <w:t>UInt32</w:t>
            </w:r>
          </w:p>
        </w:tc>
        <w:tc>
          <w:tcPr>
            <w:tcW w:w="0" w:type="auto"/>
          </w:tcPr>
          <w:p w14:paraId="3A446EA1" w14:textId="77777777" w:rsidR="00BB6A79" w:rsidRDefault="007A3A7E">
            <w:r>
              <w:t>4</w:t>
            </w:r>
          </w:p>
        </w:tc>
        <w:tc>
          <w:tcPr>
            <w:tcW w:w="0" w:type="auto"/>
          </w:tcPr>
          <w:p w14:paraId="6E54F5DF" w14:textId="77777777" w:rsidR="00BB6A79" w:rsidRDefault="007A3A7E">
            <w:r>
              <w:t>[Req] Signed Index of this Echelon as identified in ST 2117-1:2020 §4.8.9</w:t>
            </w:r>
          </w:p>
        </w:tc>
      </w:tr>
      <w:tr w:rsidR="00BB6A79" w14:paraId="31931FA9" w14:textId="77777777">
        <w:tc>
          <w:tcPr>
            <w:tcW w:w="0" w:type="auto"/>
          </w:tcPr>
          <w:p w14:paraId="7EF9DEBC" w14:textId="77777777" w:rsidR="00BB6A79" w:rsidRDefault="007A3A7E">
            <w:r>
              <w:t>VC6SampledHeight</w:t>
            </w:r>
          </w:p>
        </w:tc>
        <w:tc>
          <w:tcPr>
            <w:tcW w:w="0" w:type="auto"/>
          </w:tcPr>
          <w:p w14:paraId="52E2BC3F" w14:textId="77777777" w:rsidR="00BB6A79" w:rsidRDefault="007A3A7E">
            <w:r>
              <w:t>UInt32</w:t>
            </w:r>
          </w:p>
        </w:tc>
        <w:tc>
          <w:tcPr>
            <w:tcW w:w="0" w:type="auto"/>
          </w:tcPr>
          <w:p w14:paraId="5F5C90BB" w14:textId="77777777" w:rsidR="00BB6A79" w:rsidRDefault="007A3A7E">
            <w:r>
              <w:t>4</w:t>
            </w:r>
          </w:p>
        </w:tc>
        <w:tc>
          <w:tcPr>
            <w:tcW w:w="0" w:type="auto"/>
          </w:tcPr>
          <w:p w14:paraId="7D293996" w14:textId="77777777" w:rsidR="00BB6A79" w:rsidRDefault="007A3A7E">
            <w:r>
              <w:t>[Req] Sampled Height of the reconstructed pixel grid for the echelon</w:t>
            </w:r>
          </w:p>
        </w:tc>
      </w:tr>
      <w:tr w:rsidR="00BB6A79" w14:paraId="77C6BE2E" w14:textId="77777777">
        <w:tc>
          <w:tcPr>
            <w:tcW w:w="0" w:type="auto"/>
          </w:tcPr>
          <w:p w14:paraId="74326D15" w14:textId="77777777" w:rsidR="00BB6A79" w:rsidRDefault="007A3A7E">
            <w:r>
              <w:t>VC6SampledWidth</w:t>
            </w:r>
          </w:p>
        </w:tc>
        <w:tc>
          <w:tcPr>
            <w:tcW w:w="0" w:type="auto"/>
          </w:tcPr>
          <w:p w14:paraId="4D8FC4E6" w14:textId="77777777" w:rsidR="00BB6A79" w:rsidRDefault="007A3A7E">
            <w:r>
              <w:t>UInt32</w:t>
            </w:r>
          </w:p>
        </w:tc>
        <w:tc>
          <w:tcPr>
            <w:tcW w:w="0" w:type="auto"/>
          </w:tcPr>
          <w:p w14:paraId="1F819894" w14:textId="77777777" w:rsidR="00BB6A79" w:rsidRDefault="007A3A7E">
            <w:r>
              <w:t>4</w:t>
            </w:r>
          </w:p>
        </w:tc>
        <w:tc>
          <w:tcPr>
            <w:tcW w:w="0" w:type="auto"/>
          </w:tcPr>
          <w:p w14:paraId="49C72441" w14:textId="77777777" w:rsidR="00BB6A79" w:rsidRDefault="007A3A7E">
            <w:r>
              <w:t>[Req] Sampled Width of the reconstructed pixel grid for the echelon</w:t>
            </w:r>
          </w:p>
        </w:tc>
      </w:tr>
    </w:tbl>
    <w:p w14:paraId="1E7AF27C" w14:textId="77777777" w:rsidR="00BB6A79" w:rsidRDefault="007A3A7E">
      <w:pPr>
        <w:pStyle w:val="Heading1"/>
      </w:pPr>
      <w:bookmarkStart w:id="45" w:name="application-issues"/>
      <w:r>
        <w:t>9 Application Issues</w:t>
      </w:r>
      <w:bookmarkEnd w:id="45"/>
    </w:p>
    <w:p w14:paraId="6DB5379E" w14:textId="77777777" w:rsidR="00BB6A79" w:rsidRDefault="007A3A7E">
      <w:pPr>
        <w:pStyle w:val="Heading2"/>
      </w:pPr>
      <w:bookmarkStart w:id="46" w:name="application-of-the-kag"/>
      <w:r>
        <w:t>9.1 Application of the KAG</w:t>
      </w:r>
      <w:bookmarkEnd w:id="46"/>
    </w:p>
    <w:p w14:paraId="5C23878E" w14:textId="77777777" w:rsidR="00BB6A79" w:rsidRDefault="007A3A7E">
      <w:r>
        <w:t>MXF encoders and decoders shall comply with the KAG rules defined in SMPTE ST 377-1. The default value of the KAG is 1. Other KAG values may be used within the range defined by SMPTE ST 377-1.</w:t>
      </w:r>
    </w:p>
    <w:p w14:paraId="5A1446CC" w14:textId="77777777" w:rsidR="00BB6A79" w:rsidRDefault="007A3A7E">
      <w:pPr>
        <w:pStyle w:val="Heading2"/>
      </w:pPr>
      <w:bookmarkStart w:id="47" w:name="index-tables-and-the-fill-item"/>
      <w:r>
        <w:t>9.2 Index Tables and the Fill Item</w:t>
      </w:r>
      <w:bookmarkEnd w:id="47"/>
    </w:p>
    <w:p w14:paraId="56ECF5BF" w14:textId="77777777" w:rsidR="00BB6A79" w:rsidRDefault="007A3A7E">
      <w:r>
        <w:t>VC-6 coding is frame-based and the KLV fill item can be used to maintain a constant edit unit size for all frames.</w:t>
      </w:r>
    </w:p>
    <w:p w14:paraId="5B9C80F8" w14:textId="77777777" w:rsidR="00BB6A79" w:rsidRDefault="007A3A7E">
      <w:r>
        <w:t>Where the application defines a constant edit unit size, an index table shall be used. This includes the cases where the VC-6 essence element is the sole essence component and where it is interleaved with other essence components.</w:t>
      </w:r>
    </w:p>
    <w:p w14:paraId="1E0C891B" w14:textId="77777777" w:rsidR="00BB6A79" w:rsidRDefault="007A3A7E">
      <w:r>
        <w:t>Where the application has a variable edit unit size an index table should be used wherever possible. SMPTE EG 377-3 illustrates the use of index tables for both mono and multi-essence mappings and for both constant and variable length edit unit sizes.</w:t>
      </w:r>
    </w:p>
    <w:p w14:paraId="61F49092" w14:textId="77777777" w:rsidR="00BB6A79" w:rsidRDefault="007A3A7E">
      <w:pPr>
        <w:pStyle w:val="Heading2"/>
      </w:pPr>
      <w:bookmarkStart w:id="48" w:name="operational-pattern-usage"/>
      <w:r>
        <w:t>9.3 Operational Pattern Usage</w:t>
      </w:r>
      <w:bookmarkEnd w:id="48"/>
    </w:p>
    <w:p w14:paraId="7E5B20FA" w14:textId="77777777" w:rsidR="00BB6A79" w:rsidRDefault="007A3A7E">
      <w:r>
        <w:t>This essence mapping may be used with any generalized operational pattern.</w:t>
      </w:r>
    </w:p>
    <w:p w14:paraId="090D2543" w14:textId="77777777" w:rsidR="00BB6A79" w:rsidRDefault="007A3A7E">
      <w:pPr>
        <w:pStyle w:val="smpte-note"/>
      </w:pPr>
      <w:r>
        <w:t>NOTE This does not preclude the use of specialized operational patterns.</w:t>
      </w:r>
    </w:p>
    <w:p w14:paraId="585B3A5A" w14:textId="77777777" w:rsidR="00BB6A79" w:rsidRDefault="007A3A7E">
      <w:pPr>
        <w:pStyle w:val="Heading2"/>
      </w:pPr>
      <w:bookmarkStart w:id="49" w:name="X2d65a1b42fd703a23e7f54df76e959621dd4e73"/>
      <w:r>
        <w:t>9.4 Mapping Track Numbers to Generic Container Elements</w:t>
      </w:r>
      <w:bookmarkEnd w:id="49"/>
    </w:p>
    <w:p w14:paraId="3EDA85AF" w14:textId="77777777" w:rsidR="00BB6A79" w:rsidRDefault="007A3A7E">
      <w:r>
        <w:t>Each track number value for an essence element defined in this standard shall be derived as described in the MXF Constrained Generic Container specification (SMPTE ST 379-2).</w:t>
      </w:r>
    </w:p>
    <w:p w14:paraId="60474F22" w14:textId="77777777" w:rsidR="00BB6A79" w:rsidRDefault="007A3A7E">
      <w:pPr>
        <w:pStyle w:val="Heading2"/>
      </w:pPr>
      <w:bookmarkStart w:id="50" w:name="essence-container-partitions"/>
      <w:r>
        <w:lastRenderedPageBreak/>
        <w:t>9.5 Essence Container Partitions</w:t>
      </w:r>
      <w:bookmarkEnd w:id="50"/>
    </w:p>
    <w:p w14:paraId="2AB3ACE9" w14:textId="77777777" w:rsidR="00BB6A79" w:rsidRDefault="007A3A7E">
      <w:r>
        <w:t>Frame wrapping maintains each content package of the generic container as a separate editable unit with the contents of the system, picture, sound and data items in synchronism. If a frame-wrapped essence container is partitioned, then individual content packages should not be fragmented by the partitioning process.</w:t>
      </w:r>
    </w:p>
    <w:p w14:paraId="49FD2D27" w14:textId="77777777" w:rsidR="00BB6A79" w:rsidRDefault="007A3A7E">
      <w:pPr>
        <w:pStyle w:val="smpte-note"/>
      </w:pPr>
      <w:r>
        <w:t>NOTE SMPTE ST 377-1:2019, Section 6.2.2 (Partition Rules Summary) summarizes the use of partitions in MXF files.</w:t>
      </w:r>
    </w:p>
    <w:p w14:paraId="10BA0817" w14:textId="77777777" w:rsidR="00BB6A79" w:rsidRDefault="007A3A7E">
      <w:pPr>
        <w:pStyle w:val="Heading2"/>
      </w:pPr>
      <w:bookmarkStart w:id="51" w:name="mxf-header-metadata-property-values"/>
      <w:r>
        <w:t>9.6 MXF Header Metadata Property Values</w:t>
      </w:r>
      <w:bookmarkEnd w:id="51"/>
    </w:p>
    <w:p w14:paraId="4BD50271" w14:textId="77777777" w:rsidR="00BB6A79" w:rsidRDefault="007A3A7E">
      <w:r>
        <w:t>The following restrictions apply to Picture Stream wrapped with this standard</w:t>
      </w:r>
    </w:p>
    <w:tbl>
      <w:tblPr>
        <w:tblStyle w:val="Table"/>
        <w:tblW w:w="5000" w:type="pct"/>
        <w:tblLook w:val="0020" w:firstRow="1" w:lastRow="0" w:firstColumn="0" w:lastColumn="0" w:noHBand="0" w:noVBand="0"/>
      </w:tblPr>
      <w:tblGrid>
        <w:gridCol w:w="3045"/>
        <w:gridCol w:w="2446"/>
        <w:gridCol w:w="3751"/>
      </w:tblGrid>
      <w:tr w:rsidR="007A3A7E" w14:paraId="44D5CD5B" w14:textId="77777777" w:rsidTr="00BB6A79">
        <w:trPr>
          <w:cnfStyle w:val="100000000000" w:firstRow="1" w:lastRow="0" w:firstColumn="0" w:lastColumn="0" w:oddVBand="0" w:evenVBand="0" w:oddHBand="0" w:evenHBand="0" w:firstRowFirstColumn="0" w:firstRowLastColumn="0" w:lastRowFirstColumn="0" w:lastRowLastColumn="0"/>
        </w:trPr>
        <w:tc>
          <w:tcPr>
            <w:tcW w:w="0" w:type="auto"/>
            <w:vAlign w:val="bottom"/>
          </w:tcPr>
          <w:p w14:paraId="45CB89B5" w14:textId="77777777" w:rsidR="00BB6A79" w:rsidRDefault="007A3A7E">
            <w:r>
              <w:t>Property</w:t>
            </w:r>
          </w:p>
        </w:tc>
        <w:tc>
          <w:tcPr>
            <w:tcW w:w="0" w:type="auto"/>
            <w:vAlign w:val="bottom"/>
          </w:tcPr>
          <w:p w14:paraId="2C6ECABC" w14:textId="77777777" w:rsidR="00BB6A79" w:rsidRDefault="007A3A7E">
            <w:r>
              <w:t>Progressive Pictures</w:t>
            </w:r>
          </w:p>
        </w:tc>
        <w:tc>
          <w:tcPr>
            <w:tcW w:w="0" w:type="auto"/>
            <w:vAlign w:val="bottom"/>
          </w:tcPr>
          <w:p w14:paraId="316449F1" w14:textId="77777777" w:rsidR="00BB6A79" w:rsidRDefault="007A3A7E">
            <w:r>
              <w:t>Interlaced Pictures</w:t>
            </w:r>
          </w:p>
        </w:tc>
      </w:tr>
      <w:tr w:rsidR="00BB6A79" w14:paraId="622591E4" w14:textId="77777777">
        <w:tc>
          <w:tcPr>
            <w:tcW w:w="0" w:type="auto"/>
          </w:tcPr>
          <w:p w14:paraId="06D0756C" w14:textId="77777777" w:rsidR="00BB6A79" w:rsidRDefault="007A3A7E">
            <w:r>
              <w:t>Bitstreams per KLV Element</w:t>
            </w:r>
          </w:p>
        </w:tc>
        <w:tc>
          <w:tcPr>
            <w:tcW w:w="0" w:type="auto"/>
          </w:tcPr>
          <w:p w14:paraId="06355AB9" w14:textId="77777777" w:rsidR="00BB6A79" w:rsidRDefault="007A3A7E">
            <w:r>
              <w:t>1</w:t>
            </w:r>
          </w:p>
        </w:tc>
        <w:tc>
          <w:tcPr>
            <w:tcW w:w="0" w:type="auto"/>
          </w:tcPr>
          <w:p w14:paraId="47E61E4F" w14:textId="77777777" w:rsidR="00BB6A79" w:rsidRDefault="007A3A7E">
            <w:r>
              <w:t>2</w:t>
            </w:r>
          </w:p>
        </w:tc>
      </w:tr>
      <w:tr w:rsidR="00BB6A79" w14:paraId="4BE192A2" w14:textId="77777777">
        <w:tc>
          <w:tcPr>
            <w:tcW w:w="0" w:type="auto"/>
          </w:tcPr>
          <w:p w14:paraId="565AC5D2" w14:textId="77777777" w:rsidR="00BB6A79" w:rsidRDefault="007A3A7E">
            <w:r>
              <w:t>Frame Layout (ST 377-1 §G.2.1)</w:t>
            </w:r>
          </w:p>
        </w:tc>
        <w:tc>
          <w:tcPr>
            <w:tcW w:w="0" w:type="auto"/>
          </w:tcPr>
          <w:p w14:paraId="7363FC00" w14:textId="77777777" w:rsidR="00BB6A79" w:rsidRDefault="007A3A7E">
            <w:r>
              <w:t>0 (full_frame)</w:t>
            </w:r>
          </w:p>
        </w:tc>
        <w:tc>
          <w:tcPr>
            <w:tcW w:w="0" w:type="auto"/>
          </w:tcPr>
          <w:p w14:paraId="5DC78FB9" w14:textId="77777777" w:rsidR="00BB6A79" w:rsidRDefault="007A3A7E">
            <w:r>
              <w:t>1 (separate_fields) or 4 (segmented_frame)</w:t>
            </w:r>
          </w:p>
        </w:tc>
      </w:tr>
      <w:tr w:rsidR="00BB6A79" w14:paraId="116EE87D" w14:textId="77777777">
        <w:tc>
          <w:tcPr>
            <w:tcW w:w="0" w:type="auto"/>
          </w:tcPr>
          <w:p w14:paraId="27C3364E" w14:textId="77777777" w:rsidR="00BB6A79" w:rsidRDefault="007A3A7E">
            <w:r>
              <w:t>Sample Rate (ST 377-1 §G.2.2)</w:t>
            </w:r>
          </w:p>
        </w:tc>
        <w:tc>
          <w:tcPr>
            <w:tcW w:w="0" w:type="auto"/>
          </w:tcPr>
          <w:p w14:paraId="070725EE" w14:textId="77777777" w:rsidR="00BB6A79" w:rsidRDefault="007A3A7E">
            <w:r>
              <w:t>Frame</w:t>
            </w:r>
          </w:p>
        </w:tc>
        <w:tc>
          <w:tcPr>
            <w:tcW w:w="0" w:type="auto"/>
          </w:tcPr>
          <w:p w14:paraId="3846DBE6" w14:textId="77777777" w:rsidR="00BB6A79" w:rsidRDefault="007A3A7E">
            <w:r>
              <w:t>Frame</w:t>
            </w:r>
          </w:p>
        </w:tc>
      </w:tr>
      <w:tr w:rsidR="00BB6A79" w14:paraId="7B1D0001" w14:textId="77777777">
        <w:tc>
          <w:tcPr>
            <w:tcW w:w="0" w:type="auto"/>
          </w:tcPr>
          <w:p w14:paraId="66D9C665" w14:textId="77777777" w:rsidR="00BB6A79" w:rsidRDefault="007A3A7E">
            <w:r>
              <w:t>Edit Rate (ST 377-1 §B.12)</w:t>
            </w:r>
          </w:p>
        </w:tc>
        <w:tc>
          <w:tcPr>
            <w:tcW w:w="0" w:type="auto"/>
          </w:tcPr>
          <w:p w14:paraId="4B9CF95E" w14:textId="77777777" w:rsidR="00BB6A79" w:rsidRDefault="007A3A7E">
            <w:r>
              <w:t>Frame</w:t>
            </w:r>
          </w:p>
        </w:tc>
        <w:tc>
          <w:tcPr>
            <w:tcW w:w="0" w:type="auto"/>
          </w:tcPr>
          <w:p w14:paraId="60175B78" w14:textId="77777777" w:rsidR="00BB6A79" w:rsidRDefault="007A3A7E">
            <w:r>
              <w:t>Frame</w:t>
            </w:r>
          </w:p>
        </w:tc>
      </w:tr>
      <w:tr w:rsidR="00BB6A79" w14:paraId="53F5E20A" w14:textId="77777777">
        <w:tc>
          <w:tcPr>
            <w:tcW w:w="0" w:type="auto"/>
          </w:tcPr>
          <w:p w14:paraId="22961868" w14:textId="77777777" w:rsidR="00BB6A79" w:rsidRDefault="007A3A7E">
            <w:r>
              <w:t>Index Edit Rate (ST 377-1 §11.2.3)</w:t>
            </w:r>
          </w:p>
        </w:tc>
        <w:tc>
          <w:tcPr>
            <w:tcW w:w="0" w:type="auto"/>
          </w:tcPr>
          <w:p w14:paraId="733312F0" w14:textId="77777777" w:rsidR="00BB6A79" w:rsidRDefault="007A3A7E">
            <w:r>
              <w:t>Frame</w:t>
            </w:r>
          </w:p>
        </w:tc>
        <w:tc>
          <w:tcPr>
            <w:tcW w:w="0" w:type="auto"/>
          </w:tcPr>
          <w:p w14:paraId="096A7422" w14:textId="77777777" w:rsidR="00BB6A79" w:rsidRDefault="007A3A7E">
            <w:r>
              <w:t>Frame</w:t>
            </w:r>
          </w:p>
        </w:tc>
      </w:tr>
      <w:tr w:rsidR="00BB6A79" w14:paraId="20809AE2" w14:textId="77777777">
        <w:tc>
          <w:tcPr>
            <w:tcW w:w="0" w:type="auto"/>
          </w:tcPr>
          <w:p w14:paraId="1AED817C" w14:textId="77777777" w:rsidR="00BB6A79" w:rsidRDefault="007A3A7E">
            <w:r>
              <w:t>Aspect Ratio (ST 377-1 §G.2.4)</w:t>
            </w:r>
          </w:p>
        </w:tc>
        <w:tc>
          <w:tcPr>
            <w:tcW w:w="0" w:type="auto"/>
          </w:tcPr>
          <w:p w14:paraId="248D4272" w14:textId="77777777" w:rsidR="00BB6A79" w:rsidRDefault="007A3A7E">
            <w:r>
              <w:t>Frame</w:t>
            </w:r>
          </w:p>
        </w:tc>
        <w:tc>
          <w:tcPr>
            <w:tcW w:w="0" w:type="auto"/>
          </w:tcPr>
          <w:p w14:paraId="5A3AE56E" w14:textId="77777777" w:rsidR="00BB6A79" w:rsidRDefault="007A3A7E">
            <w:r>
              <w:t>Frame</w:t>
            </w:r>
          </w:p>
        </w:tc>
      </w:tr>
    </w:tbl>
    <w:p w14:paraId="187557CE" w14:textId="77777777" w:rsidR="007A3A7E" w:rsidRDefault="007A3A7E"/>
    <w:sectPr w:rsidR="007A3A7E" w:rsidSect="00FF4A81">
      <w:footerReference w:type="default" r:id="rId9"/>
      <w:headerReference w:type="first" r:id="rId10"/>
      <w:footerReference w:type="first" r:id="rId11"/>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A15D" w14:textId="77777777" w:rsidR="001E021D" w:rsidRDefault="001E021D">
      <w:pPr>
        <w:spacing w:before="0" w:after="0"/>
      </w:pPr>
      <w:r>
        <w:separator/>
      </w:r>
    </w:p>
  </w:endnote>
  <w:endnote w:type="continuationSeparator" w:id="0">
    <w:p w14:paraId="2B688CA0" w14:textId="77777777" w:rsidR="001E021D" w:rsidRDefault="001E021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A071" w14:textId="26537321" w:rsidR="00DC2581" w:rsidRPr="007B4A54" w:rsidRDefault="007A3A7E"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Pr>
        <w:lang w:val="en-US"/>
      </w:rPr>
      <w:fldChar w:fldCharType="begin"/>
    </w:r>
    <w:r>
      <w:rPr>
        <w:lang w:val="en-US"/>
      </w:rPr>
      <w:instrText xml:space="preserve"> SAVEDATE  \@ "yyyy"  \* MERGEFORMAT </w:instrText>
    </w:r>
    <w:r>
      <w:rPr>
        <w:lang w:val="en-US"/>
      </w:rPr>
      <w:fldChar w:fldCharType="separate"/>
    </w:r>
    <w:r w:rsidR="00F24F0A">
      <w:rPr>
        <w:noProof/>
        <w:lang w:val="en-US"/>
      </w:rPr>
      <w:t>2021</w:t>
    </w:r>
    <w:r>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DC04" w14:textId="2C1FFC9B" w:rsidR="00FF4A81" w:rsidRPr="0000582A" w:rsidRDefault="007A3A7E" w:rsidP="0000582A">
    <w:pPr>
      <w:pStyle w:val="Footer"/>
    </w:pPr>
    <w:r w:rsidRPr="00A81AA4">
      <w:t xml:space="preserve">Copyright © </w:t>
    </w:r>
    <w:r>
      <w:fldChar w:fldCharType="begin"/>
    </w:r>
    <w:r>
      <w:instrText xml:space="preserve"> SAVEDATE  \@ "yyyy"  \* MERGEFORMAT </w:instrText>
    </w:r>
    <w:r>
      <w:fldChar w:fldCharType="separate"/>
    </w:r>
    <w:r w:rsidR="00F24F0A">
      <w:rPr>
        <w:noProof/>
      </w:rPr>
      <w:t>2021</w:t>
    </w:r>
    <w:r>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7A3A7E" w:rsidP="0000582A">
    <w:pPr>
      <w:pStyle w:val="Footer"/>
    </w:pPr>
    <w:r w:rsidRPr="0000582A">
      <w:t>445 Hamilton Avenue., White Plains, NY 10601</w:t>
    </w:r>
  </w:p>
  <w:p w14:paraId="6A94893A" w14:textId="7DC6796E" w:rsidR="007B4A54" w:rsidRPr="0000582A" w:rsidRDefault="007A3A7E" w:rsidP="0000582A">
    <w:pPr>
      <w:pStyle w:val="Footer"/>
    </w:pPr>
    <w:r>
      <w:t>+1</w:t>
    </w:r>
    <w:r w:rsidRPr="0000582A">
      <w:t xml:space="preserve"> (914)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73415" w14:textId="77777777" w:rsidR="001E021D" w:rsidRDefault="001E021D">
      <w:r>
        <w:separator/>
      </w:r>
    </w:p>
  </w:footnote>
  <w:footnote w:type="continuationSeparator" w:id="0">
    <w:p w14:paraId="72A47639" w14:textId="77777777" w:rsidR="001E021D" w:rsidRDefault="001E0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A0B2" w14:textId="45B66E00" w:rsidR="007B4A54" w:rsidRDefault="007A3A7E">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4B2B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6"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7"/>
  </w:num>
  <w:num w:numId="16">
    <w:abstractNumId w:val="16"/>
  </w:num>
  <w:num w:numId="17">
    <w:abstractNumId w:val="18"/>
  </w:num>
  <w:num w:numId="18">
    <w:abstractNumId w:val="15"/>
  </w:num>
  <w:num w:numId="19">
    <w:abstractNumId w:val="14"/>
  </w:num>
  <w:num w:numId="20">
    <w:abstractNumId w:val="0"/>
  </w:num>
  <w:num w:numId="21">
    <w:abstractNumId w:val="0"/>
  </w:num>
  <w:num w:numId="22">
    <w:abstractNumId w:val="0"/>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PTE Standards VP">
    <w15:presenceInfo w15:providerId="None" w15:userId="SMPTE Standards V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021D"/>
    <w:rsid w:val="003F2D73"/>
    <w:rsid w:val="004E29B3"/>
    <w:rsid w:val="005076A1"/>
    <w:rsid w:val="005514C8"/>
    <w:rsid w:val="00590D07"/>
    <w:rsid w:val="00671527"/>
    <w:rsid w:val="00784D58"/>
    <w:rsid w:val="007A3A7E"/>
    <w:rsid w:val="008D6863"/>
    <w:rsid w:val="00A972C3"/>
    <w:rsid w:val="00AC2A6A"/>
    <w:rsid w:val="00AC3E3F"/>
    <w:rsid w:val="00AD3287"/>
    <w:rsid w:val="00B86B75"/>
    <w:rsid w:val="00BB6A79"/>
    <w:rsid w:val="00BC48D5"/>
    <w:rsid w:val="00C36279"/>
    <w:rsid w:val="00CE05A4"/>
    <w:rsid w:val="00D96C07"/>
    <w:rsid w:val="00E315A3"/>
    <w:rsid w:val="00F24F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CC83"/>
  <w15:docId w15:val="{BC12BC3D-240C-43F2-BB41-F5D31214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SMPTE Standards VP</dc:creator>
  <cp:keywords/>
  <cp:lastModifiedBy>SMPTE Standards VP</cp:lastModifiedBy>
  <cp:revision>12</cp:revision>
  <dcterms:created xsi:type="dcterms:W3CDTF">2021-08-18T09:54:00Z</dcterms:created>
  <dcterms:modified xsi:type="dcterms:W3CDTF">2021-08-18T10:44:00Z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y fmtid="{D5CDD505-2E9C-101B-9397-08002B2CF9AE}" pid="3" name="mustache">
    <vt:lpwstr/>
  </property>
  <property fmtid="{D5CDD505-2E9C-101B-9397-08002B2CF9AE}" pid="4" name="number_headings">
    <vt:lpwstr>False</vt:lpwstr>
  </property>
</Properties>
</file>