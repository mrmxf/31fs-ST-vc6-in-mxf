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D057" w14:textId="403F82DE" w:rsidR="002A43DE" w:rsidRDefault="008F35A5">
      <w:pPr>
        <w:pStyle w:val="smpte-filename-draft"/>
      </w:pPr>
      <w:fldSimple w:instr=" FILENAME   \* MERGEFORMAT ">
        <w:r w:rsidR="004344C7">
          <w:rPr>
            <w:noProof/>
          </w:rPr>
          <w:t>31FS-WD-ST-2117-10-Mapping VC-6 into the MXF Generic Container-2020-12-08(r2-VNova-review).docx</w:t>
        </w:r>
      </w:fldSimple>
    </w:p>
    <w:p w14:paraId="47C84AFC" w14:textId="77777777" w:rsidR="002A43DE" w:rsidRDefault="0055480F">
      <w:pPr>
        <w:pStyle w:val="Title"/>
      </w:pPr>
      <w:r>
        <w:t>Mapping VC-6 into the MXF Generic Container</w:t>
      </w:r>
    </w:p>
    <w:p w14:paraId="69F173EB" w14:textId="77777777" w:rsidR="002A43DE" w:rsidRDefault="0055480F">
      <w:pPr>
        <w:pStyle w:val="Subtitle"/>
      </w:pPr>
      <w:r>
        <w:t>Warning</w:t>
      </w:r>
    </w:p>
    <w:p w14:paraId="6EF8FE6C" w14:textId="77777777" w:rsidR="002A43DE" w:rsidRDefault="0055480F">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14:paraId="61455F55" w14:textId="77777777" w:rsidR="002A43DE" w:rsidRDefault="0055480F">
      <w:pPr>
        <w:pStyle w:val="smpte-hint"/>
      </w:pPr>
      <w:r>
        <w:rPr>
          <w:b/>
        </w:rPr>
        <w:t>Information for document editors</w:t>
      </w:r>
    </w:p>
    <w:p w14:paraId="3D672183" w14:textId="77777777" w:rsidR="002A43DE" w:rsidRDefault="0055480F">
      <w:pPr>
        <w:numPr>
          <w:ilvl w:val="0"/>
          <w:numId w:val="19"/>
        </w:numPr>
      </w:pPr>
      <w:r>
        <w:rPr>
          <w:rStyle w:val="smpte-ch-hint"/>
        </w:rPr>
        <w:t>This template is designed to focus on content and not on style. This means that editors should:</w:t>
      </w:r>
    </w:p>
    <w:p w14:paraId="387D6C11" w14:textId="77777777" w:rsidR="002A43DE" w:rsidRDefault="0055480F">
      <w:pPr>
        <w:numPr>
          <w:ilvl w:val="1"/>
          <w:numId w:val="20"/>
        </w:numPr>
      </w:pPr>
      <w:r>
        <w:rPr>
          <w:rStyle w:val="smpte-ch-hint"/>
        </w:rPr>
        <w:t>Refrain from adding styles inline unless absolutely necessary</w:t>
      </w:r>
    </w:p>
    <w:p w14:paraId="3EA79AF9" w14:textId="77777777" w:rsidR="002A43DE" w:rsidRDefault="0055480F">
      <w:pPr>
        <w:numPr>
          <w:ilvl w:val="1"/>
          <w:numId w:val="20"/>
        </w:numPr>
      </w:pPr>
      <w:r>
        <w:rPr>
          <w:rStyle w:val="smpte-ch-hint"/>
        </w:rPr>
        <w:t>Refrain from modifying styles unless absolutely necessary</w:t>
      </w:r>
    </w:p>
    <w:p w14:paraId="3EF11148" w14:textId="77777777" w:rsidR="002A43DE" w:rsidRDefault="0055480F">
      <w:pPr>
        <w:numPr>
          <w:ilvl w:val="1"/>
          <w:numId w:val="20"/>
        </w:numPr>
      </w:pPr>
      <w:r>
        <w:rPr>
          <w:rStyle w:val="smpte-ch-hint"/>
        </w:rPr>
        <w:t>Use the sample styles &amp; layouts for all headings, figures, tables and math</w:t>
      </w:r>
    </w:p>
    <w:p w14:paraId="4130D44B" w14:textId="77777777" w:rsidR="002A43DE" w:rsidRDefault="0055480F">
      <w:pPr>
        <w:numPr>
          <w:ilvl w:val="1"/>
          <w:numId w:val="20"/>
        </w:numPr>
      </w:pPr>
      <w:r>
        <w:rPr>
          <w:rStyle w:val="smpte-ch-hint"/>
        </w:rPr>
        <w:t>Use the supplied auto numbering styles for headings and annexes</w:t>
      </w:r>
    </w:p>
    <w:p w14:paraId="094D129F" w14:textId="77777777" w:rsidR="002A43DE" w:rsidRDefault="0055480F">
      <w:pPr>
        <w:numPr>
          <w:ilvl w:val="0"/>
          <w:numId w:val="19"/>
        </w:numPr>
      </w:pPr>
      <w:r>
        <w:rPr>
          <w:rStyle w:val="smpte-ch-hint"/>
        </w:rPr>
        <w:t>In the event that the content cannot be adequately expressed using this template, contact SMPTE HQ.</w:t>
      </w:r>
    </w:p>
    <w:p w14:paraId="6CD01B47" w14:textId="77777777" w:rsidR="002A43DE" w:rsidRDefault="0055480F">
      <w:pPr>
        <w:numPr>
          <w:ilvl w:val="1"/>
          <w:numId w:val="21"/>
        </w:numPr>
      </w:pPr>
      <w:r>
        <w:rPr>
          <w:rStyle w:val="smpte-ch-boilerplate"/>
        </w:rPr>
        <w:t>The blue text (like this sentence) is editing information or boilerplate. This is information used by SMPTE HQ for publication and should not be changed by the author.</w:t>
      </w:r>
    </w:p>
    <w:p w14:paraId="06B35182" w14:textId="77777777" w:rsidR="002A43DE" w:rsidRDefault="0055480F">
      <w:pPr>
        <w:numPr>
          <w:ilvl w:val="1"/>
          <w:numId w:val="21"/>
        </w:numPr>
      </w:pPr>
      <w:r>
        <w:t>The document editor must fill in the fields in black before submitting it to the Drafting Group.</w:t>
      </w:r>
    </w:p>
    <w:p w14:paraId="284A8C1E" w14:textId="77777777" w:rsidR="002A43DE" w:rsidRDefault="0055480F">
      <w:pPr>
        <w:numPr>
          <w:ilvl w:val="1"/>
          <w:numId w:val="21"/>
        </w:numPr>
      </w:pPr>
      <w:r>
        <w:rPr>
          <w:rStyle w:val="smpte-ch-hint"/>
        </w:rPr>
        <w:t xml:space="preserve">The red text (like this sentence) is helpful information that is not part of the final document. This information </w:t>
      </w:r>
      <w:r>
        <w:rPr>
          <w:rStyle w:val="smpte-ch-hint"/>
          <w:b/>
        </w:rPr>
        <w:t>shall be deleted</w:t>
      </w:r>
      <w:r>
        <w:rPr>
          <w:rStyle w:val="smpte-ch-hint"/>
        </w:rPr>
        <w:t xml:space="preserve"> prior to FCD Ballot.</w:t>
      </w:r>
    </w:p>
    <w:p w14:paraId="4EEE34F6" w14:textId="77777777" w:rsidR="002A43DE" w:rsidRDefault="0055480F">
      <w:pPr>
        <w:numPr>
          <w:ilvl w:val="1"/>
          <w:numId w:val="21"/>
        </w:numPr>
      </w:pPr>
      <w:r>
        <w:rPr>
          <w:rStyle w:val="smpte-ch-hint"/>
        </w:rPr>
        <w:t>The last page of this document has editing hints and a list of useful reference documents.</w:t>
      </w:r>
      <w:r>
        <w:t xml:space="preserve"> :::</w:t>
      </w:r>
    </w:p>
    <w:p w14:paraId="2372A7F2" w14:textId="77777777" w:rsidR="002A43DE" w:rsidRDefault="0055480F">
      <w:r>
        <w:rPr>
          <w:rStyle w:val="smpte-ch-boilerplate"/>
        </w:rPr>
        <w:t>Project Group:</w:t>
      </w:r>
      <w:r>
        <w:t xml:space="preserve"> </w:t>
      </w:r>
      <w:r>
        <w:rPr>
          <w:i/>
        </w:rPr>
        <w:t>DG-VC-6-MXF</w:t>
      </w:r>
    </w:p>
    <w:p w14:paraId="00A1BBF2" w14:textId="77777777" w:rsidR="002A43DE" w:rsidRDefault="0055480F">
      <w:r>
        <w:rPr>
          <w:rStyle w:val="smpte-ch-boilerplate"/>
        </w:rPr>
        <w:t>Project Technology Committee:</w:t>
      </w:r>
      <w:r>
        <w:t xml:space="preserve"> TC-31FS</w:t>
      </w:r>
    </w:p>
    <w:p w14:paraId="57B3DBE6" w14:textId="77777777" w:rsidR="002A43DE" w:rsidRDefault="0055480F">
      <w:r>
        <w:rPr>
          <w:rStyle w:val="smpte-ch-boilerplate"/>
        </w:rPr>
        <w:t>Document type:</w:t>
      </w:r>
      <w:r>
        <w:t xml:space="preserve"> </w:t>
      </w:r>
      <w:r>
        <w:rPr>
          <w:i/>
        </w:rPr>
        <w:t>ST</w:t>
      </w:r>
    </w:p>
    <w:p w14:paraId="2A07EE1C" w14:textId="77777777" w:rsidR="002A43DE" w:rsidRDefault="0055480F">
      <w:r>
        <w:rPr>
          <w:rStyle w:val="smpte-ch-boilerplate"/>
        </w:rPr>
        <w:t>Document state:</w:t>
      </w:r>
      <w:r>
        <w:t xml:space="preserve"> </w:t>
      </w:r>
      <w:r>
        <w:rPr>
          <w:i/>
        </w:rPr>
        <w:t>WD</w:t>
      </w:r>
    </w:p>
    <w:p w14:paraId="0D46682A" w14:textId="77777777" w:rsidR="002A43DE" w:rsidRDefault="0055480F">
      <w:r>
        <w:rPr>
          <w:rStyle w:val="smpte-ch-boilerplate"/>
        </w:rPr>
        <w:t>Project chair(s):</w:t>
      </w:r>
      <w:r>
        <w:t xml:space="preserve"> </w:t>
      </w:r>
      <w:r>
        <w:rPr>
          <w:i/>
        </w:rPr>
        <w:t>Bruce Devlin</w:t>
      </w:r>
    </w:p>
    <w:p w14:paraId="6116CB61" w14:textId="77777777" w:rsidR="002A43DE" w:rsidRDefault="0055480F">
      <w:r>
        <w:rPr>
          <w:rStyle w:val="smpte-ch-boilerplate"/>
        </w:rPr>
        <w:t>Document editor(s):</w:t>
      </w:r>
      <w:r>
        <w:t xml:space="preserve"> </w:t>
      </w:r>
      <w:r>
        <w:rPr>
          <w:i/>
        </w:rPr>
        <w:t>Bruce Devlin</w:t>
      </w:r>
    </w:p>
    <w:p w14:paraId="428523F3" w14:textId="77777777" w:rsidR="002A43DE" w:rsidRDefault="0055480F">
      <w:r>
        <w:rPr>
          <w:rStyle w:val="smpte-ch-boilerplate"/>
        </w:rPr>
        <w:t>Document number:</w:t>
      </w:r>
      <w:r>
        <w:t xml:space="preserve"> </w:t>
      </w:r>
      <w:r>
        <w:rPr>
          <w:i/>
        </w:rPr>
        <w:t>2117-10</w:t>
      </w:r>
    </w:p>
    <w:p w14:paraId="08C107B5" w14:textId="77777777" w:rsidR="002A43DE" w:rsidRDefault="0055480F">
      <w:r>
        <w:rPr>
          <w:rStyle w:val="smpte-ch-boilerplate"/>
        </w:rPr>
        <w:t>Document title:</w:t>
      </w:r>
      <w:r>
        <w:t xml:space="preserve"> </w:t>
      </w:r>
      <w:r>
        <w:rPr>
          <w:i/>
        </w:rPr>
        <w:t>Mapping VC-6 into the MXF Generic Container</w:t>
      </w:r>
    </w:p>
    <w:p w14:paraId="705169D7" w14:textId="77777777" w:rsidR="002A43DE" w:rsidRDefault="0055480F">
      <w:r>
        <w:lastRenderedPageBreak/>
        <w:br/>
      </w:r>
    </w:p>
    <w:p w14:paraId="7E565B0E" w14:textId="77777777" w:rsidR="002A43DE" w:rsidRDefault="0055480F">
      <w:pPr>
        <w:pStyle w:val="smpte-boilerplate"/>
      </w:pPr>
      <w:r>
        <w:rPr>
          <w:b/>
        </w:rPr>
        <w:t>Title Page</w:t>
      </w:r>
    </w:p>
    <w:p w14:paraId="51F03553" w14:textId="77777777" w:rsidR="002A43DE" w:rsidRDefault="0055480F">
      <w:pPr>
        <w:pStyle w:val="smpte-boilerplate"/>
      </w:pPr>
      <w:r>
        <w:t>This page will be provided by SMPTE HQ Staff.</w:t>
      </w:r>
    </w:p>
    <w:p w14:paraId="073A9A21" w14:textId="77777777" w:rsidR="002A43DE" w:rsidRDefault="0055480F">
      <w:pPr>
        <w:pStyle w:val="smpte-hint"/>
      </w:pPr>
      <w:r>
        <w:t>See AG-16 clause 3.1 (Title Page), and ISO Directive Part 2 clause 11 (Title).</w:t>
      </w:r>
    </w:p>
    <w:p w14:paraId="6E37A9D2" w14:textId="77777777" w:rsidR="002A43DE" w:rsidRDefault="0055480F">
      <w:r>
        <w:br/>
      </w:r>
    </w:p>
    <w:p w14:paraId="687AC237" w14:textId="77777777" w:rsidR="002A43DE" w:rsidRDefault="0055480F">
      <w:pPr>
        <w:pStyle w:val="smpte-proposal-block"/>
      </w:pPr>
      <w:r>
        <w:t>Proposed SMPTE Standard</w:t>
      </w:r>
    </w:p>
    <w:p w14:paraId="4879AB98" w14:textId="77777777" w:rsidR="002A43DE" w:rsidRDefault="0055480F">
      <w:pPr>
        <w:pStyle w:val="smpte-proposal-block"/>
      </w:pPr>
      <w:r>
        <w:t>This document is subject to change Copyright (C) 2020 SMPTE All rights reserved</w:t>
      </w:r>
    </w:p>
    <w:p w14:paraId="7EB8CA78" w14:textId="77777777" w:rsidR="002A43DE" w:rsidRDefault="0055480F">
      <w:r>
        <w:br w:type="page"/>
      </w:r>
    </w:p>
    <w:p w14:paraId="123C5F26" w14:textId="77777777" w:rsidR="002A43DE" w:rsidRDefault="0055480F">
      <w:pPr>
        <w:pStyle w:val="Heading1"/>
      </w:pPr>
      <w:bookmarkStart w:id="0" w:name="foreword"/>
      <w:r>
        <w:lastRenderedPageBreak/>
        <w:t>Foreword</w:t>
      </w:r>
      <w:bookmarkEnd w:id="0"/>
    </w:p>
    <w:p w14:paraId="311AEA88" w14:textId="77777777" w:rsidR="002A43DE" w:rsidRDefault="0055480F">
      <w:pPr>
        <w:pStyle w:val="smpte-hint"/>
      </w:pPr>
      <w:r>
        <w:t>See AG-16 3.2 (Foreword), and ISO Directive Part 2 clause 12 (Foreword).</w:t>
      </w:r>
    </w:p>
    <w:p w14:paraId="70A41FF2" w14:textId="77777777" w:rsidR="002A43DE" w:rsidRDefault="0055480F">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w:t>
      </w:r>
      <w:commentRangeStart w:id="1"/>
      <w:r>
        <w:rPr>
          <w:rStyle w:val="smpte-ch-boilerplate"/>
        </w:rPr>
        <w:t xml:space="preserve">SMPTE“s Engineering Documents, including Standards, Recommended Practices, and Engineering Guidelines, are prepared by SMPTE”s Technology Committees. </w:t>
      </w:r>
      <w:commentRangeEnd w:id="1"/>
      <w:r w:rsidR="006955C6">
        <w:rPr>
          <w:rStyle w:val="CommentReference"/>
        </w:rPr>
        <w:commentReference w:id="1"/>
      </w:r>
      <w:r>
        <w:rPr>
          <w:rStyle w:val="smpte-ch-boilerplate"/>
        </w:rPr>
        <w:t>Participation in these Committees is open to all with a bona fide interest in their work. SMPTE cooperates closely with other standards-developing organizations, including ISO, IEC and ITU. SMPTE Engineering Documents are drafted in accordance with the rules given in its Standards Operations Manual. This SMPTE Engineering Document was prepared by Technology Committee</w:t>
      </w:r>
      <w:r>
        <w:t xml:space="preserve"> TC-31FS.</w:t>
      </w:r>
    </w:p>
    <w:p w14:paraId="636A7E20" w14:textId="77777777" w:rsidR="002A43DE" w:rsidRDefault="0055480F">
      <w:pPr>
        <w:pStyle w:val="smpte-boilerplate"/>
      </w:pPr>
      <w: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14:paraId="07756B2B" w14:textId="77777777" w:rsidR="002A43DE" w:rsidRDefault="0055480F">
      <w:pPr>
        <w:pStyle w:val="smpte-boilerplate"/>
      </w:pPr>
      <w:r>
        <w:t>All text in this document is, by default, normative, except: the Introduction, any section explicitly labeled as “Informative” or individual paragraphs that start with “Note:”</w:t>
      </w:r>
    </w:p>
    <w:p w14:paraId="3E9D066C" w14:textId="77777777" w:rsidR="002A43DE" w:rsidRDefault="0055480F">
      <w:pPr>
        <w:pStyle w:val="smpte-boilerplate"/>
      </w:pPr>
      <w:r>
        <w:t>The keywords “shall” and “shall not” indicate requirements strictly to be followed in order to conform to the document and from which no deviation is permitted. 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290C20BF" w14:textId="77777777" w:rsidR="002A43DE" w:rsidRDefault="0055480F">
      <w:pPr>
        <w:pStyle w:val="smpte-boilerplate"/>
      </w:pPr>
      <w:r>
        <w:t>The keywords “may” and “need not” indicate courses of action permissible within the limits of the document.</w:t>
      </w:r>
    </w:p>
    <w:p w14:paraId="51510C1D" w14:textId="77777777" w:rsidR="002A43DE" w:rsidRDefault="0055480F">
      <w:pPr>
        <w:pStyle w:val="smpte-boilerplate"/>
      </w:pPr>
      <w:r>
        <w:t>The keyword “reserved” indicates a provision that is not defined at this time, shall not be used, and may be defined in the future. The keyword “forbidden” indicates “reserved” and in addition indicates that the provision will never be defined in the future.</w:t>
      </w:r>
    </w:p>
    <w:p w14:paraId="2D4A8E60" w14:textId="77777777" w:rsidR="002A43DE" w:rsidRDefault="0055480F">
      <w:pPr>
        <w:pStyle w:val="smpte-boilerplate"/>
      </w:pPr>
      <w: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 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2044CA8D" w14:textId="77777777" w:rsidR="002A43DE" w:rsidRDefault="0055480F">
      <w:pPr>
        <w:pStyle w:val="smpte-hint"/>
      </w:pPr>
      <w:r>
        <w:t>If this is a revision, a topical list of changes [should/shall be included here]</w:t>
      </w:r>
    </w:p>
    <w:p w14:paraId="0A1B3641" w14:textId="77777777" w:rsidR="002A43DE" w:rsidRDefault="0055480F">
      <w:r>
        <w:t xml:space="preserve"> </w:t>
      </w:r>
    </w:p>
    <w:p w14:paraId="50FD0379" w14:textId="77777777" w:rsidR="002A43DE" w:rsidRDefault="0055480F">
      <w:pPr>
        <w:pStyle w:val="Heading1"/>
      </w:pPr>
      <w:bookmarkStart w:id="2" w:name="introduction"/>
      <w:r>
        <w:lastRenderedPageBreak/>
        <w:t>Introduction</w:t>
      </w:r>
      <w:bookmarkEnd w:id="2"/>
    </w:p>
    <w:p w14:paraId="157B2B13" w14:textId="77777777" w:rsidR="002A43DE" w:rsidRDefault="0055480F">
      <w:r>
        <w:t xml:space="preserve">An Introduction section is </w:t>
      </w:r>
      <w:r>
        <w:rPr>
          <w:rStyle w:val="smpte-ch-hint"/>
        </w:rPr>
        <w:t>Optional / Conditional</w:t>
      </w:r>
    </w:p>
    <w:p w14:paraId="313043E2" w14:textId="77777777" w:rsidR="002A43DE" w:rsidRDefault="0055480F">
      <w:pPr>
        <w:pStyle w:val="smpte-hint"/>
      </w:pPr>
      <w:r>
        <w:t>The introduction provides specific information or commentary about the technical content of the document, and about the reasons prompting its preparation. See AG-16 clause 3.3 (Introduction), AG-16 clause 4.2 (Conformance Terms), and ISO Directive Part 2 clause 13 (Introduction).</w:t>
      </w:r>
    </w:p>
    <w:p w14:paraId="23A8EF9F" w14:textId="77777777" w:rsidR="002A43DE" w:rsidRDefault="0055480F">
      <w:pPr>
        <w:pStyle w:val="smpte-boilerplate"/>
      </w:pPr>
      <w:r>
        <w:t>This section is entirely informative and does not form an integral part of this Engineering Document.</w:t>
      </w:r>
    </w:p>
    <w:p w14:paraId="22FD7B48" w14:textId="77777777" w:rsidR="002A43DE" w:rsidRDefault="0055480F">
      <w:r>
        <w:t xml:space="preserve">SMPTE ST 2117-1 (VC-6) is a versatile compression </w:t>
      </w:r>
      <w:commentRangeStart w:id="3"/>
      <w:r>
        <w:t xml:space="preserve">intra-frame </w:t>
      </w:r>
      <w:commentRangeEnd w:id="3"/>
      <w:r w:rsidR="00AA0AD9">
        <w:rPr>
          <w:rStyle w:val="CommentReference"/>
        </w:rPr>
        <w:commentReference w:id="3"/>
      </w:r>
      <w:r>
        <w:t>scheme. This document maps the VC-6 bitstream into the MXF Generic Container. The usage of this mapping to synchronise with other components such as audio and video is outside the scope of this document.</w:t>
      </w:r>
    </w:p>
    <w:p w14:paraId="716F4ECC" w14:textId="77777777" w:rsidR="002A43DE" w:rsidRDefault="0055480F">
      <w:r>
        <w:t>The MXF Generic Container is a streamable Essence Container that can be placed on any suitable transport and stored. SMPTE ST 379-1 defines the MXF Generic Container as the native Essence Container in MXF files. SMPTE ST 379-2 defines the MXF Constrained Generic Container.</w:t>
      </w:r>
    </w:p>
    <w:p w14:paraId="562ED98D" w14:textId="77777777" w:rsidR="002A43DE" w:rsidRDefault="0055480F">
      <w:r>
        <w:t>Other MXF mapping documents such as SMPTE ST 382 define how Audio can be mapped and synchronised with the video stream in the MXF Generic Container.</w:t>
      </w:r>
    </w:p>
    <w:p w14:paraId="5E5CD05C" w14:textId="77777777" w:rsidR="002A43DE" w:rsidRDefault="0055480F">
      <w:pPr>
        <w:pStyle w:val="smpte-hint"/>
      </w:pPr>
      <w:r>
        <w:t>[Editors notes: The following paragraph will be replaced with the appropriate patent information during the SMPTE Headquarters publication process.]</w:t>
      </w:r>
    </w:p>
    <w:p w14:paraId="29B246F8" w14:textId="77777777" w:rsidR="002A43DE" w:rsidRDefault="0055480F">
      <w:pPr>
        <w:pStyle w:val="smpte-boilerplate"/>
      </w:pPr>
      <w:r>
        <w:t>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14:paraId="37596100" w14:textId="77777777" w:rsidR="002A43DE" w:rsidRDefault="0055480F">
      <w:pPr>
        <w:pStyle w:val="Heading1"/>
      </w:pPr>
      <w:bookmarkStart w:id="4" w:name="scope"/>
      <w:r>
        <w:t>1 Scope</w:t>
      </w:r>
      <w:bookmarkEnd w:id="4"/>
    </w:p>
    <w:p w14:paraId="7AEB0CB8" w14:textId="77777777" w:rsidR="002A43DE" w:rsidRDefault="0055480F">
      <w:pPr>
        <w:pStyle w:val="smpte-hint"/>
      </w:pPr>
      <w:r>
        <w:t>The scope clearly defines the subject of the document and the aspects covered, thereby indicating the limits of applicability of the document. See AG-16 clause 3.4 (Scope), and ISO Directive Part 2 clause 14 (Scope).</w:t>
      </w:r>
    </w:p>
    <w:p w14:paraId="2653F93D" w14:textId="77777777" w:rsidR="002A43DE" w:rsidRDefault="0055480F">
      <w:r>
        <w:t>This Standard constrains the MXF mapping of SMPTE ST-2117-1 into the MXF Generic Container or MXF Constrained Generic Container.</w:t>
      </w:r>
    </w:p>
    <w:p w14:paraId="7E8D5F84" w14:textId="77777777" w:rsidR="002A43DE" w:rsidRDefault="0055480F">
      <w:pPr>
        <w:pStyle w:val="Heading1"/>
      </w:pPr>
      <w:bookmarkStart w:id="5" w:name="normative-references"/>
      <w:r>
        <w:t>2 Normative References</w:t>
      </w:r>
      <w:bookmarkEnd w:id="5"/>
    </w:p>
    <w:p w14:paraId="10963A4D" w14:textId="77777777" w:rsidR="002A43DE" w:rsidRDefault="0055480F">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Directives Clause 15 (Normative References).</w:t>
      </w:r>
    </w:p>
    <w:p w14:paraId="6E474C73" w14:textId="77777777" w:rsidR="002A43DE" w:rsidRDefault="0055480F">
      <w:pPr>
        <w:pStyle w:val="smpte-boilerplate"/>
      </w:pPr>
      <w:r>
        <w:t xml:space="preserve">The following SMPTE STANDARD contains provisions that, through reference in this text, constitute provisions of this standard. </w:t>
      </w:r>
      <w:commentRangeStart w:id="6"/>
      <w:r>
        <w:t>[</w:t>
      </w:r>
      <w:commentRangeEnd w:id="6"/>
      <w:r w:rsidR="004C0914">
        <w:rPr>
          <w:rStyle w:val="CommentReference"/>
          <w:color w:val="auto"/>
        </w:rPr>
        <w:commentReference w:id="6"/>
      </w:r>
      <w:r>
        <w:t xml:space="preserve">Dated references require that the specific edition cited shall be used as the reference. Undated citations refer to the edition of the </w:t>
      </w:r>
      <w:r>
        <w:lastRenderedPageBreak/>
        <w:t xml:space="preserve">referenced document (including any amendments) current at the date of publication of this document. All SMPTE </w:t>
      </w:r>
      <w:commentRangeStart w:id="7"/>
      <w:r>
        <w:t>STANDARD</w:t>
      </w:r>
      <w:commentRangeEnd w:id="7"/>
      <w:r w:rsidR="004C0914">
        <w:rPr>
          <w:rStyle w:val="CommentReference"/>
          <w:color w:val="auto"/>
        </w:rPr>
        <w:commentReference w:id="7"/>
      </w:r>
      <w:r>
        <w:t xml:space="preserve"> are subject to revision, and users of this engineering document are encouraged to investigate the possibility of applying the most recent edition of any undated reference.</w:t>
      </w:r>
    </w:p>
    <w:p w14:paraId="404CC59F" w14:textId="77777777" w:rsidR="002A43DE" w:rsidRDefault="0055480F">
      <w:r>
        <w:t>SMPTE ST 326:2000, Television — SDTI Content Package Format (SDTI-CP)</w:t>
      </w:r>
    </w:p>
    <w:p w14:paraId="5C4649B0" w14:textId="77777777" w:rsidR="002A43DE" w:rsidRDefault="0055480F">
      <w:r>
        <w:t>SMPTE ST 331:2011, Element and Metadata Definitions for the SDTI-CP</w:t>
      </w:r>
    </w:p>
    <w:p w14:paraId="0F85D87B" w14:textId="77777777" w:rsidR="002A43DE" w:rsidRDefault="0055480F">
      <w:r>
        <w:t>SMPTE ST 377-1:2019, Material Exchange Format (MXF) — File Format Specification</w:t>
      </w:r>
    </w:p>
    <w:p w14:paraId="1CCE9D9C" w14:textId="77777777" w:rsidR="002A43DE" w:rsidRDefault="0055480F">
      <w:r>
        <w:t>SMPTE ST 378:2004, Television — Material Exchange Format (MXF) — Operational pattern 1A (Single Item, Single Package)</w:t>
      </w:r>
    </w:p>
    <w:p w14:paraId="3D81229E" w14:textId="77777777" w:rsidR="002A43DE" w:rsidRDefault="0055480F">
      <w:r>
        <w:t>SMPTE ST 379-1:2009, Material Exchange Format (MXF) — MXF Generic Container</w:t>
      </w:r>
    </w:p>
    <w:p w14:paraId="1E19E30A" w14:textId="77777777" w:rsidR="002A43DE" w:rsidRDefault="0055480F">
      <w:r>
        <w:t>SMPTE ST 379-2:2010, Television — Material Exchange Format (MXF) — MXF Constrained Generic Container</w:t>
      </w:r>
    </w:p>
    <w:p w14:paraId="6227AFBA" w14:textId="77777777" w:rsidR="002A43DE" w:rsidRDefault="0055480F">
      <w:r>
        <w:t>SMPTE ST 381-2:2011, Material Exchange Format (MXF) — Mapping MPEG Streams into the MXF Constrained Generic Container</w:t>
      </w:r>
    </w:p>
    <w:p w14:paraId="278D5C25" w14:textId="77777777" w:rsidR="002A43DE" w:rsidRDefault="0055480F">
      <w:r>
        <w:t>SMPTE ST 382:2007, Material Exchange Format — Mapping AES3 and Broadcast Wave Audio into the MXF Generic Container</w:t>
      </w:r>
    </w:p>
    <w:p w14:paraId="7514CEA8" w14:textId="77777777" w:rsidR="002A43DE" w:rsidRDefault="0055480F">
      <w:r>
        <w:t>SMPTE ST 385:2012, Material Exchange Format (MXF) — Mapping SDTI-CP Essence and Metadata into the MXF Generic Container</w:t>
      </w:r>
    </w:p>
    <w:p w14:paraId="3A48ED5B" w14:textId="77777777" w:rsidR="002A43DE" w:rsidRDefault="0055480F">
      <w:r>
        <w:t>SMPTE ST 400:2012, SMPTE Labels Structure</w:t>
      </w:r>
    </w:p>
    <w:p w14:paraId="1AC68C4F" w14:textId="77777777" w:rsidR="002A43DE" w:rsidRDefault="0055480F">
      <w:r>
        <w:t>SMPTE ST 436-1:2013, MXF Mappings for VI Lines and Ancillary Data Packet</w:t>
      </w:r>
    </w:p>
    <w:p w14:paraId="4E017AC8" w14:textId="77777777" w:rsidR="002A43DE" w:rsidRDefault="0055480F">
      <w:pPr>
        <w:pStyle w:val="Heading1"/>
      </w:pPr>
      <w:bookmarkStart w:id="8" w:name="terms-and-definitions"/>
      <w:r>
        <w:t>3 Terms and Definitions</w:t>
      </w:r>
      <w:bookmarkEnd w:id="8"/>
    </w:p>
    <w:p w14:paraId="29D01A75" w14:textId="77777777" w:rsidR="002A43DE" w:rsidRDefault="0055480F">
      <w:pPr>
        <w:pStyle w:val="smpte-hint"/>
      </w:pPr>
      <w:r>
        <w:t>The terms and definitions clause provide definitions necessary for the understanding of certain terms used in the document. See AG-16 clause 3.6 (Terms and Definitions), AG-16 clause 4.4 (Terms and Definitions), and ISO Directive Part 2 clause 16 (Terms and Definitions).</w:t>
      </w:r>
    </w:p>
    <w:p w14:paraId="2F93BF24" w14:textId="77777777" w:rsidR="002A43DE" w:rsidRDefault="0055480F">
      <w:pPr>
        <w:pStyle w:val="smpte-hint"/>
      </w:pPr>
      <w:r>
        <w:t>Select one of the following sentences and delete the others:</w:t>
      </w:r>
    </w:p>
    <w:p w14:paraId="52188A3D" w14:textId="77777777" w:rsidR="002A43DE" w:rsidRDefault="0055480F">
      <w:r>
        <w:rPr>
          <w:rStyle w:val="smpte-ch-hint"/>
        </w:rPr>
        <w:t>a)</w:t>
      </w:r>
      <w:r>
        <w:t xml:space="preserve"> For the purposes of this document, the following terms and definitions apply:</w:t>
      </w:r>
    </w:p>
    <w:p w14:paraId="127C2EEA" w14:textId="77777777" w:rsidR="002A43DE" w:rsidRDefault="0055480F">
      <w:r>
        <w:rPr>
          <w:rStyle w:val="smpte-ch-hint"/>
        </w:rPr>
        <w:t>b)</w:t>
      </w:r>
      <w:r>
        <w:t xml:space="preserve"> For the purposes of this document, the terms and definitions given in [external reference(s)] apply.</w:t>
      </w:r>
    </w:p>
    <w:p w14:paraId="412077F0" w14:textId="77777777" w:rsidR="002A43DE" w:rsidRDefault="0055480F">
      <w:r>
        <w:rPr>
          <w:rStyle w:val="smpte-ch-hint"/>
        </w:rPr>
        <w:t>c)</w:t>
      </w:r>
      <w:r>
        <w:t xml:space="preserve"> For the purposes of this document, the terms and definitions given in [external reference(s)] and the following apply:</w:t>
      </w:r>
    </w:p>
    <w:p w14:paraId="15A5FD1E" w14:textId="77777777" w:rsidR="002A43DE" w:rsidRDefault="0055480F">
      <w:r>
        <w:rPr>
          <w:rStyle w:val="smpte-ch-hint"/>
        </w:rPr>
        <w:t>d)</w:t>
      </w:r>
      <w:r>
        <w:t xml:space="preserve"> No terms and definitions are listed in this document.</w:t>
      </w:r>
    </w:p>
    <w:p w14:paraId="1BEC33F4" w14:textId="77777777" w:rsidR="002A43DE" w:rsidRDefault="0055480F">
      <w:pPr>
        <w:pStyle w:val="smpte-hint"/>
      </w:pPr>
      <w:r>
        <w:t>If sentence b) or d) is selected, nothing else appears in the Clause.</w:t>
      </w:r>
    </w:p>
    <w:p w14:paraId="4F91D921" w14:textId="77777777" w:rsidR="002A43DE" w:rsidRDefault="0055480F">
      <w:pPr>
        <w:pStyle w:val="smpte-hint"/>
      </w:pPr>
      <w:r>
        <w:t>If sentence a) or c) is selected, one or more terms is defined in the clauses immediately following.</w:t>
      </w:r>
    </w:p>
    <w:p w14:paraId="29439763" w14:textId="77777777" w:rsidR="002A43DE" w:rsidRDefault="0055480F">
      <w:pPr>
        <w:pStyle w:val="smpte-hint"/>
      </w:pPr>
      <w:r>
        <w:t>Your terms and definitions follow.</w:t>
      </w:r>
    </w:p>
    <w:p w14:paraId="211386FC" w14:textId="77777777" w:rsidR="002A43DE" w:rsidRDefault="0055480F">
      <w:commentRangeStart w:id="9"/>
      <w:r>
        <w:t>All</w:t>
      </w:r>
      <w:commentRangeEnd w:id="9"/>
      <w:r w:rsidR="004C0914">
        <w:rPr>
          <w:rStyle w:val="CommentReference"/>
        </w:rPr>
        <w:commentReference w:id="9"/>
      </w:r>
      <w:r>
        <w:t xml:space="preserve"> Terms and Definitions are defined in SMPTE ST 377-1 and SMPTE ST 379-2.</w:t>
      </w:r>
    </w:p>
    <w:p w14:paraId="052E391B" w14:textId="77777777" w:rsidR="002A43DE" w:rsidRDefault="0055480F">
      <w:pPr>
        <w:pStyle w:val="Heading1"/>
      </w:pPr>
      <w:bookmarkStart w:id="10" w:name="mxf-file-structure-and-mapping"/>
      <w:r>
        <w:lastRenderedPageBreak/>
        <w:t>4 MXF File Structure and Mapping</w:t>
      </w:r>
      <w:bookmarkEnd w:id="10"/>
    </w:p>
    <w:p w14:paraId="59518631" w14:textId="77777777" w:rsidR="002A43DE" w:rsidRDefault="0055480F">
      <w:pPr>
        <w:pStyle w:val="Heading2"/>
      </w:pPr>
      <w:bookmarkStart w:id="11" w:name="general"/>
      <w:r>
        <w:t>4.1 General</w:t>
      </w:r>
      <w:bookmarkEnd w:id="11"/>
    </w:p>
    <w:p w14:paraId="2795E749" w14:textId="33DC39C0" w:rsidR="002A43DE" w:rsidRDefault="0055480F">
      <w:r>
        <w:t xml:space="preserve">SMPTE </w:t>
      </w:r>
      <w:commentRangeStart w:id="12"/>
      <w:r>
        <w:t>ST-2117-1, MXF</w:t>
      </w:r>
      <w:commentRangeEnd w:id="12"/>
      <w:r w:rsidR="004C0914">
        <w:rPr>
          <w:rStyle w:val="CommentReference"/>
        </w:rPr>
        <w:commentReference w:id="12"/>
      </w:r>
      <w:r>
        <w:t xml:space="preserve"> files specified by this document shall have one of the two structures illustrated in Figure 1 and Figure 2 respectively. </w:t>
      </w:r>
      <w:r>
        <w:rPr>
          <w:b/>
        </w:rPr>
        <w:t>HPP</w:t>
      </w:r>
      <w:r>
        <w:t xml:space="preserve"> is an </w:t>
      </w:r>
      <w:commentRangeStart w:id="13"/>
      <w:del w:id="14" w:author="Laurence Venner" w:date="2020-12-08T13:07:00Z">
        <w:r w:rsidDel="00AA0AD9">
          <w:delText>apbbrivciation</w:delText>
        </w:r>
      </w:del>
      <w:commentRangeEnd w:id="13"/>
      <w:r w:rsidR="004C0914">
        <w:rPr>
          <w:rStyle w:val="CommentReference"/>
        </w:rPr>
        <w:commentReference w:id="13"/>
      </w:r>
      <w:ins w:id="15" w:author="Laurence Venner" w:date="2020-12-08T13:07:00Z">
        <w:r w:rsidR="00AA0AD9">
          <w:t>abbreviation</w:t>
        </w:r>
      </w:ins>
      <w:r>
        <w:t xml:space="preserve"> for Header Partition Pack, </w:t>
      </w:r>
      <w:r>
        <w:rPr>
          <w:b/>
        </w:rPr>
        <w:t>BPP</w:t>
      </w:r>
      <w:r>
        <w:t xml:space="preserve"> is an abbreviation for Body Partition Pack and </w:t>
      </w:r>
      <w:r>
        <w:rPr>
          <w:b/>
        </w:rPr>
        <w:t>FPP</w:t>
      </w:r>
      <w:r>
        <w:t xml:space="preserve"> is a </w:t>
      </w:r>
      <w:commentRangeStart w:id="16"/>
      <w:r>
        <w:t xml:space="preserve">shorthand </w:t>
      </w:r>
      <w:commentRangeEnd w:id="16"/>
      <w:r w:rsidR="00AA0AD9">
        <w:rPr>
          <w:rStyle w:val="CommentReference"/>
        </w:rPr>
        <w:commentReference w:id="16"/>
      </w:r>
      <w:r>
        <w:t>for Footer Partition Pack.</w:t>
      </w:r>
    </w:p>
    <w:p w14:paraId="3CD69B0F" w14:textId="77777777" w:rsidR="002A43DE" w:rsidRDefault="0055480F">
      <w:r>
        <w:rPr>
          <w:noProof/>
        </w:rPr>
        <w:drawing>
          <wp:inline distT="0" distB="0" distL="0" distR="0" wp14:anchorId="4A42678D" wp14:editId="708B768B">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10"/>
                    <a:stretch>
                      <a:fillRect/>
                    </a:stretch>
                  </pic:blipFill>
                  <pic:spPr bwMode="auto">
                    <a:xfrm>
                      <a:off x="0" y="0"/>
                      <a:ext cx="5727700" cy="677755"/>
                    </a:xfrm>
                    <a:prstGeom prst="rect">
                      <a:avLst/>
                    </a:prstGeom>
                    <a:noFill/>
                    <a:ln w="9525">
                      <a:noFill/>
                      <a:headEnd/>
                      <a:tailEnd/>
                    </a:ln>
                  </pic:spPr>
                </pic:pic>
              </a:graphicData>
            </a:graphic>
          </wp:inline>
        </w:drawing>
      </w:r>
    </w:p>
    <w:p w14:paraId="1007697E" w14:textId="77777777" w:rsidR="002A43DE" w:rsidRDefault="0055480F">
      <w:pPr>
        <w:pStyle w:val="smpte-caption"/>
      </w:pPr>
      <w:r>
        <w:t>Figure 1 - Single Essence Location Style</w:t>
      </w:r>
    </w:p>
    <w:p w14:paraId="0766AE7D" w14:textId="77777777" w:rsidR="002A43DE" w:rsidRDefault="0055480F">
      <w:r>
        <w:rPr>
          <w:noProof/>
        </w:rPr>
        <w:drawing>
          <wp:inline distT="0" distB="0" distL="0" distR="0" wp14:anchorId="314FA909" wp14:editId="58147F88">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11"/>
                    <a:stretch>
                      <a:fillRect/>
                    </a:stretch>
                  </pic:blipFill>
                  <pic:spPr bwMode="auto">
                    <a:xfrm>
                      <a:off x="0" y="0"/>
                      <a:ext cx="5727700" cy="462936"/>
                    </a:xfrm>
                    <a:prstGeom prst="rect">
                      <a:avLst/>
                    </a:prstGeom>
                    <a:noFill/>
                    <a:ln w="9525">
                      <a:noFill/>
                      <a:headEnd/>
                      <a:tailEnd/>
                    </a:ln>
                  </pic:spPr>
                </pic:pic>
              </a:graphicData>
            </a:graphic>
          </wp:inline>
        </w:drawing>
      </w:r>
    </w:p>
    <w:p w14:paraId="0940AF3B" w14:textId="77777777" w:rsidR="002A43DE" w:rsidRDefault="0055480F">
      <w:pPr>
        <w:pStyle w:val="smpte-caption"/>
      </w:pPr>
      <w:r>
        <w:t>Figure 2 - Multiple Essence Location Style</w:t>
      </w:r>
    </w:p>
    <w:p w14:paraId="118F184B" w14:textId="77777777" w:rsidR="002A43DE" w:rsidRDefault="0055480F">
      <w:r>
        <w:t xml:space="preserve">Detailed constraints are listed in </w:t>
      </w:r>
      <w:commentRangeStart w:id="17"/>
      <w:r>
        <w:t>Annex B</w:t>
      </w:r>
      <w:commentRangeEnd w:id="17"/>
      <w:r w:rsidR="004C0914">
        <w:rPr>
          <w:rStyle w:val="CommentReference"/>
        </w:rPr>
        <w:commentReference w:id="17"/>
      </w:r>
      <w:r>
        <w:t xml:space="preserve"> Constraints of a Conformant Implementation.</w:t>
      </w:r>
    </w:p>
    <w:p w14:paraId="39A3AF04" w14:textId="77777777" w:rsidR="002A43DE" w:rsidRDefault="0055480F">
      <w:pPr>
        <w:pStyle w:val="Heading2"/>
      </w:pPr>
      <w:bookmarkStart w:id="18" w:name="single-essence-location-style"/>
      <w:r>
        <w:t>4.2 Single Essence Location Style</w:t>
      </w:r>
      <w:bookmarkEnd w:id="18"/>
    </w:p>
    <w:p w14:paraId="577E0804" w14:textId="77777777" w:rsidR="002A43DE" w:rsidRDefault="0055480F">
      <w:r>
        <w:t>As shown in Figure 1, this style consists of a Header Partition, a Footer Partition, and a Random Index Pack.</w:t>
      </w:r>
    </w:p>
    <w:p w14:paraId="190659F2" w14:textId="77777777" w:rsidR="002A43DE" w:rsidRDefault="0055480F">
      <w:r>
        <w:t>The Index Table is placed prior to the Essence Container.</w:t>
      </w:r>
    </w:p>
    <w:p w14:paraId="23B5603F" w14:textId="77777777" w:rsidR="002A43DE" w:rsidRDefault="0055480F">
      <w:r>
        <w:rPr>
          <w:rStyle w:val="smpte-ch-review-highlight"/>
        </w:rPr>
        <w:t>Some of the aspects of this style are shown below.</w:t>
      </w:r>
    </w:p>
    <w:p w14:paraId="003A27BC" w14:textId="77777777" w:rsidR="002A43DE" w:rsidRDefault="0055480F">
      <w:pPr>
        <w:numPr>
          <w:ilvl w:val="0"/>
          <w:numId w:val="22"/>
        </w:numPr>
      </w:pPr>
      <w:r>
        <w:t>It is easy to handle because of a simple structure</w:t>
      </w:r>
    </w:p>
    <w:p w14:paraId="5212F86A" w14:textId="77777777" w:rsidR="002A43DE" w:rsidRDefault="0055480F">
      <w:pPr>
        <w:numPr>
          <w:ilvl w:val="0"/>
          <w:numId w:val="22"/>
        </w:numPr>
      </w:pPr>
      <w:r>
        <w:t>It is easy to edit while file transferring</w:t>
      </w:r>
    </w:p>
    <w:p w14:paraId="3CD0DF4A" w14:textId="52F55FF9" w:rsidR="002A43DE" w:rsidRDefault="0055480F">
      <w:pPr>
        <w:numPr>
          <w:ilvl w:val="0"/>
          <w:numId w:val="22"/>
        </w:numPr>
      </w:pPr>
      <w:r>
        <w:t xml:space="preserve">It is easy to </w:t>
      </w:r>
      <w:del w:id="19" w:author="Laurence Venner" w:date="2020-12-08T13:09:00Z">
        <w:r w:rsidDel="00AA0AD9">
          <w:delText>pick</w:delText>
        </w:r>
      </w:del>
      <w:ins w:id="20" w:author="Laurence Venner" w:date="2020-12-08T13:09:00Z">
        <w:r w:rsidR="00AA0AD9">
          <w:t>select an</w:t>
        </w:r>
      </w:ins>
      <w:r>
        <w:t xml:space="preserve"> extract</w:t>
      </w:r>
      <w:ins w:id="21" w:author="Laurence Venner" w:date="2020-12-08T13:09:00Z">
        <w:r w:rsidR="00AA0AD9">
          <w:t>, or</w:t>
        </w:r>
      </w:ins>
      <w:r>
        <w:t xml:space="preserve"> a “Partial file”</w:t>
      </w:r>
    </w:p>
    <w:p w14:paraId="3412E782" w14:textId="77777777" w:rsidR="002A43DE" w:rsidRDefault="0055480F">
      <w:r>
        <w:rPr>
          <w:rStyle w:val="smpte-ch-review-highlight-green"/>
        </w:rPr>
        <w:t>The following Index Layout Properties shall be set according to SMPTE ST 377-1.</w:t>
      </w:r>
    </w:p>
    <w:p w14:paraId="544846F5" w14:textId="77777777" w:rsidR="002A43DE" w:rsidRDefault="0055480F">
      <w:pPr>
        <w:numPr>
          <w:ilvl w:val="0"/>
          <w:numId w:val="23"/>
        </w:numPr>
      </w:pPr>
      <w:r>
        <w:t>Index Table Segment::Single Index Location TRUE (Single Location)</w:t>
      </w:r>
    </w:p>
    <w:p w14:paraId="73D711F2" w14:textId="77777777" w:rsidR="002A43DE" w:rsidRDefault="0055480F">
      <w:pPr>
        <w:numPr>
          <w:ilvl w:val="0"/>
          <w:numId w:val="23"/>
        </w:numPr>
      </w:pPr>
      <w:r>
        <w:t>Index Table Segment::Single Location TRUE (Single Location)</w:t>
      </w:r>
    </w:p>
    <w:p w14:paraId="1CD8752A" w14:textId="77777777" w:rsidR="002A43DE" w:rsidRDefault="0055480F">
      <w:pPr>
        <w:numPr>
          <w:ilvl w:val="0"/>
          <w:numId w:val="23"/>
        </w:numPr>
      </w:pPr>
      <w:r>
        <w:t>Index Table Segment::Forward Index Direction TRUE (Forward)</w:t>
      </w:r>
    </w:p>
    <w:p w14:paraId="371396AA" w14:textId="77777777" w:rsidR="002A43DE" w:rsidRDefault="0055480F">
      <w:pPr>
        <w:numPr>
          <w:ilvl w:val="0"/>
          <w:numId w:val="23"/>
        </w:numPr>
      </w:pPr>
      <w:r>
        <w:t>Preface:: is RIP present TRUE</w:t>
      </w:r>
    </w:p>
    <w:p w14:paraId="0587B966" w14:textId="77777777" w:rsidR="002A43DE" w:rsidRDefault="0055480F">
      <w:pPr>
        <w:pStyle w:val="Heading2"/>
      </w:pPr>
      <w:bookmarkStart w:id="22" w:name="multiple-essence-location-style"/>
      <w:r>
        <w:t>4.3 Multiple Essence Location Style</w:t>
      </w:r>
      <w:bookmarkEnd w:id="22"/>
    </w:p>
    <w:p w14:paraId="42E03607" w14:textId="77777777" w:rsidR="002A43DE" w:rsidRDefault="0055480F">
      <w:r>
        <w:t>As shown in Figure 2, this style consists of a Header Partition, segmented Body Partition(s), a Footer Partition, and a Random Index Pack. Every Body Partition carrying VC-6 data shall be followed by one Index Table Segment that carries the Index Entries for the Edit Units of that Body Partition.</w:t>
      </w:r>
    </w:p>
    <w:p w14:paraId="2E857852" w14:textId="77777777" w:rsidR="002A43DE" w:rsidRDefault="0055480F">
      <w:r>
        <w:rPr>
          <w:rStyle w:val="smpte-ch-review-highlight"/>
        </w:rPr>
        <w:t>Some of the aspects of this style are shown below</w:t>
      </w:r>
    </w:p>
    <w:p w14:paraId="5165AA18" w14:textId="77777777" w:rsidR="002A43DE" w:rsidRDefault="0055480F">
      <w:pPr>
        <w:numPr>
          <w:ilvl w:val="0"/>
          <w:numId w:val="24"/>
        </w:numPr>
      </w:pPr>
      <w:r>
        <w:lastRenderedPageBreak/>
        <w:t>It is only necessary to include one Index Table Segment for each Body Partition period on the sender side</w:t>
      </w:r>
    </w:p>
    <w:p w14:paraId="443B3F6C" w14:textId="77777777" w:rsidR="002A43DE" w:rsidRDefault="0055480F">
      <w:pPr>
        <w:numPr>
          <w:ilvl w:val="0"/>
          <w:numId w:val="24"/>
        </w:numPr>
      </w:pPr>
      <w:r>
        <w:t>It is easy to perform the function “Play while receiving file” on the receiver side</w:t>
      </w:r>
    </w:p>
    <w:p w14:paraId="2FFCF0DF" w14:textId="05F8AA72" w:rsidR="002A43DE" w:rsidRDefault="0055480F">
      <w:pPr>
        <w:numPr>
          <w:ilvl w:val="0"/>
          <w:numId w:val="24"/>
        </w:numPr>
      </w:pPr>
      <w:r>
        <w:t xml:space="preserve">It is easy to </w:t>
      </w:r>
      <w:ins w:id="23" w:author="Laurence Venner" w:date="2020-12-08T13:10:00Z">
        <w:r w:rsidR="00AA0AD9">
          <w:t xml:space="preserve">select an </w:t>
        </w:r>
      </w:ins>
      <w:del w:id="24" w:author="Laurence Venner" w:date="2020-12-08T13:10:00Z">
        <w:r w:rsidDel="00AA0AD9">
          <w:delText xml:space="preserve">pick </w:delText>
        </w:r>
      </w:del>
      <w:r>
        <w:t>extract</w:t>
      </w:r>
      <w:ins w:id="25" w:author="Laurence Venner" w:date="2020-12-08T13:10:00Z">
        <w:r w:rsidR="00AA0AD9">
          <w:t>, or</w:t>
        </w:r>
      </w:ins>
      <w:r>
        <w:t xml:space="preserve"> a “Partial file”</w:t>
      </w:r>
    </w:p>
    <w:p w14:paraId="15B15E4D" w14:textId="77777777" w:rsidR="002A43DE" w:rsidRDefault="0055480F">
      <w:r>
        <w:rPr>
          <w:rStyle w:val="smpte-ch-review-highlight-green"/>
        </w:rPr>
        <w:t>The following Index Layout Properties shall be set according to SMPTE ST 377-1.</w:t>
      </w:r>
    </w:p>
    <w:p w14:paraId="507B67CB" w14:textId="77777777" w:rsidR="002A43DE" w:rsidRDefault="0055480F">
      <w:pPr>
        <w:numPr>
          <w:ilvl w:val="0"/>
          <w:numId w:val="25"/>
        </w:numPr>
      </w:pPr>
      <w:r>
        <w:t>Index Table Segment::Single Index Location FALSE (Distributed Location)</w:t>
      </w:r>
    </w:p>
    <w:p w14:paraId="2949BCF3" w14:textId="77777777" w:rsidR="002A43DE" w:rsidRDefault="0055480F">
      <w:pPr>
        <w:numPr>
          <w:ilvl w:val="0"/>
          <w:numId w:val="25"/>
        </w:numPr>
      </w:pPr>
      <w:r>
        <w:t>Index Table Segment::Single Essence Location FALSE (Distributed Location)</w:t>
      </w:r>
    </w:p>
    <w:p w14:paraId="0CE286D4" w14:textId="77777777" w:rsidR="002A43DE" w:rsidRDefault="0055480F">
      <w:pPr>
        <w:numPr>
          <w:ilvl w:val="0"/>
          <w:numId w:val="25"/>
        </w:numPr>
      </w:pPr>
      <w:r>
        <w:t>Index Table Segment::Forward Index Direction FALSE (Backward)</w:t>
      </w:r>
    </w:p>
    <w:p w14:paraId="695B309B" w14:textId="77777777" w:rsidR="002A43DE" w:rsidRDefault="0055480F">
      <w:pPr>
        <w:numPr>
          <w:ilvl w:val="0"/>
          <w:numId w:val="25"/>
        </w:numPr>
      </w:pPr>
      <w:r>
        <w:t>Preface:: is RIP present TRUE</w:t>
      </w:r>
    </w:p>
    <w:p w14:paraId="6A648FFC" w14:textId="77777777" w:rsidR="002A43DE" w:rsidRDefault="0055480F">
      <w:pPr>
        <w:numPr>
          <w:ilvl w:val="0"/>
          <w:numId w:val="25"/>
        </w:numPr>
      </w:pPr>
      <w:r>
        <w:t>Essence Container Data:: Following Index Table TRUE (A Complete Index Table follows all Essence)</w:t>
      </w:r>
    </w:p>
    <w:p w14:paraId="2EF4A30B" w14:textId="76223969" w:rsidR="002A43DE" w:rsidRDefault="0055480F">
      <w:pPr>
        <w:pStyle w:val="Heading1"/>
      </w:pPr>
      <w:bookmarkStart w:id="26" w:name="X36c6bebf290339ffd7bf96626b7913de85ecbf3"/>
      <w:r>
        <w:t xml:space="preserve">5 Mapping VC-6 Bytestream into the MXF </w:t>
      </w:r>
      <w:del w:id="27" w:author="Laurence Venner" w:date="2020-12-08T13:11:00Z">
        <w:r w:rsidDel="00AA0AD9">
          <w:delText xml:space="preserve">Gegneric </w:delText>
        </w:r>
      </w:del>
      <w:ins w:id="28" w:author="Laurence Venner" w:date="2020-12-08T13:11:00Z">
        <w:r w:rsidR="00AA0AD9">
          <w:t xml:space="preserve">Generic </w:t>
        </w:r>
      </w:ins>
      <w:r>
        <w:t>Container</w:t>
      </w:r>
      <w:bookmarkEnd w:id="26"/>
    </w:p>
    <w:p w14:paraId="7A1FB76E" w14:textId="77777777" w:rsidR="002A43DE" w:rsidRDefault="0055480F">
      <w:r>
        <w:t>VC-6 streams shall be mapped using the MXF Generic Container using frame wrapping as defined in SMPTE ST 379-1 and SMPTE ST 379-2</w:t>
      </w:r>
    </w:p>
    <w:p w14:paraId="2DCD0062" w14:textId="77777777" w:rsidR="002A43DE" w:rsidRDefault="0055480F">
      <w:r>
        <w:t xml:space="preserve">Figure 4 shows the SMPTE ST-2117 picture element, the </w:t>
      </w:r>
      <w:commentRangeStart w:id="29"/>
      <w:r>
        <w:t>byte stream</w:t>
      </w:r>
      <w:commentRangeEnd w:id="29"/>
      <w:r w:rsidR="006C3E48">
        <w:rPr>
          <w:rStyle w:val="CommentReference"/>
        </w:rPr>
        <w:commentReference w:id="29"/>
      </w:r>
      <w:r>
        <w:t xml:space="preserve"> shall comply with SMPTE ST-2117.</w:t>
      </w:r>
    </w:p>
    <w:p w14:paraId="2C94682D" w14:textId="77777777" w:rsidR="002A43DE" w:rsidRDefault="0055480F">
      <w:r>
        <w:rPr>
          <w:noProof/>
        </w:rPr>
        <w:drawing>
          <wp:inline distT="0" distB="0" distL="0" distR="0" wp14:anchorId="256D6644" wp14:editId="70F8FAB8">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12"/>
                    <a:stretch>
                      <a:fillRect/>
                    </a:stretch>
                  </pic:blipFill>
                  <pic:spPr bwMode="auto">
                    <a:xfrm>
                      <a:off x="0" y="0"/>
                      <a:ext cx="5727700" cy="997557"/>
                    </a:xfrm>
                    <a:prstGeom prst="rect">
                      <a:avLst/>
                    </a:prstGeom>
                    <a:noFill/>
                    <a:ln w="9525">
                      <a:noFill/>
                      <a:headEnd/>
                      <a:tailEnd/>
                    </a:ln>
                  </pic:spPr>
                </pic:pic>
              </a:graphicData>
            </a:graphic>
          </wp:inline>
        </w:drawing>
      </w:r>
    </w:p>
    <w:p w14:paraId="546D3F24" w14:textId="77777777" w:rsidR="002A43DE" w:rsidRDefault="0055480F">
      <w:pPr>
        <w:pStyle w:val="smpte-caption"/>
      </w:pPr>
      <w:r>
        <w:t>Figure 4 - Mapping of ST-2117 Picture Item Element</w:t>
      </w:r>
    </w:p>
    <w:p w14:paraId="7E1C3C23" w14:textId="77777777" w:rsidR="002A43DE" w:rsidRDefault="0055480F">
      <w:pPr>
        <w:pStyle w:val="Heading1"/>
      </w:pPr>
      <w:bookmarkStart w:id="30" w:name="key-length-value-encoding"/>
      <w:r>
        <w:t>6 Key Length Value Encoding</w:t>
      </w:r>
      <w:bookmarkEnd w:id="30"/>
    </w:p>
    <w:p w14:paraId="1C3C18C8" w14:textId="77777777" w:rsidR="002A43DE" w:rsidRDefault="0055480F">
      <w:pPr>
        <w:pStyle w:val="Heading2"/>
      </w:pPr>
      <w:bookmarkStart w:id="31" w:name="picture-element-key"/>
      <w:r>
        <w:t>6.1 Picture Element Key</w:t>
      </w:r>
      <w:bookmarkEnd w:id="31"/>
    </w:p>
    <w:p w14:paraId="488F731E" w14:textId="77777777" w:rsidR="002A43DE" w:rsidRDefault="0055480F">
      <w:pPr>
        <w:pStyle w:val="Heading3"/>
      </w:pPr>
      <w:bookmarkStart w:id="32" w:name="smpte-st-2117-picture-element-key"/>
      <w:r>
        <w:t>6.1.1 SMPTE ST-2117 Picture Element Key</w:t>
      </w:r>
      <w:bookmarkEnd w:id="32"/>
    </w:p>
    <w:p w14:paraId="42402429" w14:textId="77777777" w:rsidR="002A43DE" w:rsidRDefault="0055480F">
      <w:pPr>
        <w:pStyle w:val="smpte-caption"/>
      </w:pPr>
      <w:r>
        <w:t>Table 1 - Picture Element Keys]</w:t>
      </w:r>
    </w:p>
    <w:tbl>
      <w:tblPr>
        <w:tblStyle w:val="Table"/>
        <w:tblW w:w="5000" w:type="pct"/>
        <w:tblLook w:val="0020" w:firstRow="1" w:lastRow="0" w:firstColumn="0" w:lastColumn="0" w:noHBand="0" w:noVBand="0"/>
        <w:tblPrChange w:id="33" w:author="Laurence Venner" w:date="2020-12-08T16:08:00Z">
          <w:tblPr>
            <w:tblStyle w:val="Table"/>
            <w:tblW w:w="5000" w:type="pct"/>
            <w:tblLook w:val="0020" w:firstRow="1" w:lastRow="0" w:firstColumn="0" w:lastColumn="0" w:noHBand="0" w:noVBand="0"/>
          </w:tblPr>
        </w:tblPrChange>
      </w:tblPr>
      <w:tblGrid>
        <w:gridCol w:w="3302"/>
        <w:gridCol w:w="681"/>
        <w:gridCol w:w="5033"/>
        <w:tblGridChange w:id="34">
          <w:tblGrid>
            <w:gridCol w:w="3302"/>
            <w:gridCol w:w="681"/>
            <w:gridCol w:w="5033"/>
          </w:tblGrid>
        </w:tblGridChange>
      </w:tblGrid>
      <w:tr w:rsidR="002A43DE" w14:paraId="18A4E5D9"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35" w:author="Laurence Venner" w:date="2020-12-08T16:08:00Z">
              <w:tcPr>
                <w:tcW w:w="0" w:type="auto"/>
                <w:tcBorders>
                  <w:bottom w:val="single" w:sz="0" w:space="0" w:color="auto"/>
                </w:tcBorders>
                <w:vAlign w:val="bottom"/>
              </w:tcPr>
            </w:tcPrChange>
          </w:tcPr>
          <w:p w14:paraId="31B7FFB4" w14:textId="77777777" w:rsidR="002A43DE" w:rsidRDefault="0055480F">
            <w:pPr>
              <w:cnfStyle w:val="100000000000" w:firstRow="1" w:lastRow="0" w:firstColumn="0" w:lastColumn="0" w:oddVBand="0" w:evenVBand="0" w:oddHBand="0" w:evenHBand="0" w:firstRowFirstColumn="0" w:firstRowLastColumn="0" w:lastRowFirstColumn="0" w:lastRowLastColumn="0"/>
            </w:pPr>
            <w:r>
              <w:t>Symbol</w:t>
            </w:r>
          </w:p>
        </w:tc>
        <w:tc>
          <w:tcPr>
            <w:tcW w:w="0" w:type="auto"/>
            <w:tcBorders>
              <w:bottom w:val="single" w:sz="0" w:space="0" w:color="auto"/>
            </w:tcBorders>
            <w:vAlign w:val="bottom"/>
            <w:tcPrChange w:id="36" w:author="Laurence Venner" w:date="2020-12-08T16:08:00Z">
              <w:tcPr>
                <w:tcW w:w="0" w:type="auto"/>
                <w:tcBorders>
                  <w:bottom w:val="single" w:sz="0" w:space="0" w:color="auto"/>
                </w:tcBorders>
                <w:vAlign w:val="bottom"/>
              </w:tcPr>
            </w:tcPrChange>
          </w:tcPr>
          <w:p w14:paraId="7AD968D0" w14:textId="77777777" w:rsidR="002A43DE" w:rsidRDefault="0055480F">
            <w:pPr>
              <w:cnfStyle w:val="100000000000" w:firstRow="1" w:lastRow="0" w:firstColumn="0" w:lastColumn="0" w:oddVBand="0" w:evenVBand="0" w:oddHBand="0" w:evenHBand="0" w:firstRowFirstColumn="0" w:firstRowLastColumn="0" w:lastRowFirstColumn="0" w:lastRowLastColumn="0"/>
            </w:pPr>
            <w:r>
              <w:t>Kind</w:t>
            </w:r>
          </w:p>
        </w:tc>
        <w:tc>
          <w:tcPr>
            <w:tcW w:w="0" w:type="auto"/>
            <w:tcBorders>
              <w:bottom w:val="single" w:sz="0" w:space="0" w:color="auto"/>
            </w:tcBorders>
            <w:vAlign w:val="bottom"/>
            <w:tcPrChange w:id="37" w:author="Laurence Venner" w:date="2020-12-08T16:08:00Z">
              <w:tcPr>
                <w:tcW w:w="0" w:type="auto"/>
                <w:tcBorders>
                  <w:bottom w:val="single" w:sz="0" w:space="0" w:color="auto"/>
                </w:tcBorders>
                <w:vAlign w:val="bottom"/>
              </w:tcPr>
            </w:tcPrChange>
          </w:tcPr>
          <w:p w14:paraId="0196FE42" w14:textId="77777777" w:rsidR="002A43DE" w:rsidRDefault="0055480F">
            <w:pPr>
              <w:cnfStyle w:val="100000000000" w:firstRow="1" w:lastRow="0" w:firstColumn="0" w:lastColumn="0" w:oddVBand="0" w:evenVBand="0" w:oddHBand="0" w:evenHBand="0" w:firstRowFirstColumn="0" w:firstRowLastColumn="0" w:lastRowFirstColumn="0" w:lastRowLastColumn="0"/>
            </w:pPr>
            <w:r>
              <w:t>Item UL</w:t>
            </w:r>
          </w:p>
        </w:tc>
      </w:tr>
      <w:tr w:rsidR="002A43DE" w14:paraId="621D7DF2" w14:textId="77777777">
        <w:tc>
          <w:tcPr>
            <w:tcW w:w="0" w:type="auto"/>
            <w:tcPrChange w:id="38" w:author="Laurence Venner" w:date="2020-12-08T16:08:00Z">
              <w:tcPr>
                <w:tcW w:w="0" w:type="auto"/>
              </w:tcPr>
            </w:tcPrChange>
          </w:tcPr>
          <w:p w14:paraId="09126E55" w14:textId="77777777" w:rsidR="002A43DE" w:rsidRDefault="0055480F">
            <w:r>
              <w:t>FrameWrappedVC6PictureElement</w:t>
            </w:r>
          </w:p>
        </w:tc>
        <w:tc>
          <w:tcPr>
            <w:tcW w:w="0" w:type="auto"/>
            <w:tcPrChange w:id="39" w:author="Laurence Venner" w:date="2020-12-08T16:08:00Z">
              <w:tcPr>
                <w:tcW w:w="0" w:type="auto"/>
              </w:tcPr>
            </w:tcPrChange>
          </w:tcPr>
          <w:p w14:paraId="231F7036" w14:textId="77777777" w:rsidR="002A43DE" w:rsidRDefault="0055480F">
            <w:r>
              <w:t>LEAF</w:t>
            </w:r>
          </w:p>
        </w:tc>
        <w:tc>
          <w:tcPr>
            <w:tcW w:w="0" w:type="auto"/>
            <w:tcPrChange w:id="40" w:author="Laurence Venner" w:date="2020-12-08T16:08:00Z">
              <w:tcPr>
                <w:tcW w:w="0" w:type="auto"/>
              </w:tcPr>
            </w:tcPrChange>
          </w:tcPr>
          <w:p w14:paraId="082081BA" w14:textId="77777777" w:rsidR="002A43DE" w:rsidRDefault="0055480F">
            <w:r>
              <w:t>urn:smpte:ul:060E2B34.01020101.0D010301.157f1f7f</w:t>
            </w:r>
          </w:p>
        </w:tc>
      </w:tr>
    </w:tbl>
    <w:p w14:paraId="2075860B" w14:textId="77777777" w:rsidR="002A43DE" w:rsidRDefault="0055480F">
      <w:r>
        <w:t xml:space="preserve">Bytes 1-13 of the </w:t>
      </w:r>
      <w:r>
        <w:rPr>
          <w:rStyle w:val="VerbatimChar"/>
        </w:rPr>
        <w:t>FrameWrappedVC6PictureElement</w:t>
      </w:r>
      <w:r>
        <w:t xml:space="preserve"> key are defined by SMPTE ST 379-2.</w:t>
      </w:r>
    </w:p>
    <w:p w14:paraId="57A41CFA" w14:textId="77777777" w:rsidR="002A43DE" w:rsidRDefault="0055480F">
      <w:commentRangeStart w:id="41"/>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commentRangeEnd w:id="41"/>
      <w:r w:rsidR="006C3E48">
        <w:rPr>
          <w:rStyle w:val="CommentReference"/>
        </w:rPr>
        <w:commentReference w:id="41"/>
      </w:r>
    </w:p>
    <w:p w14:paraId="4DF87983" w14:textId="77777777" w:rsidR="002A43DE" w:rsidRDefault="0055480F">
      <w:r>
        <w:lastRenderedPageBreak/>
        <w:t xml:space="preserve">NOTE: The value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505A767F" w14:textId="77777777" w:rsidR="002A43DE" w:rsidRDefault="0055480F">
      <w:pPr>
        <w:pStyle w:val="Heading3"/>
      </w:pPr>
      <w:bookmarkStart w:id="42" w:name="smpte-st-2117-picture-element-length"/>
      <w:r>
        <w:t>6.1.2 SMPTE ST-2117 Picture Element Length</w:t>
      </w:r>
      <w:bookmarkEnd w:id="42"/>
    </w:p>
    <w:p w14:paraId="3980D328" w14:textId="77777777" w:rsidR="002A43DE" w:rsidRDefault="0055480F">
      <w:r>
        <w:t>The length field of the KLV coded Element shall shall comply with SMPTE ST 379-2.</w:t>
      </w:r>
    </w:p>
    <w:p w14:paraId="1E318A63" w14:textId="77777777" w:rsidR="002A43DE" w:rsidRDefault="0055480F">
      <w:pPr>
        <w:pStyle w:val="Heading3"/>
      </w:pPr>
      <w:bookmarkStart w:id="43" w:name="smpte-st-2117-picture-element-value"/>
      <w:r>
        <w:t>6.1.3 SMPTE ST-2117 Picture Element Value</w:t>
      </w:r>
      <w:bookmarkEnd w:id="43"/>
    </w:p>
    <w:p w14:paraId="6D96BE2C" w14:textId="77777777" w:rsidR="002A43DE" w:rsidRDefault="0055480F">
      <w:r>
        <w:t xml:space="preserve">Each Picture Element value shall be a </w:t>
      </w:r>
      <w:commentRangeStart w:id="44"/>
      <w:r>
        <w:t>byte stream</w:t>
      </w:r>
      <w:commentRangeEnd w:id="44"/>
      <w:r w:rsidR="006C3E48">
        <w:rPr>
          <w:rStyle w:val="CommentReference"/>
        </w:rPr>
        <w:commentReference w:id="44"/>
      </w:r>
      <w:r>
        <w:t xml:space="preserve"> for a single image compliant with SMPTE ST-2117-1.</w:t>
      </w:r>
    </w:p>
    <w:p w14:paraId="4B0A7F64" w14:textId="77777777" w:rsidR="002A43DE" w:rsidRDefault="0055480F">
      <w:pPr>
        <w:pStyle w:val="Heading1"/>
      </w:pPr>
      <w:bookmarkStart w:id="45" w:name="mxf-labels"/>
      <w:r>
        <w:t>7 MXF Labels</w:t>
      </w:r>
      <w:bookmarkEnd w:id="45"/>
    </w:p>
    <w:p w14:paraId="6CC5FE43" w14:textId="77777777" w:rsidR="002A43DE" w:rsidRDefault="0055480F">
      <w:pPr>
        <w:pStyle w:val="Heading2"/>
      </w:pPr>
      <w:bookmarkStart w:id="46" w:name="essence-container-label"/>
      <w:r>
        <w:t>7.1 Essence Container Label</w:t>
      </w:r>
      <w:bookmarkEnd w:id="46"/>
    </w:p>
    <w:p w14:paraId="02B82F81" w14:textId="77777777" w:rsidR="002A43DE" w:rsidRDefault="0055480F">
      <w:r>
        <w:t xml:space="preserve">The Essence Container Label is carried in the Essence Containers Properties of the Partition Packs, Preface Set and File Descriptor as </w:t>
      </w:r>
      <w:commentRangeStart w:id="47"/>
      <w:r>
        <w:t>define</w:t>
      </w:r>
      <w:commentRangeEnd w:id="47"/>
      <w:r w:rsidR="009857AA">
        <w:rPr>
          <w:rStyle w:val="CommentReference"/>
        </w:rPr>
        <w:commentReference w:id="47"/>
      </w:r>
      <w:r>
        <w:t xml:space="preserve"> in SMPTE ST 377-1.</w:t>
      </w:r>
    </w:p>
    <w:p w14:paraId="6F030F59" w14:textId="77777777" w:rsidR="002A43DE" w:rsidRDefault="0055480F">
      <w:r>
        <w:t>The values of the Essence Container Label for VC-6 Bytestreams in MXF shall be one of the values in Table 2.</w:t>
      </w:r>
    </w:p>
    <w:p w14:paraId="6370BEF8" w14:textId="77777777" w:rsidR="002A43DE" w:rsidRDefault="0055480F">
      <w:r>
        <w:rPr>
          <w:rStyle w:val="smpte-caption-figure"/>
        </w:rPr>
        <w:t>Table 2 – Essence Container Label Values for VC-6</w:t>
      </w:r>
    </w:p>
    <w:tbl>
      <w:tblPr>
        <w:tblStyle w:val="Table"/>
        <w:tblW w:w="5000" w:type="pct"/>
        <w:tblLook w:val="0020" w:firstRow="1" w:lastRow="0" w:firstColumn="0" w:lastColumn="0" w:noHBand="0" w:noVBand="0"/>
        <w:tblPrChange w:id="48" w:author="Laurence Venner" w:date="2020-12-08T16:08:00Z">
          <w:tblPr>
            <w:tblStyle w:val="Table"/>
            <w:tblW w:w="5000" w:type="pct"/>
            <w:tblLook w:val="0020" w:firstRow="1" w:lastRow="0" w:firstColumn="0" w:lastColumn="0" w:noHBand="0" w:noVBand="0"/>
          </w:tblPr>
        </w:tblPrChange>
      </w:tblPr>
      <w:tblGrid>
        <w:gridCol w:w="4402"/>
        <w:gridCol w:w="620"/>
        <w:gridCol w:w="3994"/>
        <w:tblGridChange w:id="49">
          <w:tblGrid>
            <w:gridCol w:w="3816"/>
            <w:gridCol w:w="676"/>
            <w:gridCol w:w="4524"/>
          </w:tblGrid>
        </w:tblGridChange>
      </w:tblGrid>
      <w:tr w:rsidR="002A43DE" w14:paraId="4F58D60B"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50" w:author="Laurence Venner" w:date="2020-12-08T16:08:00Z">
              <w:tcPr>
                <w:tcW w:w="0" w:type="auto"/>
                <w:tcBorders>
                  <w:bottom w:val="single" w:sz="0" w:space="0" w:color="auto"/>
                </w:tcBorders>
                <w:vAlign w:val="bottom"/>
              </w:tcPr>
            </w:tcPrChange>
          </w:tcPr>
          <w:p w14:paraId="775B27C0" w14:textId="77777777" w:rsidR="002A43DE" w:rsidRDefault="0055480F">
            <w:pPr>
              <w:cnfStyle w:val="100000000000" w:firstRow="1" w:lastRow="0" w:firstColumn="0" w:lastColumn="0" w:oddVBand="0" w:evenVBand="0" w:oddHBand="0" w:evenHBand="0" w:firstRowFirstColumn="0" w:firstRowLastColumn="0" w:lastRowFirstColumn="0" w:lastRowLastColumn="0"/>
            </w:pPr>
            <w:r>
              <w:t>Symbol</w:t>
            </w:r>
          </w:p>
        </w:tc>
        <w:tc>
          <w:tcPr>
            <w:tcW w:w="0" w:type="auto"/>
            <w:tcBorders>
              <w:bottom w:val="single" w:sz="0" w:space="0" w:color="auto"/>
            </w:tcBorders>
            <w:vAlign w:val="bottom"/>
            <w:tcPrChange w:id="51" w:author="Laurence Venner" w:date="2020-12-08T16:08:00Z">
              <w:tcPr>
                <w:tcW w:w="0" w:type="auto"/>
                <w:tcBorders>
                  <w:bottom w:val="single" w:sz="0" w:space="0" w:color="auto"/>
                </w:tcBorders>
                <w:vAlign w:val="bottom"/>
              </w:tcPr>
            </w:tcPrChange>
          </w:tcPr>
          <w:p w14:paraId="7F10F405" w14:textId="77777777" w:rsidR="002A43DE" w:rsidRDefault="0055480F">
            <w:pPr>
              <w:cnfStyle w:val="100000000000" w:firstRow="1" w:lastRow="0" w:firstColumn="0" w:lastColumn="0" w:oddVBand="0" w:evenVBand="0" w:oddHBand="0" w:evenHBand="0" w:firstRowFirstColumn="0" w:firstRowLastColumn="0" w:lastRowFirstColumn="0" w:lastRowLastColumn="0"/>
            </w:pPr>
            <w:r>
              <w:t>Kind</w:t>
            </w:r>
          </w:p>
        </w:tc>
        <w:tc>
          <w:tcPr>
            <w:tcW w:w="0" w:type="auto"/>
            <w:tcBorders>
              <w:bottom w:val="single" w:sz="0" w:space="0" w:color="auto"/>
            </w:tcBorders>
            <w:vAlign w:val="bottom"/>
            <w:tcPrChange w:id="52" w:author="Laurence Venner" w:date="2020-12-08T16:08:00Z">
              <w:tcPr>
                <w:tcW w:w="0" w:type="auto"/>
                <w:tcBorders>
                  <w:bottom w:val="single" w:sz="0" w:space="0" w:color="auto"/>
                </w:tcBorders>
                <w:vAlign w:val="bottom"/>
              </w:tcPr>
            </w:tcPrChange>
          </w:tcPr>
          <w:p w14:paraId="486E6D03" w14:textId="77777777" w:rsidR="002A43DE" w:rsidRDefault="0055480F">
            <w:pPr>
              <w:cnfStyle w:val="100000000000" w:firstRow="1" w:lastRow="0" w:firstColumn="0" w:lastColumn="0" w:oddVBand="0" w:evenVBand="0" w:oddHBand="0" w:evenHBand="0" w:firstRowFirstColumn="0" w:firstRowLastColumn="0" w:lastRowFirstColumn="0" w:lastRowLastColumn="0"/>
            </w:pPr>
            <w:r>
              <w:t>Item UL</w:t>
            </w:r>
          </w:p>
        </w:tc>
      </w:tr>
      <w:tr w:rsidR="002A43DE" w14:paraId="33F86DC7" w14:textId="77777777">
        <w:tc>
          <w:tcPr>
            <w:tcW w:w="0" w:type="auto"/>
            <w:tcPrChange w:id="53" w:author="Laurence Venner" w:date="2020-12-08T16:08:00Z">
              <w:tcPr>
                <w:tcW w:w="0" w:type="auto"/>
              </w:tcPr>
            </w:tcPrChange>
          </w:tcPr>
          <w:p w14:paraId="1E18488D" w14:textId="77777777" w:rsidR="002A43DE" w:rsidRDefault="0055480F">
            <w:ins w:id="54" w:author="Robert Ettinger" w:date="2020-12-08T16:08:00Z">
              <w:r>
                <w:t>MXFGCVC6</w:t>
              </w:r>
              <w:commentRangeStart w:id="55"/>
              <w:r>
                <w:t>Bytestream</w:t>
              </w:r>
              <w:commentRangeEnd w:id="55"/>
              <w:r w:rsidR="009857AA">
                <w:rPr>
                  <w:rStyle w:val="CommentReference"/>
                  <w:lang w:eastAsia="en-US"/>
                </w:rPr>
                <w:commentReference w:id="55"/>
              </w:r>
              <w:r>
                <w:t>Types</w:t>
              </w:r>
            </w:ins>
            <w:del w:id="56" w:author="Robert Ettinger" w:date="2020-12-08T16:08:00Z">
              <w:r>
                <w:delText>MXFGCVC6BytestreamTypes</w:delText>
              </w:r>
            </w:del>
          </w:p>
        </w:tc>
        <w:tc>
          <w:tcPr>
            <w:tcW w:w="0" w:type="auto"/>
            <w:tcPrChange w:id="57" w:author="Laurence Venner" w:date="2020-12-08T16:08:00Z">
              <w:tcPr>
                <w:tcW w:w="0" w:type="auto"/>
              </w:tcPr>
            </w:tcPrChange>
          </w:tcPr>
          <w:p w14:paraId="24A419EC" w14:textId="77777777" w:rsidR="002A43DE" w:rsidRDefault="0055480F">
            <w:r>
              <w:t>NODE</w:t>
            </w:r>
          </w:p>
        </w:tc>
        <w:tc>
          <w:tcPr>
            <w:tcW w:w="0" w:type="auto"/>
            <w:tcPrChange w:id="58" w:author="Laurence Venner" w:date="2020-12-08T16:08:00Z">
              <w:tcPr>
                <w:tcW w:w="0" w:type="auto"/>
              </w:tcPr>
            </w:tcPrChange>
          </w:tcPr>
          <w:p w14:paraId="46833E43" w14:textId="77777777" w:rsidR="002A43DE" w:rsidRDefault="0055480F">
            <w:r>
              <w:t>urn:smpte:ul:060e2b34.0401010d.0d010301.02210000</w:t>
            </w:r>
          </w:p>
        </w:tc>
      </w:tr>
      <w:tr w:rsidR="002A43DE" w14:paraId="6BC3E1F6" w14:textId="77777777">
        <w:tc>
          <w:tcPr>
            <w:tcW w:w="0" w:type="auto"/>
            <w:tcPrChange w:id="59" w:author="Laurence Venner" w:date="2020-12-08T16:08:00Z">
              <w:tcPr>
                <w:tcW w:w="0" w:type="auto"/>
              </w:tcPr>
            </w:tcPrChange>
          </w:tcPr>
          <w:p w14:paraId="5C98322C" w14:textId="77777777" w:rsidR="002A43DE" w:rsidRDefault="0055480F">
            <w:r>
              <w:t>MXFGCVC6FrameWrappedGenericBytestream</w:t>
            </w:r>
          </w:p>
        </w:tc>
        <w:tc>
          <w:tcPr>
            <w:tcW w:w="0" w:type="auto"/>
            <w:tcPrChange w:id="60" w:author="Laurence Venner" w:date="2020-12-08T16:08:00Z">
              <w:tcPr>
                <w:tcW w:w="0" w:type="auto"/>
              </w:tcPr>
            </w:tcPrChange>
          </w:tcPr>
          <w:p w14:paraId="55C9BBBE" w14:textId="77777777" w:rsidR="002A43DE" w:rsidRDefault="0055480F">
            <w:r>
              <w:t>LEAF</w:t>
            </w:r>
          </w:p>
        </w:tc>
        <w:tc>
          <w:tcPr>
            <w:tcW w:w="0" w:type="auto"/>
            <w:tcPrChange w:id="61" w:author="Laurence Venner" w:date="2020-12-08T16:08:00Z">
              <w:tcPr>
                <w:tcW w:w="0" w:type="auto"/>
              </w:tcPr>
            </w:tcPrChange>
          </w:tcPr>
          <w:p w14:paraId="3734483B" w14:textId="77777777" w:rsidR="002A43DE" w:rsidRDefault="0055480F">
            <w:r>
              <w:t>urn:smpte:ul:060e2b34.0401010d.0d010301.02210100</w:t>
            </w:r>
          </w:p>
        </w:tc>
      </w:tr>
      <w:tr w:rsidR="002A43DE" w14:paraId="20D24595" w14:textId="77777777">
        <w:tc>
          <w:tcPr>
            <w:tcW w:w="0" w:type="auto"/>
            <w:tcPrChange w:id="62" w:author="Laurence Venner" w:date="2020-12-08T16:08:00Z">
              <w:tcPr>
                <w:tcW w:w="0" w:type="auto"/>
              </w:tcPr>
            </w:tcPrChange>
          </w:tcPr>
          <w:p w14:paraId="54C09519" w14:textId="77777777" w:rsidR="002A43DE" w:rsidRDefault="0055480F">
            <w:r>
              <w:t>MXFGCVC6FrameWrappedProgressivePictures</w:t>
            </w:r>
          </w:p>
        </w:tc>
        <w:tc>
          <w:tcPr>
            <w:tcW w:w="0" w:type="auto"/>
            <w:tcPrChange w:id="63" w:author="Laurence Venner" w:date="2020-12-08T16:08:00Z">
              <w:tcPr>
                <w:tcW w:w="0" w:type="auto"/>
              </w:tcPr>
            </w:tcPrChange>
          </w:tcPr>
          <w:p w14:paraId="7B24CE4C" w14:textId="77777777" w:rsidR="002A43DE" w:rsidRDefault="0055480F">
            <w:r>
              <w:t>LEAF</w:t>
            </w:r>
          </w:p>
        </w:tc>
        <w:tc>
          <w:tcPr>
            <w:tcW w:w="0" w:type="auto"/>
            <w:tcPrChange w:id="64" w:author="Laurence Venner" w:date="2020-12-08T16:08:00Z">
              <w:tcPr>
                <w:tcW w:w="0" w:type="auto"/>
              </w:tcPr>
            </w:tcPrChange>
          </w:tcPr>
          <w:p w14:paraId="4E0B413B" w14:textId="77777777" w:rsidR="002A43DE" w:rsidRDefault="0055480F">
            <w:r>
              <w:t>urn:smpte:ul:060e2b34.0401010d.0d010301.02210200</w:t>
            </w:r>
          </w:p>
        </w:tc>
      </w:tr>
      <w:tr w:rsidR="002A43DE" w14:paraId="0462C90C" w14:textId="77777777">
        <w:tc>
          <w:tcPr>
            <w:tcW w:w="0" w:type="auto"/>
            <w:tcPrChange w:id="65" w:author="Laurence Venner" w:date="2020-12-08T16:08:00Z">
              <w:tcPr>
                <w:tcW w:w="0" w:type="auto"/>
              </w:tcPr>
            </w:tcPrChange>
          </w:tcPr>
          <w:p w14:paraId="3DC4341B" w14:textId="77777777" w:rsidR="002A43DE" w:rsidRDefault="0055480F">
            <w:r>
              <w:t>MXFGCVC6FrameWrappedInterlacedPictures</w:t>
            </w:r>
          </w:p>
        </w:tc>
        <w:tc>
          <w:tcPr>
            <w:tcW w:w="0" w:type="auto"/>
            <w:tcPrChange w:id="66" w:author="Laurence Venner" w:date="2020-12-08T16:08:00Z">
              <w:tcPr>
                <w:tcW w:w="0" w:type="auto"/>
              </w:tcPr>
            </w:tcPrChange>
          </w:tcPr>
          <w:p w14:paraId="2B0FB485" w14:textId="77777777" w:rsidR="002A43DE" w:rsidRDefault="0055480F">
            <w:r>
              <w:t>LEAF</w:t>
            </w:r>
          </w:p>
        </w:tc>
        <w:tc>
          <w:tcPr>
            <w:tcW w:w="0" w:type="auto"/>
            <w:tcPrChange w:id="67" w:author="Laurence Venner" w:date="2020-12-08T16:08:00Z">
              <w:tcPr>
                <w:tcW w:w="0" w:type="auto"/>
              </w:tcPr>
            </w:tcPrChange>
          </w:tcPr>
          <w:p w14:paraId="148D1B73" w14:textId="77777777" w:rsidR="002A43DE" w:rsidRDefault="0055480F">
            <w:r>
              <w:t>urn:smpte:ul:060e2b34.0401010d.0d010301.02210300</w:t>
            </w:r>
          </w:p>
        </w:tc>
      </w:tr>
    </w:tbl>
    <w:p w14:paraId="5CC782A9" w14:textId="77777777" w:rsidR="002A43DE" w:rsidRDefault="0055480F">
      <w:r>
        <w:t xml:space="preserve">The </w:t>
      </w:r>
      <w:r>
        <w:rPr>
          <w:rStyle w:val="VerbatimChar"/>
        </w:rPr>
        <w:t>VC6FrameWrappedGenericBytestream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CEC7B29" w14:textId="77777777" w:rsidR="002A43DE" w:rsidRDefault="0055480F">
      <w:pPr>
        <w:pStyle w:val="Heading2"/>
      </w:pPr>
      <w:bookmarkStart w:id="68" w:name="picture-essence-coding-label"/>
      <w:r>
        <w:t>7.2 Picture Essence Coding Label</w:t>
      </w:r>
      <w:bookmarkEnd w:id="68"/>
    </w:p>
    <w:p w14:paraId="473DD811" w14:textId="77777777" w:rsidR="002A43DE" w:rsidRDefault="0055480F">
      <w:r>
        <w:t>Labels intended for use as values for the Picture Essence Coding item of the Generic Picture Essence Descriptor, specified in SMPTE ST 377-1, are given in Table 3.</w:t>
      </w:r>
    </w:p>
    <w:p w14:paraId="2A96EDE7" w14:textId="77777777" w:rsidR="002A43DE" w:rsidRDefault="0055480F">
      <w:r>
        <w:rPr>
          <w:rStyle w:val="smpte-caption-figure"/>
        </w:rPr>
        <w:t>Table 3 – Picture Essence Coding Label Values for VC-6</w:t>
      </w:r>
    </w:p>
    <w:tbl>
      <w:tblPr>
        <w:tblStyle w:val="Table"/>
        <w:tblW w:w="5000" w:type="pct"/>
        <w:tblLook w:val="0020" w:firstRow="1" w:lastRow="0" w:firstColumn="0" w:lastColumn="0" w:noHBand="0" w:noVBand="0"/>
        <w:tblPrChange w:id="69" w:author="Laurence Venner" w:date="2020-12-08T16:08:00Z">
          <w:tblPr>
            <w:tblStyle w:val="Table"/>
            <w:tblW w:w="5000" w:type="pct"/>
            <w:tblLook w:val="0020" w:firstRow="1" w:lastRow="0" w:firstColumn="0" w:lastColumn="0" w:noHBand="0" w:noVBand="0"/>
          </w:tblPr>
        </w:tblPrChange>
      </w:tblPr>
      <w:tblGrid>
        <w:gridCol w:w="2948"/>
        <w:gridCol w:w="760"/>
        <w:gridCol w:w="5308"/>
        <w:tblGridChange w:id="70">
          <w:tblGrid>
            <w:gridCol w:w="2948"/>
            <w:gridCol w:w="760"/>
            <w:gridCol w:w="5308"/>
          </w:tblGrid>
        </w:tblGridChange>
      </w:tblGrid>
      <w:tr w:rsidR="002A43DE" w14:paraId="38886610"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71" w:author="Laurence Venner" w:date="2020-12-08T16:08:00Z">
              <w:tcPr>
                <w:tcW w:w="0" w:type="auto"/>
                <w:tcBorders>
                  <w:bottom w:val="single" w:sz="0" w:space="0" w:color="auto"/>
                </w:tcBorders>
                <w:vAlign w:val="bottom"/>
              </w:tcPr>
            </w:tcPrChange>
          </w:tcPr>
          <w:p w14:paraId="7B3175B4" w14:textId="77777777" w:rsidR="002A43DE" w:rsidRDefault="0055480F">
            <w:pPr>
              <w:cnfStyle w:val="100000000000" w:firstRow="1" w:lastRow="0" w:firstColumn="0" w:lastColumn="0" w:oddVBand="0" w:evenVBand="0" w:oddHBand="0" w:evenHBand="0" w:firstRowFirstColumn="0" w:firstRowLastColumn="0" w:lastRowFirstColumn="0" w:lastRowLastColumn="0"/>
            </w:pPr>
            <w:r>
              <w:lastRenderedPageBreak/>
              <w:t>Symbol</w:t>
            </w:r>
          </w:p>
        </w:tc>
        <w:tc>
          <w:tcPr>
            <w:tcW w:w="0" w:type="auto"/>
            <w:tcBorders>
              <w:bottom w:val="single" w:sz="0" w:space="0" w:color="auto"/>
            </w:tcBorders>
            <w:vAlign w:val="bottom"/>
            <w:tcPrChange w:id="72" w:author="Laurence Venner" w:date="2020-12-08T16:08:00Z">
              <w:tcPr>
                <w:tcW w:w="0" w:type="auto"/>
                <w:tcBorders>
                  <w:bottom w:val="single" w:sz="0" w:space="0" w:color="auto"/>
                </w:tcBorders>
                <w:vAlign w:val="bottom"/>
              </w:tcPr>
            </w:tcPrChange>
          </w:tcPr>
          <w:p w14:paraId="337D82D6" w14:textId="77777777" w:rsidR="002A43DE" w:rsidRDefault="0055480F">
            <w:pPr>
              <w:cnfStyle w:val="100000000000" w:firstRow="1" w:lastRow="0" w:firstColumn="0" w:lastColumn="0" w:oddVBand="0" w:evenVBand="0" w:oddHBand="0" w:evenHBand="0" w:firstRowFirstColumn="0" w:firstRowLastColumn="0" w:lastRowFirstColumn="0" w:lastRowLastColumn="0"/>
            </w:pPr>
            <w:r>
              <w:t>Kind</w:t>
            </w:r>
          </w:p>
        </w:tc>
        <w:tc>
          <w:tcPr>
            <w:tcW w:w="0" w:type="auto"/>
            <w:tcBorders>
              <w:bottom w:val="single" w:sz="0" w:space="0" w:color="auto"/>
            </w:tcBorders>
            <w:vAlign w:val="bottom"/>
            <w:tcPrChange w:id="73" w:author="Laurence Venner" w:date="2020-12-08T16:08:00Z">
              <w:tcPr>
                <w:tcW w:w="0" w:type="auto"/>
                <w:tcBorders>
                  <w:bottom w:val="single" w:sz="0" w:space="0" w:color="auto"/>
                </w:tcBorders>
                <w:vAlign w:val="bottom"/>
              </w:tcPr>
            </w:tcPrChange>
          </w:tcPr>
          <w:p w14:paraId="71111CBD" w14:textId="77777777" w:rsidR="002A43DE" w:rsidRDefault="0055480F">
            <w:pPr>
              <w:cnfStyle w:val="100000000000" w:firstRow="1" w:lastRow="0" w:firstColumn="0" w:lastColumn="0" w:oddVBand="0" w:evenVBand="0" w:oddHBand="0" w:evenHBand="0" w:firstRowFirstColumn="0" w:firstRowLastColumn="0" w:lastRowFirstColumn="0" w:lastRowLastColumn="0"/>
            </w:pPr>
            <w:r>
              <w:t>Item UL</w:t>
            </w:r>
          </w:p>
        </w:tc>
      </w:tr>
      <w:tr w:rsidR="002A43DE" w14:paraId="22F854FD" w14:textId="77777777">
        <w:tc>
          <w:tcPr>
            <w:tcW w:w="0" w:type="auto"/>
            <w:tcPrChange w:id="74" w:author="Laurence Venner" w:date="2020-12-08T16:08:00Z">
              <w:tcPr>
                <w:tcW w:w="0" w:type="auto"/>
              </w:tcPr>
            </w:tcPrChange>
          </w:tcPr>
          <w:p w14:paraId="63C040C3" w14:textId="77777777" w:rsidR="002A43DE" w:rsidRDefault="0055480F">
            <w:r>
              <w:t>VC6Bytestreams</w:t>
            </w:r>
          </w:p>
        </w:tc>
        <w:tc>
          <w:tcPr>
            <w:tcW w:w="0" w:type="auto"/>
            <w:tcPrChange w:id="75" w:author="Laurence Venner" w:date="2020-12-08T16:08:00Z">
              <w:tcPr>
                <w:tcW w:w="0" w:type="auto"/>
              </w:tcPr>
            </w:tcPrChange>
          </w:tcPr>
          <w:p w14:paraId="61816795" w14:textId="77777777" w:rsidR="002A43DE" w:rsidRDefault="0055480F">
            <w:r>
              <w:t>NODE</w:t>
            </w:r>
          </w:p>
        </w:tc>
        <w:tc>
          <w:tcPr>
            <w:tcW w:w="0" w:type="auto"/>
            <w:tcPrChange w:id="76" w:author="Laurence Venner" w:date="2020-12-08T16:08:00Z">
              <w:tcPr>
                <w:tcW w:w="0" w:type="auto"/>
              </w:tcPr>
            </w:tcPrChange>
          </w:tcPr>
          <w:p w14:paraId="3C6FAACD" w14:textId="77777777" w:rsidR="002A43DE" w:rsidRDefault="0055480F">
            <w:r>
              <w:t>urn:smpte:ul:060e2b34.0401010d.04010202.01470000</w:t>
            </w:r>
          </w:p>
        </w:tc>
      </w:tr>
      <w:tr w:rsidR="002A43DE" w14:paraId="04A4E669" w14:textId="77777777">
        <w:tc>
          <w:tcPr>
            <w:tcW w:w="0" w:type="auto"/>
            <w:tcPrChange w:id="77" w:author="Laurence Venner" w:date="2020-12-08T16:08:00Z">
              <w:tcPr>
                <w:tcW w:w="0" w:type="auto"/>
              </w:tcPr>
            </w:tcPrChange>
          </w:tcPr>
          <w:p w14:paraId="2BE13192" w14:textId="77777777" w:rsidR="002A43DE" w:rsidRDefault="0055480F">
            <w:r>
              <w:t>VC6UnrestrictedBytestream</w:t>
            </w:r>
          </w:p>
        </w:tc>
        <w:tc>
          <w:tcPr>
            <w:tcW w:w="0" w:type="auto"/>
            <w:tcPrChange w:id="78" w:author="Laurence Venner" w:date="2020-12-08T16:08:00Z">
              <w:tcPr>
                <w:tcW w:w="0" w:type="auto"/>
              </w:tcPr>
            </w:tcPrChange>
          </w:tcPr>
          <w:p w14:paraId="793788B3" w14:textId="77777777" w:rsidR="002A43DE" w:rsidRDefault="0055480F">
            <w:r>
              <w:t>LEAF</w:t>
            </w:r>
          </w:p>
        </w:tc>
        <w:tc>
          <w:tcPr>
            <w:tcW w:w="0" w:type="auto"/>
            <w:tcPrChange w:id="79" w:author="Laurence Venner" w:date="2020-12-08T16:08:00Z">
              <w:tcPr>
                <w:tcW w:w="0" w:type="auto"/>
              </w:tcPr>
            </w:tcPrChange>
          </w:tcPr>
          <w:p w14:paraId="628432FC" w14:textId="77777777" w:rsidR="002A43DE" w:rsidRDefault="0055480F">
            <w:r>
              <w:t>urn:smpte:ul:060e2b34.0401010d.0d010301.02210100</w:t>
            </w:r>
          </w:p>
        </w:tc>
      </w:tr>
      <w:tr w:rsidR="002A43DE" w14:paraId="55103649" w14:textId="77777777">
        <w:tc>
          <w:tcPr>
            <w:tcW w:w="0" w:type="auto"/>
            <w:tcPrChange w:id="80" w:author="Laurence Venner" w:date="2020-12-08T16:08:00Z">
              <w:tcPr>
                <w:tcW w:w="0" w:type="auto"/>
              </w:tcPr>
            </w:tcPrChange>
          </w:tcPr>
          <w:p w14:paraId="4527FD19" w14:textId="77777777" w:rsidR="002A43DE" w:rsidRDefault="0055480F">
            <w:r>
              <w:t>VC6ConstrainedBySomeMagic</w:t>
            </w:r>
          </w:p>
        </w:tc>
        <w:tc>
          <w:tcPr>
            <w:tcW w:w="0" w:type="auto"/>
            <w:tcPrChange w:id="81" w:author="Laurence Venner" w:date="2020-12-08T16:08:00Z">
              <w:tcPr>
                <w:tcW w:w="0" w:type="auto"/>
              </w:tcPr>
            </w:tcPrChange>
          </w:tcPr>
          <w:p w14:paraId="2A256F57" w14:textId="77777777" w:rsidR="002A43DE" w:rsidRDefault="0055480F">
            <w:r>
              <w:t>LEAF</w:t>
            </w:r>
          </w:p>
        </w:tc>
        <w:tc>
          <w:tcPr>
            <w:tcW w:w="0" w:type="auto"/>
            <w:tcPrChange w:id="82" w:author="Laurence Venner" w:date="2020-12-08T16:08:00Z">
              <w:tcPr>
                <w:tcW w:w="0" w:type="auto"/>
              </w:tcPr>
            </w:tcPrChange>
          </w:tcPr>
          <w:p w14:paraId="792D2C7A" w14:textId="77777777" w:rsidR="002A43DE" w:rsidRDefault="0055480F">
            <w:r>
              <w:t>urn:smpte:ul:060e2b34.0401010d.0d010301.02210100</w:t>
            </w:r>
          </w:p>
        </w:tc>
      </w:tr>
    </w:tbl>
    <w:p w14:paraId="69FF72FF" w14:textId="77777777" w:rsidR="002A43DE" w:rsidRDefault="0055480F">
      <w:r>
        <w:t>NOTE The Picture Essence Coding item of the Generic Picture Essence Descriptor is intended to allow a decoder to fast-fail when processing the MXF file.</w:t>
      </w:r>
    </w:p>
    <w:p w14:paraId="07EB90BC" w14:textId="77777777" w:rsidR="002A43DE" w:rsidRDefault="0055480F">
      <w:r>
        <w:rPr>
          <w:rStyle w:val="smpte-ch-highlight"/>
        </w:rPr>
        <w:t>EDITORIAL NOTE:</w:t>
      </w:r>
      <w:r>
        <w:t xml:space="preserve"> </w:t>
      </w:r>
      <w:r>
        <w:rPr>
          <w:rStyle w:val="smpte-ch-highlight-green"/>
        </w:rPr>
        <w:t>Currently there are no profiles or levels defined. We don’t have to define any. Current register entry is Identifies a VC-6 Bytestream constrained to some undefined profile or level</w:t>
      </w:r>
    </w:p>
    <w:p w14:paraId="731C2594" w14:textId="77777777" w:rsidR="002A43DE" w:rsidRDefault="0055480F">
      <w:pPr>
        <w:pStyle w:val="Heading1"/>
      </w:pPr>
      <w:bookmarkStart w:id="83" w:name="vc-6-picture-subdescriptor"/>
      <w:r>
        <w:t>8 VC-6 Picture SubDescriptor</w:t>
      </w:r>
      <w:bookmarkEnd w:id="83"/>
    </w:p>
    <w:p w14:paraId="19DAA231" w14:textId="77777777" w:rsidR="002A43DE" w:rsidRDefault="0055480F">
      <w:r>
        <w:t>For the VC-6 wrapping, the VC-6 Sub Descriptor, which is strongly referenced from the CDCI Descriptor or the RGBA Descriptor, should be used. The VC-6 Sub Descriptor consists of the VC-6 specific properties as shown in Table 4.</w:t>
      </w:r>
    </w:p>
    <w:p w14:paraId="738CFC5A" w14:textId="77777777" w:rsidR="002A43DE" w:rsidRPr="004344C7" w:rsidRDefault="0055480F" w:rsidP="004344C7">
      <w:pPr>
        <w:pStyle w:val="smpte-note"/>
      </w:pPr>
      <w:r w:rsidRPr="004344C7">
        <w:t>NOTE: In the tables in this clause, [R] indicates that a property is required</w:t>
      </w:r>
    </w:p>
    <w:p w14:paraId="02B9FEA3" w14:textId="77777777" w:rsidR="002A43DE" w:rsidRDefault="0055480F">
      <w:pPr>
        <w:pStyle w:val="smpte-caption"/>
      </w:pPr>
      <w:r>
        <w:t>Table 4 - VC-6 Sub Descriptor ULs</w:t>
      </w:r>
    </w:p>
    <w:tbl>
      <w:tblPr>
        <w:tblStyle w:val="Table"/>
        <w:tblW w:w="5000" w:type="pct"/>
        <w:tblLook w:val="0020" w:firstRow="1" w:lastRow="0" w:firstColumn="0" w:lastColumn="0" w:noHBand="0" w:noVBand="0"/>
        <w:tblPrChange w:id="84" w:author="Laurence Venner" w:date="2020-12-08T16:08:00Z">
          <w:tblPr>
            <w:tblStyle w:val="Table"/>
            <w:tblW w:w="5000" w:type="pct"/>
            <w:tblLook w:val="0020" w:firstRow="1" w:lastRow="0" w:firstColumn="0" w:lastColumn="0" w:noHBand="0" w:noVBand="0"/>
          </w:tblPr>
        </w:tblPrChange>
      </w:tblPr>
      <w:tblGrid>
        <w:gridCol w:w="2772"/>
        <w:gridCol w:w="720"/>
        <w:gridCol w:w="5524"/>
        <w:tblGridChange w:id="85">
          <w:tblGrid>
            <w:gridCol w:w="2772"/>
            <w:gridCol w:w="720"/>
            <w:gridCol w:w="5524"/>
          </w:tblGrid>
        </w:tblGridChange>
      </w:tblGrid>
      <w:tr w:rsidR="002A43DE" w14:paraId="5181F39F"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86" w:author="Laurence Venner" w:date="2020-12-08T16:08:00Z">
              <w:tcPr>
                <w:tcW w:w="0" w:type="auto"/>
                <w:tcBorders>
                  <w:bottom w:val="single" w:sz="0" w:space="0" w:color="auto"/>
                </w:tcBorders>
                <w:vAlign w:val="bottom"/>
              </w:tcPr>
            </w:tcPrChange>
          </w:tcPr>
          <w:p w14:paraId="346A6318" w14:textId="77777777" w:rsidR="002A43DE" w:rsidRDefault="0055480F">
            <w:pPr>
              <w:cnfStyle w:val="100000000000" w:firstRow="1" w:lastRow="0" w:firstColumn="0" w:lastColumn="0" w:oddVBand="0" w:evenVBand="0" w:oddHBand="0" w:evenHBand="0" w:firstRowFirstColumn="0" w:firstRowLastColumn="0" w:lastRowFirstColumn="0" w:lastRowLastColumn="0"/>
            </w:pPr>
            <w:r>
              <w:t>Symbol</w:t>
            </w:r>
          </w:p>
        </w:tc>
        <w:tc>
          <w:tcPr>
            <w:tcW w:w="0" w:type="auto"/>
            <w:tcBorders>
              <w:bottom w:val="single" w:sz="0" w:space="0" w:color="auto"/>
            </w:tcBorders>
            <w:vAlign w:val="bottom"/>
            <w:tcPrChange w:id="87" w:author="Laurence Venner" w:date="2020-12-08T16:08:00Z">
              <w:tcPr>
                <w:tcW w:w="0" w:type="auto"/>
                <w:tcBorders>
                  <w:bottom w:val="single" w:sz="0" w:space="0" w:color="auto"/>
                </w:tcBorders>
                <w:vAlign w:val="bottom"/>
              </w:tcPr>
            </w:tcPrChange>
          </w:tcPr>
          <w:p w14:paraId="70686C2E" w14:textId="77777777" w:rsidR="002A43DE" w:rsidRDefault="0055480F">
            <w:pPr>
              <w:cnfStyle w:val="100000000000" w:firstRow="1" w:lastRow="0" w:firstColumn="0" w:lastColumn="0" w:oddVBand="0" w:evenVBand="0" w:oddHBand="0" w:evenHBand="0" w:firstRowFirstColumn="0" w:firstRowLastColumn="0" w:lastRowFirstColumn="0" w:lastRowLastColumn="0"/>
            </w:pPr>
            <w:r>
              <w:t>Kind</w:t>
            </w:r>
          </w:p>
        </w:tc>
        <w:tc>
          <w:tcPr>
            <w:tcW w:w="0" w:type="auto"/>
            <w:tcBorders>
              <w:bottom w:val="single" w:sz="0" w:space="0" w:color="auto"/>
            </w:tcBorders>
            <w:vAlign w:val="bottom"/>
            <w:tcPrChange w:id="88" w:author="Laurence Venner" w:date="2020-12-08T16:08:00Z">
              <w:tcPr>
                <w:tcW w:w="0" w:type="auto"/>
                <w:tcBorders>
                  <w:bottom w:val="single" w:sz="0" w:space="0" w:color="auto"/>
                </w:tcBorders>
                <w:vAlign w:val="bottom"/>
              </w:tcPr>
            </w:tcPrChange>
          </w:tcPr>
          <w:p w14:paraId="710B1718" w14:textId="77777777" w:rsidR="002A43DE" w:rsidRDefault="0055480F">
            <w:pPr>
              <w:cnfStyle w:val="100000000000" w:firstRow="1" w:lastRow="0" w:firstColumn="0" w:lastColumn="0" w:oddVBand="0" w:evenVBand="0" w:oddHBand="0" w:evenHBand="0" w:firstRowFirstColumn="0" w:firstRowLastColumn="0" w:lastRowFirstColumn="0" w:lastRowLastColumn="0"/>
            </w:pPr>
            <w:r>
              <w:t>Item UL</w:t>
            </w:r>
          </w:p>
        </w:tc>
      </w:tr>
      <w:tr w:rsidR="002A43DE" w14:paraId="70D96498" w14:textId="77777777">
        <w:tc>
          <w:tcPr>
            <w:tcW w:w="0" w:type="auto"/>
            <w:tcPrChange w:id="89" w:author="Laurence Venner" w:date="2020-12-08T16:08:00Z">
              <w:tcPr>
                <w:tcW w:w="0" w:type="auto"/>
              </w:tcPr>
            </w:tcPrChange>
          </w:tcPr>
          <w:p w14:paraId="016BF701" w14:textId="77777777" w:rsidR="002A43DE" w:rsidRDefault="0055480F">
            <w:r>
              <w:t>ST2117SubDescriptor</w:t>
            </w:r>
          </w:p>
        </w:tc>
        <w:tc>
          <w:tcPr>
            <w:tcW w:w="0" w:type="auto"/>
            <w:tcPrChange w:id="90" w:author="Laurence Venner" w:date="2020-12-08T16:08:00Z">
              <w:tcPr>
                <w:tcW w:w="0" w:type="auto"/>
              </w:tcPr>
            </w:tcPrChange>
          </w:tcPr>
          <w:p w14:paraId="25EF857B" w14:textId="77777777" w:rsidR="002A43DE" w:rsidRDefault="0055480F">
            <w:r>
              <w:t>LEAF</w:t>
            </w:r>
          </w:p>
        </w:tc>
        <w:tc>
          <w:tcPr>
            <w:tcW w:w="0" w:type="auto"/>
            <w:tcPrChange w:id="91" w:author="Laurence Venner" w:date="2020-12-08T16:08:00Z">
              <w:tcPr>
                <w:tcW w:w="0" w:type="auto"/>
              </w:tcPr>
            </w:tcPrChange>
          </w:tcPr>
          <w:p w14:paraId="70E0884A" w14:textId="77777777" w:rsidR="002A43DE" w:rsidRDefault="0055480F">
            <w:r>
              <w:t>urn:smpte:ul:060e2b34.027f0101.0d010101.01018110</w:t>
            </w:r>
          </w:p>
        </w:tc>
      </w:tr>
      <w:tr w:rsidR="002A43DE" w14:paraId="4A9A16DC" w14:textId="77777777">
        <w:tc>
          <w:tcPr>
            <w:tcW w:w="0" w:type="auto"/>
            <w:tcPrChange w:id="92" w:author="Laurence Venner" w:date="2020-12-08T16:08:00Z">
              <w:tcPr>
                <w:tcW w:w="0" w:type="auto"/>
              </w:tcPr>
            </w:tcPrChange>
          </w:tcPr>
          <w:p w14:paraId="5EF51E6B" w14:textId="77777777" w:rsidR="002A43DE" w:rsidRDefault="0055480F">
            <w:r>
              <w:t>VC6GCUpsamplersBatch</w:t>
            </w:r>
          </w:p>
        </w:tc>
        <w:tc>
          <w:tcPr>
            <w:tcW w:w="0" w:type="auto"/>
            <w:tcPrChange w:id="93" w:author="Laurence Venner" w:date="2020-12-08T16:08:00Z">
              <w:tcPr>
                <w:tcW w:w="0" w:type="auto"/>
              </w:tcPr>
            </w:tcPrChange>
          </w:tcPr>
          <w:p w14:paraId="7C9CCACE" w14:textId="77777777" w:rsidR="002A43DE" w:rsidRDefault="0055480F">
            <w:r>
              <w:t>LEAF</w:t>
            </w:r>
          </w:p>
        </w:tc>
        <w:tc>
          <w:tcPr>
            <w:tcW w:w="0" w:type="auto"/>
            <w:tcPrChange w:id="94" w:author="Laurence Venner" w:date="2020-12-08T16:08:00Z">
              <w:tcPr>
                <w:tcW w:w="0" w:type="auto"/>
              </w:tcPr>
            </w:tcPrChange>
          </w:tcPr>
          <w:p w14:paraId="261D3C2B" w14:textId="77777777" w:rsidR="002A43DE" w:rsidRDefault="0055480F">
            <w:r>
              <w:t>urn:smpte:ul:060e2b34.0101010e.04010606.02010101</w:t>
            </w:r>
          </w:p>
        </w:tc>
      </w:tr>
      <w:tr w:rsidR="002A43DE" w14:paraId="0C4B3516" w14:textId="77777777">
        <w:tc>
          <w:tcPr>
            <w:tcW w:w="0" w:type="auto"/>
            <w:tcPrChange w:id="95" w:author="Laurence Venner" w:date="2020-12-08T16:08:00Z">
              <w:tcPr>
                <w:tcW w:w="0" w:type="auto"/>
              </w:tcPr>
            </w:tcPrChange>
          </w:tcPr>
          <w:p w14:paraId="146BDC94" w14:textId="77777777" w:rsidR="002A43DE" w:rsidRDefault="0055480F">
            <w:r>
              <w:t>VC6ShortcutVectorsBatch</w:t>
            </w:r>
          </w:p>
        </w:tc>
        <w:tc>
          <w:tcPr>
            <w:tcW w:w="0" w:type="auto"/>
            <w:tcPrChange w:id="96" w:author="Laurence Venner" w:date="2020-12-08T16:08:00Z">
              <w:tcPr>
                <w:tcW w:w="0" w:type="auto"/>
              </w:tcPr>
            </w:tcPrChange>
          </w:tcPr>
          <w:p w14:paraId="08F9C767" w14:textId="77777777" w:rsidR="002A43DE" w:rsidRDefault="0055480F">
            <w:r>
              <w:t>LEAF</w:t>
            </w:r>
          </w:p>
        </w:tc>
        <w:tc>
          <w:tcPr>
            <w:tcW w:w="0" w:type="auto"/>
            <w:tcPrChange w:id="97" w:author="Laurence Venner" w:date="2020-12-08T16:08:00Z">
              <w:tcPr>
                <w:tcW w:w="0" w:type="auto"/>
              </w:tcPr>
            </w:tcPrChange>
          </w:tcPr>
          <w:p w14:paraId="71635F48" w14:textId="77777777" w:rsidR="002A43DE" w:rsidRDefault="0055480F">
            <w:r>
              <w:t>urn:smpte:ul:060e2b34.0101010e.04010606.02010102</w:t>
            </w:r>
          </w:p>
        </w:tc>
      </w:tr>
      <w:tr w:rsidR="002A43DE" w14:paraId="0F2A3775" w14:textId="77777777">
        <w:tc>
          <w:tcPr>
            <w:tcW w:w="0" w:type="auto"/>
            <w:tcPrChange w:id="98" w:author="Laurence Venner" w:date="2020-12-08T16:08:00Z">
              <w:tcPr>
                <w:tcW w:w="0" w:type="auto"/>
              </w:tcPr>
            </w:tcPrChange>
          </w:tcPr>
          <w:p w14:paraId="3C403E12" w14:textId="77777777" w:rsidR="002A43DE" w:rsidRDefault="0055480F">
            <w:r>
              <w:t>VC6Lossless</w:t>
            </w:r>
          </w:p>
        </w:tc>
        <w:tc>
          <w:tcPr>
            <w:tcW w:w="0" w:type="auto"/>
            <w:tcPrChange w:id="99" w:author="Laurence Venner" w:date="2020-12-08T16:08:00Z">
              <w:tcPr>
                <w:tcW w:w="0" w:type="auto"/>
              </w:tcPr>
            </w:tcPrChange>
          </w:tcPr>
          <w:p w14:paraId="079A1168" w14:textId="77777777" w:rsidR="002A43DE" w:rsidRDefault="0055480F">
            <w:r>
              <w:t>LEAF</w:t>
            </w:r>
          </w:p>
        </w:tc>
        <w:tc>
          <w:tcPr>
            <w:tcW w:w="0" w:type="auto"/>
            <w:tcPrChange w:id="100" w:author="Laurence Venner" w:date="2020-12-08T16:08:00Z">
              <w:tcPr>
                <w:tcW w:w="0" w:type="auto"/>
              </w:tcPr>
            </w:tcPrChange>
          </w:tcPr>
          <w:p w14:paraId="3C9A8698" w14:textId="77777777" w:rsidR="002A43DE" w:rsidRDefault="0055480F">
            <w:r>
              <w:t>urn:smpte:ul:060e2b34.0101010e.04010606.02010103</w:t>
            </w:r>
          </w:p>
        </w:tc>
      </w:tr>
      <w:tr w:rsidR="002A43DE" w14:paraId="3124E1B6" w14:textId="77777777">
        <w:tc>
          <w:tcPr>
            <w:tcW w:w="0" w:type="auto"/>
            <w:tcPrChange w:id="101" w:author="Laurence Venner" w:date="2020-12-08T16:08:00Z">
              <w:tcPr>
                <w:tcW w:w="0" w:type="auto"/>
              </w:tcPr>
            </w:tcPrChange>
          </w:tcPr>
          <w:p w14:paraId="619E4CDB" w14:textId="77777777" w:rsidR="002A43DE" w:rsidRDefault="0055480F">
            <w:r>
              <w:t>VC6CBR</w:t>
            </w:r>
          </w:p>
        </w:tc>
        <w:tc>
          <w:tcPr>
            <w:tcW w:w="0" w:type="auto"/>
            <w:tcPrChange w:id="102" w:author="Laurence Venner" w:date="2020-12-08T16:08:00Z">
              <w:tcPr>
                <w:tcW w:w="0" w:type="auto"/>
              </w:tcPr>
            </w:tcPrChange>
          </w:tcPr>
          <w:p w14:paraId="10F76718" w14:textId="77777777" w:rsidR="002A43DE" w:rsidRDefault="0055480F">
            <w:r>
              <w:t>LEAF</w:t>
            </w:r>
          </w:p>
        </w:tc>
        <w:tc>
          <w:tcPr>
            <w:tcW w:w="0" w:type="auto"/>
            <w:tcPrChange w:id="103" w:author="Laurence Venner" w:date="2020-12-08T16:08:00Z">
              <w:tcPr>
                <w:tcW w:w="0" w:type="auto"/>
              </w:tcPr>
            </w:tcPrChange>
          </w:tcPr>
          <w:p w14:paraId="7E3ACF05" w14:textId="77777777" w:rsidR="002A43DE" w:rsidRDefault="0055480F">
            <w:r>
              <w:t>urn:smpte:ul:060e2b34.0101010e.04010606.02010104</w:t>
            </w:r>
          </w:p>
        </w:tc>
      </w:tr>
      <w:tr w:rsidR="002A43DE" w14:paraId="7D492248" w14:textId="77777777">
        <w:tc>
          <w:tcPr>
            <w:tcW w:w="0" w:type="auto"/>
            <w:tcPrChange w:id="104" w:author="Laurence Venner" w:date="2020-12-08T16:08:00Z">
              <w:tcPr>
                <w:tcW w:w="0" w:type="auto"/>
              </w:tcPr>
            </w:tcPrChange>
          </w:tcPr>
          <w:p w14:paraId="6EF3D65C" w14:textId="77777777" w:rsidR="002A43DE" w:rsidRDefault="0055480F">
            <w:r>
              <w:t>VC6Bitrate</w:t>
            </w:r>
          </w:p>
        </w:tc>
        <w:tc>
          <w:tcPr>
            <w:tcW w:w="0" w:type="auto"/>
            <w:tcPrChange w:id="105" w:author="Laurence Venner" w:date="2020-12-08T16:08:00Z">
              <w:tcPr>
                <w:tcW w:w="0" w:type="auto"/>
              </w:tcPr>
            </w:tcPrChange>
          </w:tcPr>
          <w:p w14:paraId="1B73800F" w14:textId="77777777" w:rsidR="002A43DE" w:rsidRDefault="0055480F">
            <w:r>
              <w:t>LEAF</w:t>
            </w:r>
          </w:p>
        </w:tc>
        <w:tc>
          <w:tcPr>
            <w:tcW w:w="0" w:type="auto"/>
            <w:tcPrChange w:id="106" w:author="Laurence Venner" w:date="2020-12-08T16:08:00Z">
              <w:tcPr>
                <w:tcW w:w="0" w:type="auto"/>
              </w:tcPr>
            </w:tcPrChange>
          </w:tcPr>
          <w:p w14:paraId="39048402" w14:textId="77777777" w:rsidR="002A43DE" w:rsidRDefault="0055480F">
            <w:r>
              <w:t>urn:smpte:ul:060e2b34.0101010e.04010606.02010105</w:t>
            </w:r>
          </w:p>
        </w:tc>
      </w:tr>
      <w:tr w:rsidR="002A43DE" w14:paraId="1E5346D9" w14:textId="77777777">
        <w:tc>
          <w:tcPr>
            <w:tcW w:w="0" w:type="auto"/>
            <w:tcPrChange w:id="107" w:author="Laurence Venner" w:date="2020-12-08T16:08:00Z">
              <w:tcPr>
                <w:tcW w:w="0" w:type="auto"/>
              </w:tcPr>
            </w:tcPrChange>
          </w:tcPr>
          <w:p w14:paraId="79B51106" w14:textId="77777777" w:rsidR="002A43DE" w:rsidRDefault="0055480F">
            <w:r>
              <w:t>VC6CompressedFrameMax</w:t>
            </w:r>
          </w:p>
        </w:tc>
        <w:tc>
          <w:tcPr>
            <w:tcW w:w="0" w:type="auto"/>
            <w:tcPrChange w:id="108" w:author="Laurence Venner" w:date="2020-12-08T16:08:00Z">
              <w:tcPr>
                <w:tcW w:w="0" w:type="auto"/>
              </w:tcPr>
            </w:tcPrChange>
          </w:tcPr>
          <w:p w14:paraId="325B1089" w14:textId="77777777" w:rsidR="002A43DE" w:rsidRDefault="0055480F">
            <w:r>
              <w:t>LEAF</w:t>
            </w:r>
          </w:p>
        </w:tc>
        <w:tc>
          <w:tcPr>
            <w:tcW w:w="0" w:type="auto"/>
            <w:tcPrChange w:id="109" w:author="Laurence Venner" w:date="2020-12-08T16:08:00Z">
              <w:tcPr>
                <w:tcW w:w="0" w:type="auto"/>
              </w:tcPr>
            </w:tcPrChange>
          </w:tcPr>
          <w:p w14:paraId="6A962D43" w14:textId="77777777" w:rsidR="002A43DE" w:rsidRDefault="0055480F">
            <w:r>
              <w:t>urn:smpte:ul:060e2b34.0101010e.04010606.02010106</w:t>
            </w:r>
          </w:p>
        </w:tc>
      </w:tr>
      <w:tr w:rsidR="002A43DE" w14:paraId="43B90998" w14:textId="77777777">
        <w:tc>
          <w:tcPr>
            <w:tcW w:w="0" w:type="auto"/>
            <w:tcPrChange w:id="110" w:author="Laurence Venner" w:date="2020-12-08T16:08:00Z">
              <w:tcPr>
                <w:tcW w:w="0" w:type="auto"/>
              </w:tcPr>
            </w:tcPrChange>
          </w:tcPr>
          <w:p w14:paraId="7BD1AEB2" w14:textId="77777777" w:rsidR="002A43DE" w:rsidRDefault="0055480F">
            <w:r>
              <w:lastRenderedPageBreak/>
              <w:t>VC6CompressedFrameAvg</w:t>
            </w:r>
          </w:p>
        </w:tc>
        <w:tc>
          <w:tcPr>
            <w:tcW w:w="0" w:type="auto"/>
            <w:tcPrChange w:id="111" w:author="Laurence Venner" w:date="2020-12-08T16:08:00Z">
              <w:tcPr>
                <w:tcW w:w="0" w:type="auto"/>
              </w:tcPr>
            </w:tcPrChange>
          </w:tcPr>
          <w:p w14:paraId="3627E7E3" w14:textId="77777777" w:rsidR="002A43DE" w:rsidRDefault="0055480F">
            <w:r>
              <w:t>LEAF</w:t>
            </w:r>
          </w:p>
        </w:tc>
        <w:tc>
          <w:tcPr>
            <w:tcW w:w="0" w:type="auto"/>
            <w:tcPrChange w:id="112" w:author="Laurence Venner" w:date="2020-12-08T16:08:00Z">
              <w:tcPr>
                <w:tcW w:w="0" w:type="auto"/>
              </w:tcPr>
            </w:tcPrChange>
          </w:tcPr>
          <w:p w14:paraId="33F7C7CE" w14:textId="77777777" w:rsidR="002A43DE" w:rsidRDefault="0055480F">
            <w:r>
              <w:t>urn:smpte:ul:060e2b34.0101010e.04010606.02010107</w:t>
            </w:r>
          </w:p>
        </w:tc>
      </w:tr>
      <w:tr w:rsidR="002A43DE" w14:paraId="6A9D6016" w14:textId="77777777">
        <w:tc>
          <w:tcPr>
            <w:tcW w:w="0" w:type="auto"/>
            <w:tcPrChange w:id="113" w:author="Laurence Venner" w:date="2020-12-08T16:08:00Z">
              <w:tcPr>
                <w:tcW w:w="0" w:type="auto"/>
              </w:tcPr>
            </w:tcPrChange>
          </w:tcPr>
          <w:p w14:paraId="2CB1EB4E" w14:textId="77777777" w:rsidR="002A43DE" w:rsidRDefault="0055480F">
            <w:r>
              <w:t>VC6MaxNoOfEchelons</w:t>
            </w:r>
          </w:p>
        </w:tc>
        <w:tc>
          <w:tcPr>
            <w:tcW w:w="0" w:type="auto"/>
            <w:tcPrChange w:id="114" w:author="Laurence Venner" w:date="2020-12-08T16:08:00Z">
              <w:tcPr>
                <w:tcW w:w="0" w:type="auto"/>
              </w:tcPr>
            </w:tcPrChange>
          </w:tcPr>
          <w:p w14:paraId="409CD612" w14:textId="77777777" w:rsidR="002A43DE" w:rsidRDefault="0055480F">
            <w:r>
              <w:t>LEAF</w:t>
            </w:r>
          </w:p>
        </w:tc>
        <w:tc>
          <w:tcPr>
            <w:tcW w:w="0" w:type="auto"/>
            <w:tcPrChange w:id="115" w:author="Laurence Venner" w:date="2020-12-08T16:08:00Z">
              <w:tcPr>
                <w:tcW w:w="0" w:type="auto"/>
              </w:tcPr>
            </w:tcPrChange>
          </w:tcPr>
          <w:p w14:paraId="5BCD35FF" w14:textId="77777777" w:rsidR="002A43DE" w:rsidRDefault="0055480F">
            <w:r>
              <w:t>urn:smpte:ul:060e2b34.0101010e.04010606.02010108</w:t>
            </w:r>
          </w:p>
        </w:tc>
      </w:tr>
      <w:tr w:rsidR="002A43DE" w14:paraId="5F4FF640" w14:textId="77777777">
        <w:tc>
          <w:tcPr>
            <w:tcW w:w="0" w:type="auto"/>
            <w:tcPrChange w:id="116" w:author="Laurence Venner" w:date="2020-12-08T16:08:00Z">
              <w:tcPr>
                <w:tcW w:w="0" w:type="auto"/>
              </w:tcPr>
            </w:tcPrChange>
          </w:tcPr>
          <w:p w14:paraId="327C0DC6" w14:textId="77777777" w:rsidR="002A43DE" w:rsidRDefault="0055480F">
            <w:r>
              <w:t>VC6EchelonVector</w:t>
            </w:r>
          </w:p>
        </w:tc>
        <w:tc>
          <w:tcPr>
            <w:tcW w:w="0" w:type="auto"/>
            <w:tcPrChange w:id="117" w:author="Laurence Venner" w:date="2020-12-08T16:08:00Z">
              <w:tcPr>
                <w:tcW w:w="0" w:type="auto"/>
              </w:tcPr>
            </w:tcPrChange>
          </w:tcPr>
          <w:p w14:paraId="5C294057" w14:textId="77777777" w:rsidR="002A43DE" w:rsidRDefault="0055480F">
            <w:r>
              <w:t>LEAF</w:t>
            </w:r>
          </w:p>
        </w:tc>
        <w:tc>
          <w:tcPr>
            <w:tcW w:w="0" w:type="auto"/>
            <w:tcPrChange w:id="118" w:author="Laurence Venner" w:date="2020-12-08T16:08:00Z">
              <w:tcPr>
                <w:tcW w:w="0" w:type="auto"/>
              </w:tcPr>
            </w:tcPrChange>
          </w:tcPr>
          <w:p w14:paraId="35963A86" w14:textId="77777777" w:rsidR="002A43DE" w:rsidRDefault="0055480F">
            <w:r>
              <w:t>urn:smpte:ul:060e2b34.0101010e.04010606.02010109</w:t>
            </w:r>
          </w:p>
        </w:tc>
      </w:tr>
    </w:tbl>
    <w:p w14:paraId="19A6F1B5" w14:textId="77777777" w:rsidR="002A43DE" w:rsidRDefault="0055480F">
      <w:pPr>
        <w:pStyle w:val="smpte-caption"/>
      </w:pPr>
      <w:r>
        <w:t>Table 5 - Elements in the VC-6 Sub Descriptor</w:t>
      </w:r>
    </w:p>
    <w:tbl>
      <w:tblPr>
        <w:tblStyle w:val="Table"/>
        <w:tblW w:w="5000" w:type="pct"/>
        <w:tblLook w:val="0020" w:firstRow="1" w:lastRow="0" w:firstColumn="0" w:lastColumn="0" w:noHBand="0" w:noVBand="0"/>
        <w:tblPrChange w:id="119" w:author="Laurence Venner" w:date="2020-12-08T16:08:00Z">
          <w:tblPr>
            <w:tblStyle w:val="Table"/>
            <w:tblW w:w="5000" w:type="pct"/>
            <w:tblLook w:val="0020" w:firstRow="1" w:lastRow="0" w:firstColumn="0" w:lastColumn="0" w:noHBand="0" w:noVBand="0"/>
          </w:tblPr>
        </w:tblPrChange>
      </w:tblPr>
      <w:tblGrid>
        <w:gridCol w:w="2988"/>
        <w:gridCol w:w="2818"/>
        <w:gridCol w:w="624"/>
        <w:gridCol w:w="2586"/>
        <w:tblGridChange w:id="120">
          <w:tblGrid>
            <w:gridCol w:w="2988"/>
            <w:gridCol w:w="2818"/>
            <w:gridCol w:w="624"/>
            <w:gridCol w:w="2586"/>
          </w:tblGrid>
        </w:tblGridChange>
      </w:tblGrid>
      <w:tr w:rsidR="002A43DE" w14:paraId="5E0D5012"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121" w:author="Laurence Venner" w:date="2020-12-08T16:08:00Z">
              <w:tcPr>
                <w:tcW w:w="0" w:type="auto"/>
                <w:tcBorders>
                  <w:bottom w:val="single" w:sz="0" w:space="0" w:color="auto"/>
                </w:tcBorders>
                <w:vAlign w:val="bottom"/>
              </w:tcPr>
            </w:tcPrChange>
          </w:tcPr>
          <w:p w14:paraId="34937B48" w14:textId="77777777" w:rsidR="002A43DE" w:rsidRDefault="0055480F">
            <w:pPr>
              <w:cnfStyle w:val="100000000000" w:firstRow="1" w:lastRow="0" w:firstColumn="0" w:lastColumn="0" w:oddVBand="0" w:evenVBand="0" w:oddHBand="0" w:evenHBand="0" w:firstRowFirstColumn="0" w:firstRowLastColumn="0" w:lastRowFirstColumn="0" w:lastRowLastColumn="0"/>
            </w:pPr>
            <w:r>
              <w:t>Symbol</w:t>
            </w:r>
          </w:p>
        </w:tc>
        <w:tc>
          <w:tcPr>
            <w:tcW w:w="0" w:type="auto"/>
            <w:tcBorders>
              <w:bottom w:val="single" w:sz="0" w:space="0" w:color="auto"/>
            </w:tcBorders>
            <w:vAlign w:val="bottom"/>
            <w:tcPrChange w:id="122" w:author="Laurence Venner" w:date="2020-12-08T16:08:00Z">
              <w:tcPr>
                <w:tcW w:w="0" w:type="auto"/>
                <w:tcBorders>
                  <w:bottom w:val="single" w:sz="0" w:space="0" w:color="auto"/>
                </w:tcBorders>
                <w:vAlign w:val="bottom"/>
              </w:tcPr>
            </w:tcPrChange>
          </w:tcPr>
          <w:p w14:paraId="18ED3A6C" w14:textId="77777777" w:rsidR="002A43DE" w:rsidRDefault="0055480F">
            <w:pPr>
              <w:cnfStyle w:val="100000000000" w:firstRow="1" w:lastRow="0" w:firstColumn="0" w:lastColumn="0" w:oddVBand="0" w:evenVBand="0" w:oddHBand="0" w:evenHBand="0" w:firstRowFirstColumn="0" w:firstRowLastColumn="0" w:lastRowFirstColumn="0" w:lastRowLastColumn="0"/>
            </w:pPr>
            <w:r>
              <w:t>type</w:t>
            </w:r>
          </w:p>
        </w:tc>
        <w:tc>
          <w:tcPr>
            <w:tcW w:w="0" w:type="auto"/>
            <w:tcBorders>
              <w:bottom w:val="single" w:sz="0" w:space="0" w:color="auto"/>
            </w:tcBorders>
            <w:vAlign w:val="bottom"/>
            <w:tcPrChange w:id="123" w:author="Laurence Venner" w:date="2020-12-08T16:08:00Z">
              <w:tcPr>
                <w:tcW w:w="0" w:type="auto"/>
                <w:tcBorders>
                  <w:bottom w:val="single" w:sz="0" w:space="0" w:color="auto"/>
                </w:tcBorders>
                <w:vAlign w:val="bottom"/>
              </w:tcPr>
            </w:tcPrChange>
          </w:tcPr>
          <w:p w14:paraId="5FE6FCBA" w14:textId="77777777" w:rsidR="002A43DE" w:rsidRDefault="0055480F">
            <w:pPr>
              <w:cnfStyle w:val="100000000000" w:firstRow="1" w:lastRow="0" w:firstColumn="0" w:lastColumn="0" w:oddVBand="0" w:evenVBand="0" w:oddHBand="0" w:evenHBand="0" w:firstRowFirstColumn="0" w:firstRowLastColumn="0" w:lastRowFirstColumn="0" w:lastRowLastColumn="0"/>
            </w:pPr>
            <w:r>
              <w:t>Len</w:t>
            </w:r>
          </w:p>
        </w:tc>
        <w:tc>
          <w:tcPr>
            <w:tcW w:w="0" w:type="auto"/>
            <w:tcBorders>
              <w:bottom w:val="single" w:sz="0" w:space="0" w:color="auto"/>
            </w:tcBorders>
            <w:vAlign w:val="bottom"/>
            <w:tcPrChange w:id="124" w:author="Laurence Venner" w:date="2020-12-08T16:08:00Z">
              <w:tcPr>
                <w:tcW w:w="0" w:type="auto"/>
                <w:tcBorders>
                  <w:bottom w:val="single" w:sz="0" w:space="0" w:color="auto"/>
                </w:tcBorders>
                <w:vAlign w:val="bottom"/>
              </w:tcPr>
            </w:tcPrChange>
          </w:tcPr>
          <w:p w14:paraId="3B7A4DF4" w14:textId="77777777" w:rsidR="002A43DE" w:rsidRDefault="0055480F">
            <w:pPr>
              <w:cnfStyle w:val="100000000000" w:firstRow="1" w:lastRow="0" w:firstColumn="0" w:lastColumn="0" w:oddVBand="0" w:evenVBand="0" w:oddHBand="0" w:evenHBand="0" w:firstRowFirstColumn="0" w:firstRowLastColumn="0" w:lastRowFirstColumn="0" w:lastRowLastColumn="0"/>
            </w:pPr>
            <w:r>
              <w:t>Meaning</w:t>
            </w:r>
          </w:p>
        </w:tc>
      </w:tr>
      <w:tr w:rsidR="002A43DE" w14:paraId="5DF3B11B" w14:textId="77777777">
        <w:tc>
          <w:tcPr>
            <w:tcW w:w="0" w:type="auto"/>
            <w:tcPrChange w:id="125" w:author="Laurence Venner" w:date="2020-12-08T16:08:00Z">
              <w:tcPr>
                <w:tcW w:w="0" w:type="auto"/>
              </w:tcPr>
            </w:tcPrChange>
          </w:tcPr>
          <w:p w14:paraId="3FC5B8DA" w14:textId="77777777" w:rsidR="002A43DE" w:rsidRDefault="0055480F">
            <w:r>
              <w:t>2117SubDescriptor</w:t>
            </w:r>
          </w:p>
        </w:tc>
        <w:tc>
          <w:tcPr>
            <w:tcW w:w="0" w:type="auto"/>
            <w:tcPrChange w:id="126" w:author="Laurence Venner" w:date="2020-12-08T16:08:00Z">
              <w:tcPr>
                <w:tcW w:w="0" w:type="auto"/>
              </w:tcPr>
            </w:tcPrChange>
          </w:tcPr>
          <w:p w14:paraId="1F5155C5" w14:textId="77777777" w:rsidR="002A43DE" w:rsidRDefault="0055480F">
            <w:r>
              <w:t>Set UL</w:t>
            </w:r>
          </w:p>
        </w:tc>
        <w:tc>
          <w:tcPr>
            <w:tcW w:w="0" w:type="auto"/>
            <w:tcPrChange w:id="127" w:author="Laurence Venner" w:date="2020-12-08T16:08:00Z">
              <w:tcPr>
                <w:tcW w:w="0" w:type="auto"/>
              </w:tcPr>
            </w:tcPrChange>
          </w:tcPr>
          <w:p w14:paraId="0E54207D" w14:textId="77777777" w:rsidR="002A43DE" w:rsidRDefault="0055480F">
            <w:r>
              <w:t>16</w:t>
            </w:r>
          </w:p>
        </w:tc>
        <w:tc>
          <w:tcPr>
            <w:tcW w:w="0" w:type="auto"/>
            <w:tcPrChange w:id="128" w:author="Laurence Venner" w:date="2020-12-08T16:08:00Z">
              <w:tcPr>
                <w:tcW w:w="0" w:type="auto"/>
              </w:tcPr>
            </w:tcPrChange>
          </w:tcPr>
          <w:p w14:paraId="4C6F1E8C" w14:textId="77777777" w:rsidR="002A43DE" w:rsidRDefault="0055480F">
            <w:r>
              <w:t>[</w:t>
            </w:r>
            <w:r>
              <w:rPr>
                <w:b/>
              </w:rPr>
              <w:t>R</w:t>
            </w:r>
            <w:r>
              <w:t>] ST 2117 Sub Descriptor Key</w:t>
            </w:r>
          </w:p>
        </w:tc>
      </w:tr>
      <w:tr w:rsidR="002A43DE" w14:paraId="7AA3CCB1" w14:textId="77777777">
        <w:tc>
          <w:tcPr>
            <w:tcW w:w="0" w:type="auto"/>
            <w:tcPrChange w:id="129" w:author="Laurence Venner" w:date="2020-12-08T16:08:00Z">
              <w:tcPr>
                <w:tcW w:w="0" w:type="auto"/>
              </w:tcPr>
            </w:tcPrChange>
          </w:tcPr>
          <w:p w14:paraId="68DE4740" w14:textId="77777777" w:rsidR="002A43DE" w:rsidRDefault="0055480F">
            <w:r>
              <w:t>VC6GCUpsamplersBatch</w:t>
            </w:r>
          </w:p>
        </w:tc>
        <w:tc>
          <w:tcPr>
            <w:tcW w:w="0" w:type="auto"/>
            <w:tcPrChange w:id="130" w:author="Laurence Venner" w:date="2020-12-08T16:08:00Z">
              <w:tcPr>
                <w:tcW w:w="0" w:type="auto"/>
              </w:tcPr>
            </w:tcPrChange>
          </w:tcPr>
          <w:p w14:paraId="3260586A" w14:textId="77777777" w:rsidR="002A43DE" w:rsidRDefault="0055480F">
            <w:r>
              <w:t>IDRefStrongReferenceSet</w:t>
            </w:r>
          </w:p>
        </w:tc>
        <w:tc>
          <w:tcPr>
            <w:tcW w:w="0" w:type="auto"/>
            <w:tcPrChange w:id="131" w:author="Laurence Venner" w:date="2020-12-08T16:08:00Z">
              <w:tcPr>
                <w:tcW w:w="0" w:type="auto"/>
              </w:tcPr>
            </w:tcPrChange>
          </w:tcPr>
          <w:p w14:paraId="352C9F25" w14:textId="77777777" w:rsidR="002A43DE" w:rsidRDefault="0055480F">
            <w:r>
              <w:t>8 + 16n</w:t>
            </w:r>
          </w:p>
        </w:tc>
        <w:tc>
          <w:tcPr>
            <w:tcW w:w="0" w:type="auto"/>
            <w:tcPrChange w:id="132" w:author="Laurence Venner" w:date="2020-12-08T16:08:00Z">
              <w:tcPr>
                <w:tcW w:w="0" w:type="auto"/>
              </w:tcPr>
            </w:tcPrChange>
          </w:tcPr>
          <w:p w14:paraId="0BE2109B" w14:textId="77777777" w:rsidR="002A43DE" w:rsidRDefault="0055480F">
            <w:r>
              <w:t>Unordered Batch of UInt8 Upsampler Indices used in the Generic Container</w:t>
            </w:r>
          </w:p>
        </w:tc>
      </w:tr>
      <w:tr w:rsidR="002A43DE" w14:paraId="6701008F" w14:textId="77777777">
        <w:tc>
          <w:tcPr>
            <w:tcW w:w="0" w:type="auto"/>
            <w:tcPrChange w:id="133" w:author="Laurence Venner" w:date="2020-12-08T16:08:00Z">
              <w:tcPr>
                <w:tcW w:w="0" w:type="auto"/>
              </w:tcPr>
            </w:tcPrChange>
          </w:tcPr>
          <w:p w14:paraId="78F09FF4" w14:textId="77777777" w:rsidR="002A43DE" w:rsidRDefault="0055480F">
            <w:r>
              <w:t>VC6ShortcutVectorsBatch</w:t>
            </w:r>
          </w:p>
        </w:tc>
        <w:tc>
          <w:tcPr>
            <w:tcW w:w="0" w:type="auto"/>
            <w:tcPrChange w:id="134" w:author="Laurence Venner" w:date="2020-12-08T16:08:00Z">
              <w:tcPr>
                <w:tcW w:w="0" w:type="auto"/>
              </w:tcPr>
            </w:tcPrChange>
          </w:tcPr>
          <w:p w14:paraId="42354502" w14:textId="77777777" w:rsidR="002A43DE" w:rsidRDefault="0055480F">
            <w:r>
              <w:t>IDRefStrongReferenceSet</w:t>
            </w:r>
          </w:p>
        </w:tc>
        <w:tc>
          <w:tcPr>
            <w:tcW w:w="0" w:type="auto"/>
            <w:tcPrChange w:id="135" w:author="Laurence Venner" w:date="2020-12-08T16:08:00Z">
              <w:tcPr>
                <w:tcW w:w="0" w:type="auto"/>
              </w:tcPr>
            </w:tcPrChange>
          </w:tcPr>
          <w:p w14:paraId="10A530D3" w14:textId="77777777" w:rsidR="002A43DE" w:rsidRDefault="0055480F">
            <w:r>
              <w:t>8 + 16n</w:t>
            </w:r>
          </w:p>
        </w:tc>
        <w:tc>
          <w:tcPr>
            <w:tcW w:w="0" w:type="auto"/>
            <w:tcPrChange w:id="136" w:author="Laurence Venner" w:date="2020-12-08T16:08:00Z">
              <w:tcPr>
                <w:tcW w:w="0" w:type="auto"/>
              </w:tcPr>
            </w:tcPrChange>
          </w:tcPr>
          <w:p w14:paraId="2C4ED2FD" w14:textId="77777777" w:rsidR="002A43DE" w:rsidRDefault="0055480F">
            <w:r>
              <w:t>Unordered Batch of unique UInt16 ShortcutVector values used in the Generic Container</w:t>
            </w:r>
          </w:p>
        </w:tc>
      </w:tr>
      <w:tr w:rsidR="002A43DE" w14:paraId="51A0B038" w14:textId="77777777">
        <w:tc>
          <w:tcPr>
            <w:tcW w:w="0" w:type="auto"/>
            <w:tcPrChange w:id="137" w:author="Laurence Venner" w:date="2020-12-08T16:08:00Z">
              <w:tcPr>
                <w:tcW w:w="0" w:type="auto"/>
              </w:tcPr>
            </w:tcPrChange>
          </w:tcPr>
          <w:p w14:paraId="2C7F672F" w14:textId="77777777" w:rsidR="002A43DE" w:rsidRDefault="0055480F">
            <w:r>
              <w:t>VC6Lossless</w:t>
            </w:r>
          </w:p>
        </w:tc>
        <w:tc>
          <w:tcPr>
            <w:tcW w:w="0" w:type="auto"/>
            <w:tcPrChange w:id="138" w:author="Laurence Venner" w:date="2020-12-08T16:08:00Z">
              <w:tcPr>
                <w:tcW w:w="0" w:type="auto"/>
              </w:tcPr>
            </w:tcPrChange>
          </w:tcPr>
          <w:p w14:paraId="2EA64BDE" w14:textId="77777777" w:rsidR="002A43DE" w:rsidRDefault="0055480F">
            <w:r>
              <w:t>UInt8</w:t>
            </w:r>
          </w:p>
        </w:tc>
        <w:tc>
          <w:tcPr>
            <w:tcW w:w="0" w:type="auto"/>
            <w:tcPrChange w:id="139" w:author="Laurence Venner" w:date="2020-12-08T16:08:00Z">
              <w:tcPr>
                <w:tcW w:w="0" w:type="auto"/>
              </w:tcPr>
            </w:tcPrChange>
          </w:tcPr>
          <w:p w14:paraId="3CB95CAA" w14:textId="77777777" w:rsidR="002A43DE" w:rsidRDefault="0055480F">
            <w:r>
              <w:t>1</w:t>
            </w:r>
          </w:p>
        </w:tc>
        <w:tc>
          <w:tcPr>
            <w:tcW w:w="0" w:type="auto"/>
            <w:tcPrChange w:id="140" w:author="Laurence Venner" w:date="2020-12-08T16:08:00Z">
              <w:tcPr>
                <w:tcW w:w="0" w:type="auto"/>
              </w:tcPr>
            </w:tcPrChange>
          </w:tcPr>
          <w:p w14:paraId="2E24B782" w14:textId="77777777" w:rsidR="002A43DE" w:rsidRDefault="0055480F">
            <w:r>
              <w:t>Non-zero if the encoder created a lossless bitstream</w:t>
            </w:r>
          </w:p>
        </w:tc>
      </w:tr>
      <w:tr w:rsidR="002A43DE" w14:paraId="12D1FD82" w14:textId="77777777">
        <w:tc>
          <w:tcPr>
            <w:tcW w:w="0" w:type="auto"/>
            <w:tcPrChange w:id="141" w:author="Laurence Venner" w:date="2020-12-08T16:08:00Z">
              <w:tcPr>
                <w:tcW w:w="0" w:type="auto"/>
              </w:tcPr>
            </w:tcPrChange>
          </w:tcPr>
          <w:p w14:paraId="1C9544D0" w14:textId="77777777" w:rsidR="002A43DE" w:rsidRDefault="0055480F">
            <w:r>
              <w:t>VC6CBR</w:t>
            </w:r>
          </w:p>
        </w:tc>
        <w:tc>
          <w:tcPr>
            <w:tcW w:w="0" w:type="auto"/>
            <w:tcPrChange w:id="142" w:author="Laurence Venner" w:date="2020-12-08T16:08:00Z">
              <w:tcPr>
                <w:tcW w:w="0" w:type="auto"/>
              </w:tcPr>
            </w:tcPrChange>
          </w:tcPr>
          <w:p w14:paraId="257DABB1" w14:textId="77777777" w:rsidR="002A43DE" w:rsidRDefault="0055480F">
            <w:r>
              <w:t>UInt8</w:t>
            </w:r>
          </w:p>
        </w:tc>
        <w:tc>
          <w:tcPr>
            <w:tcW w:w="0" w:type="auto"/>
            <w:tcPrChange w:id="143" w:author="Laurence Venner" w:date="2020-12-08T16:08:00Z">
              <w:tcPr>
                <w:tcW w:w="0" w:type="auto"/>
              </w:tcPr>
            </w:tcPrChange>
          </w:tcPr>
          <w:p w14:paraId="61306DC1" w14:textId="77777777" w:rsidR="002A43DE" w:rsidRDefault="0055480F">
            <w:r>
              <w:t>1</w:t>
            </w:r>
          </w:p>
        </w:tc>
        <w:tc>
          <w:tcPr>
            <w:tcW w:w="0" w:type="auto"/>
            <w:tcPrChange w:id="144" w:author="Laurence Venner" w:date="2020-12-08T16:08:00Z">
              <w:tcPr>
                <w:tcW w:w="0" w:type="auto"/>
              </w:tcPr>
            </w:tcPrChange>
          </w:tcPr>
          <w:p w14:paraId="19EF77C2" w14:textId="77777777" w:rsidR="002A43DE" w:rsidRDefault="0055480F">
            <w:r>
              <w:t>Non-zero if the encoder intended a constant bitrate stream</w:t>
            </w:r>
          </w:p>
        </w:tc>
      </w:tr>
      <w:tr w:rsidR="002A43DE" w14:paraId="19F20134" w14:textId="77777777">
        <w:tc>
          <w:tcPr>
            <w:tcW w:w="0" w:type="auto"/>
            <w:tcPrChange w:id="145" w:author="Laurence Venner" w:date="2020-12-08T16:08:00Z">
              <w:tcPr>
                <w:tcW w:w="0" w:type="auto"/>
              </w:tcPr>
            </w:tcPrChange>
          </w:tcPr>
          <w:p w14:paraId="1CF72844" w14:textId="77777777" w:rsidR="002A43DE" w:rsidRDefault="0055480F">
            <w:r>
              <w:t>VC6Bitrate</w:t>
            </w:r>
          </w:p>
        </w:tc>
        <w:tc>
          <w:tcPr>
            <w:tcW w:w="0" w:type="auto"/>
            <w:tcPrChange w:id="146" w:author="Laurence Venner" w:date="2020-12-08T16:08:00Z">
              <w:tcPr>
                <w:tcW w:w="0" w:type="auto"/>
              </w:tcPr>
            </w:tcPrChange>
          </w:tcPr>
          <w:p w14:paraId="50D0697B" w14:textId="77777777" w:rsidR="002A43DE" w:rsidRDefault="0055480F">
            <w:r>
              <w:t>UInt64</w:t>
            </w:r>
          </w:p>
        </w:tc>
        <w:tc>
          <w:tcPr>
            <w:tcW w:w="0" w:type="auto"/>
            <w:tcPrChange w:id="147" w:author="Laurence Venner" w:date="2020-12-08T16:08:00Z">
              <w:tcPr>
                <w:tcW w:w="0" w:type="auto"/>
              </w:tcPr>
            </w:tcPrChange>
          </w:tcPr>
          <w:p w14:paraId="666B7709" w14:textId="77777777" w:rsidR="002A43DE" w:rsidRDefault="0055480F">
            <w:r>
              <w:t>8</w:t>
            </w:r>
          </w:p>
        </w:tc>
        <w:tc>
          <w:tcPr>
            <w:tcW w:w="0" w:type="auto"/>
            <w:tcPrChange w:id="148" w:author="Laurence Venner" w:date="2020-12-08T16:08:00Z">
              <w:tcPr>
                <w:tcW w:w="0" w:type="auto"/>
              </w:tcPr>
            </w:tcPrChange>
          </w:tcPr>
          <w:p w14:paraId="43C28EED" w14:textId="77777777" w:rsidR="002A43DE" w:rsidRDefault="0055480F">
            <w:r>
              <w:t xml:space="preserve">Target CBR </w:t>
            </w:r>
            <w:commentRangeStart w:id="149"/>
            <w:r>
              <w:t>Bitrate</w:t>
            </w:r>
            <w:commentRangeEnd w:id="149"/>
            <w:r w:rsidR="005D4F97">
              <w:rPr>
                <w:rStyle w:val="CommentReference"/>
                <w:lang w:eastAsia="en-US"/>
              </w:rPr>
              <w:commentReference w:id="149"/>
            </w:r>
            <w:r>
              <w:t xml:space="preserve"> or Maximum VBR bitrate in bits per second</w:t>
            </w:r>
          </w:p>
        </w:tc>
      </w:tr>
      <w:tr w:rsidR="002A43DE" w14:paraId="39E02090" w14:textId="77777777">
        <w:tc>
          <w:tcPr>
            <w:tcW w:w="0" w:type="auto"/>
            <w:tcPrChange w:id="150" w:author="Laurence Venner" w:date="2020-12-08T16:08:00Z">
              <w:tcPr>
                <w:tcW w:w="0" w:type="auto"/>
              </w:tcPr>
            </w:tcPrChange>
          </w:tcPr>
          <w:p w14:paraId="7424D8F7" w14:textId="77777777" w:rsidR="002A43DE" w:rsidRDefault="0055480F">
            <w:r>
              <w:t>VC6CompressedFrameMax</w:t>
            </w:r>
          </w:p>
        </w:tc>
        <w:tc>
          <w:tcPr>
            <w:tcW w:w="0" w:type="auto"/>
            <w:tcPrChange w:id="151" w:author="Laurence Venner" w:date="2020-12-08T16:08:00Z">
              <w:tcPr>
                <w:tcW w:w="0" w:type="auto"/>
              </w:tcPr>
            </w:tcPrChange>
          </w:tcPr>
          <w:p w14:paraId="44A47AF5" w14:textId="77777777" w:rsidR="002A43DE" w:rsidRDefault="0055480F">
            <w:r>
              <w:t>UInt64</w:t>
            </w:r>
          </w:p>
        </w:tc>
        <w:tc>
          <w:tcPr>
            <w:tcW w:w="0" w:type="auto"/>
            <w:tcPrChange w:id="152" w:author="Laurence Venner" w:date="2020-12-08T16:08:00Z">
              <w:tcPr>
                <w:tcW w:w="0" w:type="auto"/>
              </w:tcPr>
            </w:tcPrChange>
          </w:tcPr>
          <w:p w14:paraId="750DF353" w14:textId="77777777" w:rsidR="002A43DE" w:rsidRDefault="0055480F">
            <w:r>
              <w:t>8</w:t>
            </w:r>
          </w:p>
        </w:tc>
        <w:tc>
          <w:tcPr>
            <w:tcW w:w="0" w:type="auto"/>
            <w:tcPrChange w:id="153" w:author="Laurence Venner" w:date="2020-12-08T16:08:00Z">
              <w:tcPr>
                <w:tcW w:w="0" w:type="auto"/>
              </w:tcPr>
            </w:tcPrChange>
          </w:tcPr>
          <w:p w14:paraId="333CADB1" w14:textId="77777777" w:rsidR="002A43DE" w:rsidRDefault="0055480F">
            <w:r>
              <w:t xml:space="preserve">Maximum </w:t>
            </w:r>
            <w:commentRangeStart w:id="154"/>
            <w:r>
              <w:t>Size</w:t>
            </w:r>
            <w:commentRangeEnd w:id="154"/>
            <w:r w:rsidR="005D4F97">
              <w:rPr>
                <w:rStyle w:val="CommentReference"/>
                <w:lang w:eastAsia="en-US"/>
              </w:rPr>
              <w:commentReference w:id="154"/>
            </w:r>
            <w:r>
              <w:t xml:space="preserve"> of a Compressed Frame in the Generic Container</w:t>
            </w:r>
          </w:p>
        </w:tc>
      </w:tr>
      <w:tr w:rsidR="002A43DE" w14:paraId="53599205" w14:textId="77777777">
        <w:tc>
          <w:tcPr>
            <w:tcW w:w="0" w:type="auto"/>
            <w:tcPrChange w:id="156" w:author="Laurence Venner" w:date="2020-12-08T16:08:00Z">
              <w:tcPr>
                <w:tcW w:w="0" w:type="auto"/>
              </w:tcPr>
            </w:tcPrChange>
          </w:tcPr>
          <w:p w14:paraId="664E162B" w14:textId="77777777" w:rsidR="002A43DE" w:rsidRDefault="0055480F">
            <w:r>
              <w:t>VC6CompressedFrameAvg</w:t>
            </w:r>
          </w:p>
        </w:tc>
        <w:tc>
          <w:tcPr>
            <w:tcW w:w="0" w:type="auto"/>
            <w:tcPrChange w:id="157" w:author="Laurence Venner" w:date="2020-12-08T16:08:00Z">
              <w:tcPr>
                <w:tcW w:w="0" w:type="auto"/>
              </w:tcPr>
            </w:tcPrChange>
          </w:tcPr>
          <w:p w14:paraId="5CB55200" w14:textId="77777777" w:rsidR="002A43DE" w:rsidRDefault="0055480F">
            <w:r>
              <w:t>UInt64</w:t>
            </w:r>
          </w:p>
        </w:tc>
        <w:tc>
          <w:tcPr>
            <w:tcW w:w="0" w:type="auto"/>
            <w:tcPrChange w:id="158" w:author="Laurence Venner" w:date="2020-12-08T16:08:00Z">
              <w:tcPr>
                <w:tcW w:w="0" w:type="auto"/>
              </w:tcPr>
            </w:tcPrChange>
          </w:tcPr>
          <w:p w14:paraId="3317B6CC" w14:textId="77777777" w:rsidR="002A43DE" w:rsidRDefault="0055480F">
            <w:r>
              <w:t>8</w:t>
            </w:r>
          </w:p>
        </w:tc>
        <w:tc>
          <w:tcPr>
            <w:tcW w:w="0" w:type="auto"/>
            <w:tcPrChange w:id="159" w:author="Laurence Venner" w:date="2020-12-08T16:08:00Z">
              <w:tcPr>
                <w:tcW w:w="0" w:type="auto"/>
              </w:tcPr>
            </w:tcPrChange>
          </w:tcPr>
          <w:p w14:paraId="2FCC800F" w14:textId="77777777" w:rsidR="002A43DE" w:rsidRDefault="0055480F">
            <w:r>
              <w:t>Average Size of a Compressed Frame in the Generic Container</w:t>
            </w:r>
          </w:p>
        </w:tc>
      </w:tr>
      <w:tr w:rsidR="002A43DE" w14:paraId="5F70BC75" w14:textId="77777777">
        <w:tc>
          <w:tcPr>
            <w:tcW w:w="0" w:type="auto"/>
            <w:tcPrChange w:id="160" w:author="Laurence Venner" w:date="2020-12-08T16:08:00Z">
              <w:tcPr>
                <w:tcW w:w="0" w:type="auto"/>
              </w:tcPr>
            </w:tcPrChange>
          </w:tcPr>
          <w:p w14:paraId="2E43AA1A" w14:textId="77777777" w:rsidR="002A43DE" w:rsidRDefault="0055480F">
            <w:r>
              <w:lastRenderedPageBreak/>
              <w:t>VC6MaxNoOfEchelons</w:t>
            </w:r>
          </w:p>
        </w:tc>
        <w:tc>
          <w:tcPr>
            <w:tcW w:w="0" w:type="auto"/>
            <w:tcPrChange w:id="161" w:author="Laurence Venner" w:date="2020-12-08T16:08:00Z">
              <w:tcPr>
                <w:tcW w:w="0" w:type="auto"/>
              </w:tcPr>
            </w:tcPrChange>
          </w:tcPr>
          <w:p w14:paraId="74E16A94" w14:textId="77777777" w:rsidR="002A43DE" w:rsidRDefault="0055480F">
            <w:r>
              <w:t>UInt8</w:t>
            </w:r>
          </w:p>
        </w:tc>
        <w:tc>
          <w:tcPr>
            <w:tcW w:w="0" w:type="auto"/>
            <w:tcPrChange w:id="162" w:author="Laurence Venner" w:date="2020-12-08T16:08:00Z">
              <w:tcPr>
                <w:tcW w:w="0" w:type="auto"/>
              </w:tcPr>
            </w:tcPrChange>
          </w:tcPr>
          <w:p w14:paraId="06C2A662" w14:textId="77777777" w:rsidR="002A43DE" w:rsidRDefault="0055480F">
            <w:r>
              <w:t>1</w:t>
            </w:r>
          </w:p>
        </w:tc>
        <w:tc>
          <w:tcPr>
            <w:tcW w:w="0" w:type="auto"/>
            <w:tcPrChange w:id="163" w:author="Laurence Venner" w:date="2020-12-08T16:08:00Z">
              <w:tcPr>
                <w:tcW w:w="0" w:type="auto"/>
              </w:tcPr>
            </w:tcPrChange>
          </w:tcPr>
          <w:p w14:paraId="74759F64" w14:textId="77777777" w:rsidR="002A43DE" w:rsidRDefault="0055480F">
            <w:r>
              <w:t>Maximum Number of Echelons in any Frame in the Generic Container</w:t>
            </w:r>
          </w:p>
        </w:tc>
      </w:tr>
      <w:tr w:rsidR="002A43DE" w14:paraId="342895C8" w14:textId="77777777">
        <w:tc>
          <w:tcPr>
            <w:tcW w:w="0" w:type="auto"/>
            <w:tcPrChange w:id="164" w:author="Laurence Venner" w:date="2020-12-08T16:08:00Z">
              <w:tcPr>
                <w:tcW w:w="0" w:type="auto"/>
              </w:tcPr>
            </w:tcPrChange>
          </w:tcPr>
          <w:p w14:paraId="02FABB89" w14:textId="77777777" w:rsidR="002A43DE" w:rsidRDefault="0055480F">
            <w:r>
              <w:t>VC6EchelonVector</w:t>
            </w:r>
          </w:p>
        </w:tc>
        <w:tc>
          <w:tcPr>
            <w:tcW w:w="0" w:type="auto"/>
            <w:tcPrChange w:id="165" w:author="Laurence Venner" w:date="2020-12-08T16:08:00Z">
              <w:tcPr>
                <w:tcW w:w="0" w:type="auto"/>
              </w:tcPr>
            </w:tcPrChange>
          </w:tcPr>
          <w:p w14:paraId="67F920E1" w14:textId="77777777" w:rsidR="002A43DE" w:rsidRDefault="0055480F">
            <w:r>
              <w:t>Array of Strong Ref</w:t>
            </w:r>
          </w:p>
        </w:tc>
        <w:tc>
          <w:tcPr>
            <w:tcW w:w="0" w:type="auto"/>
            <w:tcPrChange w:id="166" w:author="Laurence Venner" w:date="2020-12-08T16:08:00Z">
              <w:tcPr>
                <w:tcW w:w="0" w:type="auto"/>
              </w:tcPr>
            </w:tcPrChange>
          </w:tcPr>
          <w:p w14:paraId="5B6F34BA" w14:textId="77777777" w:rsidR="002A43DE" w:rsidRDefault="0055480F">
            <w:r>
              <w:t>8 + 16n</w:t>
            </w:r>
          </w:p>
        </w:tc>
        <w:tc>
          <w:tcPr>
            <w:tcW w:w="0" w:type="auto"/>
            <w:tcPrChange w:id="167" w:author="Laurence Venner" w:date="2020-12-08T16:08:00Z">
              <w:tcPr>
                <w:tcW w:w="0" w:type="auto"/>
              </w:tcPr>
            </w:tcPrChange>
          </w:tcPr>
          <w:p w14:paraId="54469E02" w14:textId="77777777" w:rsidR="002A43DE" w:rsidRDefault="0055480F">
            <w:r>
              <w:t>Specifies a vector of an ordered set of references to VC6EchelonProperties sets</w:t>
            </w:r>
          </w:p>
        </w:tc>
      </w:tr>
    </w:tbl>
    <w:p w14:paraId="1406F872" w14:textId="77777777" w:rsidR="002A43DE" w:rsidRDefault="0055480F">
      <w:r>
        <w:t xml:space="preserve">A zero value of </w:t>
      </w:r>
      <w:r>
        <w:rPr>
          <w:rStyle w:val="VerbatimChar"/>
        </w:rPr>
        <w:t>VC6CBR</w:t>
      </w:r>
      <w:r>
        <w:t xml:space="preserve"> 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bits per second for one frame period.</w:t>
      </w:r>
    </w:p>
    <w:p w14:paraId="6A75D845" w14:textId="77777777" w:rsidR="002A43DE" w:rsidRDefault="0055480F" w:rsidP="004344C7">
      <w:pPr>
        <w:pStyle w:val="smpte-note"/>
      </w:pPr>
      <w:r>
        <w:t xml:space="preserve">NOTE: </w:t>
      </w:r>
      <w:r>
        <w:rPr>
          <w:rStyle w:val="VerbatimChar"/>
        </w:rPr>
        <w:t>VC6ShortcutVectorsBatch</w:t>
      </w:r>
      <w:r>
        <w:t xml:space="preserve"> contains only unique values. In theory there are 65536 different permutations of ShortcutVector. In practise only a few are actually created by an encoder. This property can be used by a decoder to help determine the resrouces required for decoding the generic container.</w:t>
      </w:r>
    </w:p>
    <w:p w14:paraId="45F6CB5F" w14:textId="77777777" w:rsidR="002A43DE" w:rsidRDefault="0055480F">
      <w:pPr>
        <w:pStyle w:val="smpte-caption"/>
      </w:pPr>
      <w:r>
        <w:t>Table 7 - Elements in the VC6EchelonProperties Set</w:t>
      </w:r>
    </w:p>
    <w:tbl>
      <w:tblPr>
        <w:tblStyle w:val="Table"/>
        <w:tblW w:w="5000" w:type="pct"/>
        <w:tblLook w:val="0020" w:firstRow="1" w:lastRow="0" w:firstColumn="0" w:lastColumn="0" w:noHBand="0" w:noVBand="0"/>
      </w:tblPr>
      <w:tblGrid>
        <w:gridCol w:w="2530"/>
        <w:gridCol w:w="931"/>
        <w:gridCol w:w="621"/>
        <w:gridCol w:w="4934"/>
      </w:tblGrid>
      <w:tr w:rsidR="002A43DE" w14:paraId="1430ECD4" w14:textId="77777777" w:rsidTr="009744E2">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E4E277" w14:textId="77777777" w:rsidR="002A43DE" w:rsidRDefault="0055480F">
            <w:r>
              <w:t>Symbol</w:t>
            </w:r>
          </w:p>
        </w:tc>
        <w:tc>
          <w:tcPr>
            <w:tcW w:w="0" w:type="auto"/>
            <w:tcBorders>
              <w:bottom w:val="single" w:sz="0" w:space="0" w:color="auto"/>
            </w:tcBorders>
            <w:vAlign w:val="bottom"/>
          </w:tcPr>
          <w:p w14:paraId="12D0B8BD" w14:textId="77777777" w:rsidR="002A43DE" w:rsidRDefault="0055480F">
            <w:r>
              <w:t>type</w:t>
            </w:r>
          </w:p>
        </w:tc>
        <w:tc>
          <w:tcPr>
            <w:tcW w:w="0" w:type="auto"/>
            <w:tcBorders>
              <w:bottom w:val="single" w:sz="0" w:space="0" w:color="auto"/>
            </w:tcBorders>
            <w:vAlign w:val="bottom"/>
          </w:tcPr>
          <w:p w14:paraId="6C4BE567" w14:textId="77777777" w:rsidR="002A43DE" w:rsidRDefault="0055480F">
            <w:r>
              <w:t>Len</w:t>
            </w:r>
          </w:p>
        </w:tc>
        <w:tc>
          <w:tcPr>
            <w:tcW w:w="0" w:type="auto"/>
            <w:tcBorders>
              <w:bottom w:val="single" w:sz="0" w:space="0" w:color="auto"/>
            </w:tcBorders>
            <w:vAlign w:val="bottom"/>
          </w:tcPr>
          <w:p w14:paraId="36AC89D8" w14:textId="77777777" w:rsidR="002A43DE" w:rsidRDefault="0055480F">
            <w:r>
              <w:t>Meaning</w:t>
            </w:r>
          </w:p>
        </w:tc>
      </w:tr>
      <w:tr w:rsidR="002A43DE" w14:paraId="0B8CFBBA" w14:textId="77777777" w:rsidTr="009744E2">
        <w:tc>
          <w:tcPr>
            <w:tcW w:w="0" w:type="auto"/>
          </w:tcPr>
          <w:p w14:paraId="33FA2DD3" w14:textId="77777777" w:rsidR="002A43DE" w:rsidRDefault="0055480F">
            <w:r>
              <w:t>VC6EchelonProperties</w:t>
            </w:r>
          </w:p>
        </w:tc>
        <w:tc>
          <w:tcPr>
            <w:tcW w:w="0" w:type="auto"/>
          </w:tcPr>
          <w:p w14:paraId="1FBCC2F5" w14:textId="77777777" w:rsidR="002A43DE" w:rsidRDefault="0055480F">
            <w:r>
              <w:t>Set UL</w:t>
            </w:r>
          </w:p>
        </w:tc>
        <w:tc>
          <w:tcPr>
            <w:tcW w:w="0" w:type="auto"/>
          </w:tcPr>
          <w:p w14:paraId="278FF989" w14:textId="77777777" w:rsidR="002A43DE" w:rsidRDefault="0055480F">
            <w:r>
              <w:t>16</w:t>
            </w:r>
          </w:p>
        </w:tc>
        <w:tc>
          <w:tcPr>
            <w:tcW w:w="0" w:type="auto"/>
          </w:tcPr>
          <w:p w14:paraId="5964D003" w14:textId="77777777" w:rsidR="002A43DE" w:rsidRDefault="0055480F">
            <w:r>
              <w:t>[</w:t>
            </w:r>
            <w:r>
              <w:rPr>
                <w:b/>
              </w:rPr>
              <w:t>R</w:t>
            </w:r>
            <w:r>
              <w:t xml:space="preserve">] </w:t>
            </w:r>
            <w:commentRangeStart w:id="168"/>
            <w:r>
              <w:t>VC6EchelonProperties</w:t>
            </w:r>
            <w:commentRangeEnd w:id="168"/>
            <w:r w:rsidR="005D4F97">
              <w:rPr>
                <w:rStyle w:val="CommentReference"/>
                <w:lang w:eastAsia="en-US"/>
              </w:rPr>
              <w:commentReference w:id="168"/>
            </w:r>
            <w:r>
              <w:t xml:space="preserve"> Key</w:t>
            </w:r>
          </w:p>
        </w:tc>
      </w:tr>
      <w:tr w:rsidR="002A43DE" w14:paraId="54F78FC2" w14:textId="77777777" w:rsidTr="009744E2">
        <w:tc>
          <w:tcPr>
            <w:tcW w:w="0" w:type="auto"/>
          </w:tcPr>
          <w:p w14:paraId="3AA1D2FB" w14:textId="77777777" w:rsidR="002A43DE" w:rsidRDefault="0055480F">
            <w:r>
              <w:t>VC6EchelonIndex</w:t>
            </w:r>
          </w:p>
        </w:tc>
        <w:tc>
          <w:tcPr>
            <w:tcW w:w="0" w:type="auto"/>
          </w:tcPr>
          <w:p w14:paraId="6D27BACD" w14:textId="77777777" w:rsidR="002A43DE" w:rsidRDefault="0055480F">
            <w:r>
              <w:t>UInt32</w:t>
            </w:r>
          </w:p>
        </w:tc>
        <w:tc>
          <w:tcPr>
            <w:tcW w:w="0" w:type="auto"/>
          </w:tcPr>
          <w:p w14:paraId="28363F96" w14:textId="77777777" w:rsidR="002A43DE" w:rsidRDefault="0055480F">
            <w:r>
              <w:t>4</w:t>
            </w:r>
          </w:p>
        </w:tc>
        <w:tc>
          <w:tcPr>
            <w:tcW w:w="0" w:type="auto"/>
          </w:tcPr>
          <w:p w14:paraId="443233BC" w14:textId="77777777" w:rsidR="002A43DE" w:rsidRDefault="0055480F">
            <w:r>
              <w:t>[</w:t>
            </w:r>
            <w:r>
              <w:rPr>
                <w:b/>
              </w:rPr>
              <w:t>R</w:t>
            </w:r>
            <w:r>
              <w:t>] Signed Index of this Echelon as identified in ST 2117-1:2020 §4.8.9</w:t>
            </w:r>
          </w:p>
        </w:tc>
      </w:tr>
      <w:tr w:rsidR="002A43DE" w14:paraId="08F47823" w14:textId="77777777" w:rsidTr="009744E2">
        <w:tc>
          <w:tcPr>
            <w:tcW w:w="0" w:type="auto"/>
          </w:tcPr>
          <w:p w14:paraId="3852E4DC" w14:textId="77777777" w:rsidR="002A43DE" w:rsidRDefault="0055480F">
            <w:r>
              <w:t>VC6SampledHeight</w:t>
            </w:r>
          </w:p>
        </w:tc>
        <w:tc>
          <w:tcPr>
            <w:tcW w:w="0" w:type="auto"/>
          </w:tcPr>
          <w:p w14:paraId="5F22AE87" w14:textId="77777777" w:rsidR="002A43DE" w:rsidRDefault="0055480F">
            <w:r>
              <w:t>UInt32</w:t>
            </w:r>
          </w:p>
        </w:tc>
        <w:tc>
          <w:tcPr>
            <w:tcW w:w="0" w:type="auto"/>
          </w:tcPr>
          <w:p w14:paraId="508E4C61" w14:textId="77777777" w:rsidR="002A43DE" w:rsidRDefault="0055480F">
            <w:r>
              <w:t>4</w:t>
            </w:r>
          </w:p>
        </w:tc>
        <w:tc>
          <w:tcPr>
            <w:tcW w:w="0" w:type="auto"/>
          </w:tcPr>
          <w:p w14:paraId="7E150F2F" w14:textId="77777777" w:rsidR="002A43DE" w:rsidRDefault="0055480F">
            <w:r>
              <w:t>[</w:t>
            </w:r>
            <w:r>
              <w:rPr>
                <w:b/>
              </w:rPr>
              <w:t>R</w:t>
            </w:r>
            <w:r>
              <w:t>] Sampled Height of the recontituted pixel grid</w:t>
            </w:r>
          </w:p>
        </w:tc>
      </w:tr>
      <w:tr w:rsidR="002A43DE" w14:paraId="659269C6" w14:textId="77777777" w:rsidTr="009744E2">
        <w:tc>
          <w:tcPr>
            <w:tcW w:w="0" w:type="auto"/>
          </w:tcPr>
          <w:p w14:paraId="25B18625" w14:textId="77777777" w:rsidR="002A43DE" w:rsidRDefault="0055480F">
            <w:r>
              <w:t>VC6SampledWidth</w:t>
            </w:r>
          </w:p>
        </w:tc>
        <w:tc>
          <w:tcPr>
            <w:tcW w:w="0" w:type="auto"/>
          </w:tcPr>
          <w:p w14:paraId="26741275" w14:textId="77777777" w:rsidR="002A43DE" w:rsidRDefault="0055480F">
            <w:r>
              <w:t>UInt32</w:t>
            </w:r>
          </w:p>
        </w:tc>
        <w:tc>
          <w:tcPr>
            <w:tcW w:w="0" w:type="auto"/>
          </w:tcPr>
          <w:p w14:paraId="4DF4E440" w14:textId="77777777" w:rsidR="002A43DE" w:rsidRDefault="0055480F">
            <w:r>
              <w:t>4</w:t>
            </w:r>
          </w:p>
        </w:tc>
        <w:tc>
          <w:tcPr>
            <w:tcW w:w="0" w:type="auto"/>
          </w:tcPr>
          <w:p w14:paraId="46E54B9C" w14:textId="77777777" w:rsidR="002A43DE" w:rsidRDefault="0055480F">
            <w:r>
              <w:t>[</w:t>
            </w:r>
            <w:r>
              <w:rPr>
                <w:b/>
              </w:rPr>
              <w:t>R</w:t>
            </w:r>
            <w:r>
              <w:t>] Sampled Width of the reconstituted pixel grid</w:t>
            </w:r>
          </w:p>
        </w:tc>
      </w:tr>
    </w:tbl>
    <w:p w14:paraId="3CF0C36C" w14:textId="77777777" w:rsidR="002A43DE" w:rsidRDefault="0055480F">
      <w:pPr>
        <w:pStyle w:val="Heading1"/>
      </w:pPr>
      <w:bookmarkStart w:id="170" w:name="application-issues"/>
      <w:r>
        <w:t>9 Application Issues</w:t>
      </w:r>
      <w:bookmarkEnd w:id="170"/>
    </w:p>
    <w:p w14:paraId="7B85CEB0" w14:textId="77777777" w:rsidR="002A43DE" w:rsidRDefault="0055480F">
      <w:pPr>
        <w:pStyle w:val="Heading2"/>
      </w:pPr>
      <w:bookmarkStart w:id="171" w:name="application-of-the-kag"/>
      <w:r>
        <w:t>9.1 Application of the KAG</w:t>
      </w:r>
      <w:bookmarkEnd w:id="171"/>
    </w:p>
    <w:p w14:paraId="57572894" w14:textId="77777777" w:rsidR="002A43DE" w:rsidRDefault="0055480F">
      <w:r>
        <w:t>MXF encoders and decoders shall comply with the KAG rules defined in SMPTE ST 377-1. The default value of the KAG is 1. Other KAG values may be used within the range defined by SMPTE ST 377-1.</w:t>
      </w:r>
    </w:p>
    <w:p w14:paraId="45BC8C4F" w14:textId="77777777" w:rsidR="002A43DE" w:rsidRDefault="0055480F">
      <w:pPr>
        <w:pStyle w:val="Heading2"/>
      </w:pPr>
      <w:bookmarkStart w:id="172" w:name="index-tables-and-the-fill-item"/>
      <w:r>
        <w:t>9.2 Index Tables and the Fill Item</w:t>
      </w:r>
      <w:bookmarkEnd w:id="172"/>
    </w:p>
    <w:p w14:paraId="6D5F84AB" w14:textId="77777777" w:rsidR="002A43DE" w:rsidRDefault="0055480F">
      <w:r>
        <w:t>VC-6 coding is frame-based and the KLV fill item can be used to maintain a constant edit unit size for all frames.</w:t>
      </w:r>
    </w:p>
    <w:p w14:paraId="04718963" w14:textId="77777777" w:rsidR="002A43DE" w:rsidRDefault="0055480F">
      <w:r>
        <w:lastRenderedPageBreak/>
        <w:t>Where the application defines a constant edit unit size, an index table shall be used. This includes the cases where the VC-6 essence element is the sole essence component and where it is interleaved with other essence components.</w:t>
      </w:r>
    </w:p>
    <w:p w14:paraId="12B058C9" w14:textId="77777777" w:rsidR="002A43DE" w:rsidRDefault="0055480F">
      <w:r>
        <w:t>Where the application has a variable edit unit size an index table should be used wherever possible. SMPTE EG 377-3 illustrates the use of index tables for both mono and multi-essence mappings and for both constant and variable length edit unit sizes.</w:t>
      </w:r>
    </w:p>
    <w:p w14:paraId="124AC4E1" w14:textId="77777777" w:rsidR="002A43DE" w:rsidRDefault="0055480F">
      <w:pPr>
        <w:pStyle w:val="Heading2"/>
      </w:pPr>
      <w:bookmarkStart w:id="173" w:name="operational-pattern-usage"/>
      <w:r>
        <w:t>9.3 Operational Pattern Usage</w:t>
      </w:r>
      <w:bookmarkEnd w:id="173"/>
    </w:p>
    <w:p w14:paraId="596FA582" w14:textId="77777777" w:rsidR="002A43DE" w:rsidRDefault="0055480F">
      <w:r>
        <w:t>This essence mapping may be used with any generalized operational pattern.</w:t>
      </w:r>
    </w:p>
    <w:p w14:paraId="2B2D47CA" w14:textId="77777777" w:rsidR="002A43DE" w:rsidRDefault="0055480F">
      <w:r>
        <w:t>NOTE This does not preclude the use of specialized operational patterns.</w:t>
      </w:r>
    </w:p>
    <w:p w14:paraId="0327E8E1" w14:textId="77777777" w:rsidR="002A43DE" w:rsidRDefault="0055480F">
      <w:pPr>
        <w:pStyle w:val="Heading2"/>
      </w:pPr>
      <w:bookmarkStart w:id="174" w:name="X2d65a1b42fd703a23e7f54df76e959621dd4e73"/>
      <w:r>
        <w:t>9.4 Mapping Track Numbers to Generic Container Elements</w:t>
      </w:r>
      <w:bookmarkEnd w:id="174"/>
    </w:p>
    <w:p w14:paraId="2D1DA0B5" w14:textId="77777777" w:rsidR="002A43DE" w:rsidRDefault="0055480F">
      <w:r>
        <w:t>Each track number value for an essence element defined in this standard shall be derived as described in the MXF Constrained Generic Container specification (SMPTE ST 379-2).</w:t>
      </w:r>
    </w:p>
    <w:p w14:paraId="64AB1699" w14:textId="77777777" w:rsidR="002A43DE" w:rsidRDefault="0055480F">
      <w:pPr>
        <w:pStyle w:val="Heading2"/>
      </w:pPr>
      <w:bookmarkStart w:id="175" w:name="essence-container-partitions"/>
      <w:r>
        <w:t>9.5 Essence Container Partitions</w:t>
      </w:r>
      <w:bookmarkEnd w:id="175"/>
    </w:p>
    <w:p w14:paraId="128ECA12" w14:textId="77777777" w:rsidR="002A43DE" w:rsidRDefault="0055480F">
      <w:r>
        <w:t>Frame wrapping maintains each content package of the generic container as a separate editable unit with the contents of the system, picture, sound and data items in synchronism. If a frame-wrapped essence container is partitioned, then individual content packages should not be fragmented by the partitioning process.</w:t>
      </w:r>
    </w:p>
    <w:p w14:paraId="0AEAC9E4" w14:textId="77777777" w:rsidR="002A43DE" w:rsidRDefault="0055480F">
      <w:r>
        <w:t>NOTE SMPTE ST 377-1:2019, Section 6.2.2 (Partition Rules Summary) summarizes the use of partitions in MXF files.</w:t>
      </w:r>
    </w:p>
    <w:p w14:paraId="6C4FEFE4" w14:textId="77777777" w:rsidR="002A43DE" w:rsidRDefault="0055480F">
      <w:pPr>
        <w:pStyle w:val="Heading2"/>
      </w:pPr>
      <w:bookmarkStart w:id="176" w:name="mxf-header-metadata-property-values"/>
      <w:r>
        <w:t>9.6 MXF Header Metadata Property Values</w:t>
      </w:r>
      <w:bookmarkEnd w:id="176"/>
    </w:p>
    <w:p w14:paraId="51B2E348" w14:textId="77777777" w:rsidR="002A43DE" w:rsidRDefault="0055480F">
      <w:r>
        <w:t>The following restrictions apply to Picture Stream wrapped with this standard</w:t>
      </w:r>
    </w:p>
    <w:tbl>
      <w:tblPr>
        <w:tblStyle w:val="Table"/>
        <w:tblW w:w="5000" w:type="pct"/>
        <w:tblLook w:val="0020" w:firstRow="1" w:lastRow="0" w:firstColumn="0" w:lastColumn="0" w:noHBand="0" w:noVBand="0"/>
        <w:tblPrChange w:id="177" w:author="Laurence Venner" w:date="2020-12-08T16:08:00Z">
          <w:tblPr>
            <w:tblStyle w:val="Table"/>
            <w:tblW w:w="5000" w:type="pct"/>
            <w:tblLook w:val="0020" w:firstRow="1" w:lastRow="0" w:firstColumn="0" w:lastColumn="0" w:noHBand="0" w:noVBand="0"/>
          </w:tblPr>
        </w:tblPrChange>
      </w:tblPr>
      <w:tblGrid>
        <w:gridCol w:w="2806"/>
        <w:gridCol w:w="2230"/>
        <w:gridCol w:w="3980"/>
        <w:tblGridChange w:id="178">
          <w:tblGrid>
            <w:gridCol w:w="2806"/>
            <w:gridCol w:w="2230"/>
            <w:gridCol w:w="3980"/>
          </w:tblGrid>
        </w:tblGridChange>
      </w:tblGrid>
      <w:tr w:rsidR="002A43DE" w14:paraId="24F734E8"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Change w:id="179" w:author="Laurence Venner" w:date="2020-12-08T16:08:00Z">
              <w:tcPr>
                <w:tcW w:w="0" w:type="auto"/>
                <w:tcBorders>
                  <w:bottom w:val="single" w:sz="0" w:space="0" w:color="auto"/>
                </w:tcBorders>
                <w:vAlign w:val="bottom"/>
              </w:tcPr>
            </w:tcPrChange>
          </w:tcPr>
          <w:p w14:paraId="56C618E5" w14:textId="77777777" w:rsidR="002A43DE" w:rsidRDefault="0055480F">
            <w:pPr>
              <w:cnfStyle w:val="100000000000" w:firstRow="1" w:lastRow="0" w:firstColumn="0" w:lastColumn="0" w:oddVBand="0" w:evenVBand="0" w:oddHBand="0" w:evenHBand="0" w:firstRowFirstColumn="0" w:firstRowLastColumn="0" w:lastRowFirstColumn="0" w:lastRowLastColumn="0"/>
            </w:pPr>
            <w:r>
              <w:t>Property</w:t>
            </w:r>
          </w:p>
        </w:tc>
        <w:tc>
          <w:tcPr>
            <w:tcW w:w="0" w:type="auto"/>
            <w:tcBorders>
              <w:bottom w:val="single" w:sz="0" w:space="0" w:color="auto"/>
            </w:tcBorders>
            <w:vAlign w:val="bottom"/>
            <w:tcPrChange w:id="180" w:author="Laurence Venner" w:date="2020-12-08T16:08:00Z">
              <w:tcPr>
                <w:tcW w:w="0" w:type="auto"/>
                <w:tcBorders>
                  <w:bottom w:val="single" w:sz="0" w:space="0" w:color="auto"/>
                </w:tcBorders>
                <w:vAlign w:val="bottom"/>
              </w:tcPr>
            </w:tcPrChange>
          </w:tcPr>
          <w:p w14:paraId="08B5FDEF" w14:textId="77777777" w:rsidR="002A43DE" w:rsidRDefault="0055480F">
            <w:pPr>
              <w:cnfStyle w:val="100000000000" w:firstRow="1" w:lastRow="0" w:firstColumn="0" w:lastColumn="0" w:oddVBand="0" w:evenVBand="0" w:oddHBand="0" w:evenHBand="0" w:firstRowFirstColumn="0" w:firstRowLastColumn="0" w:lastRowFirstColumn="0" w:lastRowLastColumn="0"/>
            </w:pPr>
            <w:r>
              <w:t>Progressive Pictures</w:t>
            </w:r>
          </w:p>
        </w:tc>
        <w:tc>
          <w:tcPr>
            <w:tcW w:w="0" w:type="auto"/>
            <w:tcBorders>
              <w:bottom w:val="single" w:sz="0" w:space="0" w:color="auto"/>
            </w:tcBorders>
            <w:vAlign w:val="bottom"/>
            <w:tcPrChange w:id="181" w:author="Laurence Venner" w:date="2020-12-08T16:08:00Z">
              <w:tcPr>
                <w:tcW w:w="0" w:type="auto"/>
                <w:tcBorders>
                  <w:bottom w:val="single" w:sz="0" w:space="0" w:color="auto"/>
                </w:tcBorders>
                <w:vAlign w:val="bottom"/>
              </w:tcPr>
            </w:tcPrChange>
          </w:tcPr>
          <w:p w14:paraId="48DB6D26" w14:textId="77777777" w:rsidR="002A43DE" w:rsidRDefault="0055480F">
            <w:pPr>
              <w:cnfStyle w:val="100000000000" w:firstRow="1" w:lastRow="0" w:firstColumn="0" w:lastColumn="0" w:oddVBand="0" w:evenVBand="0" w:oddHBand="0" w:evenHBand="0" w:firstRowFirstColumn="0" w:firstRowLastColumn="0" w:lastRowFirstColumn="0" w:lastRowLastColumn="0"/>
            </w:pPr>
            <w:r>
              <w:t>Interlaced Pictures</w:t>
            </w:r>
          </w:p>
        </w:tc>
      </w:tr>
      <w:tr w:rsidR="002A43DE" w14:paraId="3B4E2B7A" w14:textId="77777777">
        <w:tc>
          <w:tcPr>
            <w:tcW w:w="0" w:type="auto"/>
            <w:tcPrChange w:id="182" w:author="Laurence Venner" w:date="2020-12-08T16:08:00Z">
              <w:tcPr>
                <w:tcW w:w="0" w:type="auto"/>
              </w:tcPr>
            </w:tcPrChange>
          </w:tcPr>
          <w:p w14:paraId="3AB5638D" w14:textId="77777777" w:rsidR="002A43DE" w:rsidRDefault="0055480F">
            <w:r>
              <w:t>Bytestreams per KLV Element</w:t>
            </w:r>
          </w:p>
        </w:tc>
        <w:tc>
          <w:tcPr>
            <w:tcW w:w="0" w:type="auto"/>
            <w:tcPrChange w:id="183" w:author="Laurence Venner" w:date="2020-12-08T16:08:00Z">
              <w:tcPr>
                <w:tcW w:w="0" w:type="auto"/>
              </w:tcPr>
            </w:tcPrChange>
          </w:tcPr>
          <w:p w14:paraId="5BB8E5B2" w14:textId="77777777" w:rsidR="002A43DE" w:rsidRDefault="0055480F">
            <w:r>
              <w:t>1</w:t>
            </w:r>
          </w:p>
        </w:tc>
        <w:tc>
          <w:tcPr>
            <w:tcW w:w="0" w:type="auto"/>
            <w:tcPrChange w:id="184" w:author="Laurence Venner" w:date="2020-12-08T16:08:00Z">
              <w:tcPr>
                <w:tcW w:w="0" w:type="auto"/>
              </w:tcPr>
            </w:tcPrChange>
          </w:tcPr>
          <w:p w14:paraId="5F50D6D2" w14:textId="77777777" w:rsidR="002A43DE" w:rsidRDefault="0055480F">
            <w:r>
              <w:t>2</w:t>
            </w:r>
          </w:p>
        </w:tc>
      </w:tr>
      <w:tr w:rsidR="002A43DE" w14:paraId="137FD267" w14:textId="77777777">
        <w:tc>
          <w:tcPr>
            <w:tcW w:w="0" w:type="auto"/>
            <w:tcPrChange w:id="185" w:author="Laurence Venner" w:date="2020-12-08T16:08:00Z">
              <w:tcPr>
                <w:tcW w:w="0" w:type="auto"/>
              </w:tcPr>
            </w:tcPrChange>
          </w:tcPr>
          <w:p w14:paraId="40E6C475" w14:textId="77777777" w:rsidR="002A43DE" w:rsidRDefault="0055480F">
            <w:r>
              <w:t xml:space="preserve">Frame Layout </w:t>
            </w:r>
            <w:commentRangeStart w:id="186"/>
            <w:r>
              <w:t>(G.2.1)</w:t>
            </w:r>
            <w:commentRangeEnd w:id="186"/>
            <w:r w:rsidR="00646D1B">
              <w:rPr>
                <w:rStyle w:val="CommentReference"/>
                <w:lang w:eastAsia="en-US"/>
              </w:rPr>
              <w:commentReference w:id="186"/>
            </w:r>
          </w:p>
        </w:tc>
        <w:tc>
          <w:tcPr>
            <w:tcW w:w="0" w:type="auto"/>
            <w:tcPrChange w:id="187" w:author="Laurence Venner" w:date="2020-12-08T16:08:00Z">
              <w:tcPr>
                <w:tcW w:w="0" w:type="auto"/>
              </w:tcPr>
            </w:tcPrChange>
          </w:tcPr>
          <w:p w14:paraId="700B8DE0" w14:textId="77777777" w:rsidR="002A43DE" w:rsidRDefault="0055480F">
            <w:r>
              <w:t>0 (full_frame)</w:t>
            </w:r>
          </w:p>
        </w:tc>
        <w:tc>
          <w:tcPr>
            <w:tcW w:w="0" w:type="auto"/>
            <w:tcPrChange w:id="188" w:author="Laurence Venner" w:date="2020-12-08T16:08:00Z">
              <w:tcPr>
                <w:tcW w:w="0" w:type="auto"/>
              </w:tcPr>
            </w:tcPrChange>
          </w:tcPr>
          <w:p w14:paraId="064EAE42" w14:textId="77777777" w:rsidR="002A43DE" w:rsidRDefault="0055480F">
            <w:r>
              <w:t>1 (separate_fields) or 4 (segmented_frame)</w:t>
            </w:r>
          </w:p>
        </w:tc>
      </w:tr>
      <w:tr w:rsidR="002A43DE" w14:paraId="754C3CE7" w14:textId="77777777">
        <w:tc>
          <w:tcPr>
            <w:tcW w:w="0" w:type="auto"/>
            <w:tcPrChange w:id="189" w:author="Laurence Venner" w:date="2020-12-08T16:08:00Z">
              <w:tcPr>
                <w:tcW w:w="0" w:type="auto"/>
              </w:tcPr>
            </w:tcPrChange>
          </w:tcPr>
          <w:p w14:paraId="29B76447" w14:textId="77777777" w:rsidR="002A43DE" w:rsidRDefault="0055480F">
            <w:r>
              <w:t>Sample Rate (G.2.2)</w:t>
            </w:r>
          </w:p>
        </w:tc>
        <w:tc>
          <w:tcPr>
            <w:tcW w:w="0" w:type="auto"/>
            <w:tcPrChange w:id="190" w:author="Laurence Venner" w:date="2020-12-08T16:08:00Z">
              <w:tcPr>
                <w:tcW w:w="0" w:type="auto"/>
              </w:tcPr>
            </w:tcPrChange>
          </w:tcPr>
          <w:p w14:paraId="7B8ECDBB" w14:textId="77777777" w:rsidR="002A43DE" w:rsidRDefault="0055480F">
            <w:r>
              <w:t>Frame</w:t>
            </w:r>
          </w:p>
        </w:tc>
        <w:tc>
          <w:tcPr>
            <w:tcW w:w="0" w:type="auto"/>
            <w:tcPrChange w:id="191" w:author="Laurence Venner" w:date="2020-12-08T16:08:00Z">
              <w:tcPr>
                <w:tcW w:w="0" w:type="auto"/>
              </w:tcPr>
            </w:tcPrChange>
          </w:tcPr>
          <w:p w14:paraId="30778C40" w14:textId="77777777" w:rsidR="002A43DE" w:rsidRDefault="0055480F">
            <w:r>
              <w:t>Frame</w:t>
            </w:r>
          </w:p>
        </w:tc>
      </w:tr>
      <w:tr w:rsidR="002A43DE" w14:paraId="31DA9B8E" w14:textId="77777777">
        <w:tc>
          <w:tcPr>
            <w:tcW w:w="0" w:type="auto"/>
            <w:tcPrChange w:id="192" w:author="Laurence Venner" w:date="2020-12-08T16:08:00Z">
              <w:tcPr>
                <w:tcW w:w="0" w:type="auto"/>
              </w:tcPr>
            </w:tcPrChange>
          </w:tcPr>
          <w:p w14:paraId="08C958F7" w14:textId="77777777" w:rsidR="002A43DE" w:rsidRDefault="0055480F">
            <w:r>
              <w:t>Edit Rate (B.12)</w:t>
            </w:r>
          </w:p>
        </w:tc>
        <w:tc>
          <w:tcPr>
            <w:tcW w:w="0" w:type="auto"/>
            <w:tcPrChange w:id="193" w:author="Laurence Venner" w:date="2020-12-08T16:08:00Z">
              <w:tcPr>
                <w:tcW w:w="0" w:type="auto"/>
              </w:tcPr>
            </w:tcPrChange>
          </w:tcPr>
          <w:p w14:paraId="2F66B6B3" w14:textId="77777777" w:rsidR="002A43DE" w:rsidRDefault="0055480F">
            <w:r>
              <w:t>Frame</w:t>
            </w:r>
          </w:p>
        </w:tc>
        <w:tc>
          <w:tcPr>
            <w:tcW w:w="0" w:type="auto"/>
            <w:tcPrChange w:id="194" w:author="Laurence Venner" w:date="2020-12-08T16:08:00Z">
              <w:tcPr>
                <w:tcW w:w="0" w:type="auto"/>
              </w:tcPr>
            </w:tcPrChange>
          </w:tcPr>
          <w:p w14:paraId="127BC8FF" w14:textId="77777777" w:rsidR="002A43DE" w:rsidRDefault="0055480F">
            <w:r>
              <w:t>Frame</w:t>
            </w:r>
          </w:p>
        </w:tc>
      </w:tr>
      <w:tr w:rsidR="002A43DE" w14:paraId="11D943DF" w14:textId="77777777">
        <w:tc>
          <w:tcPr>
            <w:tcW w:w="0" w:type="auto"/>
            <w:tcPrChange w:id="195" w:author="Laurence Venner" w:date="2020-12-08T16:08:00Z">
              <w:tcPr>
                <w:tcW w:w="0" w:type="auto"/>
              </w:tcPr>
            </w:tcPrChange>
          </w:tcPr>
          <w:p w14:paraId="2A8E63EA" w14:textId="77777777" w:rsidR="002A43DE" w:rsidRDefault="0055480F">
            <w:r>
              <w:t>Index Edit Rate (11.2.3)</w:t>
            </w:r>
          </w:p>
        </w:tc>
        <w:tc>
          <w:tcPr>
            <w:tcW w:w="0" w:type="auto"/>
            <w:tcPrChange w:id="196" w:author="Laurence Venner" w:date="2020-12-08T16:08:00Z">
              <w:tcPr>
                <w:tcW w:w="0" w:type="auto"/>
              </w:tcPr>
            </w:tcPrChange>
          </w:tcPr>
          <w:p w14:paraId="339BCCDE" w14:textId="77777777" w:rsidR="002A43DE" w:rsidRDefault="0055480F">
            <w:r>
              <w:t>Frame</w:t>
            </w:r>
          </w:p>
        </w:tc>
        <w:tc>
          <w:tcPr>
            <w:tcW w:w="0" w:type="auto"/>
            <w:tcPrChange w:id="197" w:author="Laurence Venner" w:date="2020-12-08T16:08:00Z">
              <w:tcPr>
                <w:tcW w:w="0" w:type="auto"/>
              </w:tcPr>
            </w:tcPrChange>
          </w:tcPr>
          <w:p w14:paraId="7B0F37B6" w14:textId="77777777" w:rsidR="002A43DE" w:rsidRDefault="0055480F">
            <w:r>
              <w:t>Frame</w:t>
            </w:r>
          </w:p>
        </w:tc>
      </w:tr>
      <w:tr w:rsidR="002A43DE" w14:paraId="03E38B65" w14:textId="77777777">
        <w:tc>
          <w:tcPr>
            <w:tcW w:w="0" w:type="auto"/>
            <w:tcPrChange w:id="198" w:author="Laurence Venner" w:date="2020-12-08T16:08:00Z">
              <w:tcPr>
                <w:tcW w:w="0" w:type="auto"/>
              </w:tcPr>
            </w:tcPrChange>
          </w:tcPr>
          <w:p w14:paraId="570D7423" w14:textId="77777777" w:rsidR="002A43DE" w:rsidRDefault="0055480F">
            <w:r>
              <w:t>Aspect Ratio (G.2.4)</w:t>
            </w:r>
          </w:p>
        </w:tc>
        <w:tc>
          <w:tcPr>
            <w:tcW w:w="0" w:type="auto"/>
            <w:tcPrChange w:id="199" w:author="Laurence Venner" w:date="2020-12-08T16:08:00Z">
              <w:tcPr>
                <w:tcW w:w="0" w:type="auto"/>
              </w:tcPr>
            </w:tcPrChange>
          </w:tcPr>
          <w:p w14:paraId="3A2D5069" w14:textId="77777777" w:rsidR="002A43DE" w:rsidRDefault="0055480F">
            <w:r>
              <w:t>Frame</w:t>
            </w:r>
          </w:p>
        </w:tc>
        <w:tc>
          <w:tcPr>
            <w:tcW w:w="0" w:type="auto"/>
            <w:tcPrChange w:id="200" w:author="Laurence Venner" w:date="2020-12-08T16:08:00Z">
              <w:tcPr>
                <w:tcW w:w="0" w:type="auto"/>
              </w:tcPr>
            </w:tcPrChange>
          </w:tcPr>
          <w:p w14:paraId="7772A2FC" w14:textId="77777777" w:rsidR="002A43DE" w:rsidRDefault="0055480F">
            <w:r>
              <w:t>Frame</w:t>
            </w:r>
          </w:p>
        </w:tc>
      </w:tr>
    </w:tbl>
    <w:p w14:paraId="4B676042" w14:textId="77777777" w:rsidR="002A43DE" w:rsidRDefault="0055480F">
      <w:r>
        <w:br w:type="page"/>
      </w:r>
    </w:p>
    <w:p w14:paraId="57E49127" w14:textId="77777777" w:rsidR="002A43DE" w:rsidRDefault="0055480F">
      <w:pPr>
        <w:pStyle w:val="smpte-hint"/>
      </w:pPr>
      <w:r>
        <w:rPr>
          <w:b/>
        </w:rPr>
        <w:lastRenderedPageBreak/>
        <w:t>Information for Document Editors (this page is to be deleted prior to FCD ballot)</w:t>
      </w:r>
    </w:p>
    <w:p w14:paraId="76A16273" w14:textId="77777777" w:rsidR="002A43DE" w:rsidRDefault="0055480F">
      <w:pPr>
        <w:pStyle w:val="smpte-hint"/>
      </w:pPr>
      <w:r>
        <w:t>The following documents have useful reference material for document editors. SMPTE AG 16:2018 – SMPTE Engineering Document Style Guidelines</w:t>
      </w:r>
    </w:p>
    <w:p w14:paraId="284ADB74" w14:textId="77777777" w:rsidR="002A43DE" w:rsidRDefault="0055480F">
      <w:pPr>
        <w:pStyle w:val="smpte-hint"/>
      </w:pPr>
      <w:r>
        <w:t>International Organization for Standardization (ISO) / International Electrotechnical Commission (IEC), Directives, Part 2:2016-05, Principles and rules for the structure and drafting of ISO and IEC documents, 7.0</w:t>
      </w:r>
    </w:p>
    <w:p w14:paraId="5AD1A66A" w14:textId="77777777" w:rsidR="002A43DE" w:rsidRDefault="0055480F">
      <w:pPr>
        <w:pStyle w:val="smpte-hint"/>
      </w:pPr>
      <w:r>
        <w:rPr>
          <w:b/>
        </w:rPr>
        <w:t>Warning</w:t>
      </w:r>
      <w:r>
        <w:t>: Only copy-and-paste plain text from other documents; otherwise this style set may be corrupted.</w:t>
      </w:r>
    </w:p>
    <w:p w14:paraId="37EA0FF8" w14:textId="77777777" w:rsidR="002A43DE" w:rsidRDefault="0055480F">
      <w:pPr>
        <w:pStyle w:val="smpte-hint"/>
      </w:pPr>
      <w:r>
        <w:t xml:space="preserve">The </w:t>
      </w:r>
      <w:r>
        <w:rPr>
          <w:rStyle w:val="VerbatimChar"/>
        </w:rPr>
        <w:t>refdoc</w:t>
      </w:r>
      <w:r>
        <w:t xml:space="preserve"> for this document type is usually </w:t>
      </w:r>
      <w:r>
        <w:rPr>
          <w:rStyle w:val="VerbatimChar"/>
        </w:rPr>
        <w:t>xr/refdocs/refdoc-smpte-eng.docx</w:t>
      </w:r>
      <w:r>
        <w:t xml:space="preserve"> unless you have used your own. There are samples of all the styles available.</w:t>
      </w:r>
    </w:p>
    <w:p w14:paraId="2973604E" w14:textId="77777777" w:rsidR="002A43DE" w:rsidRDefault="0055480F">
      <w:pPr>
        <w:pStyle w:val="smpte-hint"/>
      </w:pPr>
      <w:r>
        <w:t xml:space="preserve">If you extend the document types with your own </w:t>
      </w:r>
      <w:r>
        <w:rPr>
          <w:rStyle w:val="VerbatimChar"/>
        </w:rPr>
        <w:t>refdoc</w:t>
      </w:r>
      <w:r>
        <w:t xml:space="preserve">, the </w:t>
      </w:r>
      <w:r>
        <w:rPr>
          <w:b/>
        </w:rPr>
        <w:t>YOU MUST</w:t>
      </w:r>
      <w:r>
        <w:t xml:space="preserve"> make Home Office aware, otherwise the styles may be lost during the Home Office pubishing process.</w:t>
      </w:r>
    </w:p>
    <w:sectPr w:rsidR="002A43DE" w:rsidSect="00FF4A81">
      <w:headerReference w:type="even" r:id="rId13"/>
      <w:headerReference w:type="default" r:id="rId14"/>
      <w:footerReference w:type="even" r:id="rId15"/>
      <w:footerReference w:type="default" r:id="rId16"/>
      <w:headerReference w:type="first" r:id="rId17"/>
      <w:footerReference w:type="first" r:id="rId18"/>
      <w:pgSz w:w="11906" w:h="16838"/>
      <w:pgMar w:top="1299"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Ettinger" w:date="2020-12-08T13:30:00Z" w:initials="RE">
    <w:p w14:paraId="7DDB21E1" w14:textId="4F5944E5" w:rsidR="006955C6" w:rsidRDefault="006955C6">
      <w:pPr>
        <w:pStyle w:val="CommentText"/>
      </w:pPr>
      <w:r>
        <w:rPr>
          <w:rStyle w:val="CommentReference"/>
        </w:rPr>
        <w:annotationRef/>
      </w:r>
      <w:r>
        <w:t>Too many apostrophes.</w:t>
      </w:r>
    </w:p>
  </w:comment>
  <w:comment w:id="3" w:author="Laurence Venner" w:date="2020-12-08T13:06:00Z" w:initials="LV">
    <w:p w14:paraId="551AEB17" w14:textId="1894FC88" w:rsidR="00AA0AD9" w:rsidRDefault="00AA0AD9">
      <w:pPr>
        <w:pStyle w:val="CommentText"/>
      </w:pPr>
      <w:r>
        <w:rPr>
          <w:rStyle w:val="CommentReference"/>
        </w:rPr>
        <w:annotationRef/>
      </w:r>
      <w:r>
        <w:t>Shouldn’t it be “intra-frame compression scheme”</w:t>
      </w:r>
    </w:p>
  </w:comment>
  <w:comment w:id="6" w:author="Robert Ettinger" w:date="2020-12-08T13:33:00Z" w:initials="RE">
    <w:p w14:paraId="6CF25B74" w14:textId="7F441C97" w:rsidR="004C0914" w:rsidRDefault="004C0914">
      <w:pPr>
        <w:pStyle w:val="CommentText"/>
      </w:pPr>
      <w:r>
        <w:rPr>
          <w:rStyle w:val="CommentReference"/>
        </w:rPr>
        <w:annotationRef/>
      </w:r>
      <w:r>
        <w:t>No matching ] bracket</w:t>
      </w:r>
    </w:p>
  </w:comment>
  <w:comment w:id="7" w:author="Robert Ettinger" w:date="2020-12-08T13:32:00Z" w:initials="RE">
    <w:p w14:paraId="7FBEF6FA" w14:textId="28AC16C5" w:rsidR="004C0914" w:rsidRDefault="004C0914">
      <w:pPr>
        <w:pStyle w:val="CommentText"/>
      </w:pPr>
      <w:r>
        <w:rPr>
          <w:rStyle w:val="CommentReference"/>
        </w:rPr>
        <w:annotationRef/>
      </w:r>
      <w:r>
        <w:t>Should be plural</w:t>
      </w:r>
    </w:p>
  </w:comment>
  <w:comment w:id="9" w:author="Robert Ettinger" w:date="2020-12-08T13:36:00Z" w:initials="RE">
    <w:p w14:paraId="7309DAFE" w14:textId="17BCBD3A" w:rsidR="004C0914" w:rsidRDefault="004C0914">
      <w:pPr>
        <w:pStyle w:val="CommentText"/>
      </w:pPr>
      <w:r>
        <w:rPr>
          <w:rStyle w:val="CommentReference"/>
        </w:rPr>
        <w:annotationRef/>
      </w:r>
      <w:r>
        <w:t>Looks like it means b) above</w:t>
      </w:r>
    </w:p>
  </w:comment>
  <w:comment w:id="12" w:author="Robert Ettinger" w:date="2020-12-08T13:38:00Z" w:initials="RE">
    <w:p w14:paraId="5F141339" w14:textId="23BD52B4" w:rsidR="004C0914" w:rsidRDefault="004C0914">
      <w:pPr>
        <w:pStyle w:val="CommentText"/>
      </w:pPr>
      <w:r>
        <w:rPr>
          <w:rStyle w:val="CommentReference"/>
        </w:rPr>
        <w:annotationRef/>
      </w:r>
      <w:r>
        <w:t>2117-10 files contain MXF metadata about 2117-1 files, but the comma here leaves that unsaid</w:t>
      </w:r>
    </w:p>
  </w:comment>
  <w:comment w:id="13" w:author="Robert Ettinger" w:date="2020-12-08T13:36:00Z" w:initials="RE">
    <w:p w14:paraId="3EB41E2E" w14:textId="48B190FD" w:rsidR="004C0914" w:rsidRDefault="004C0914">
      <w:pPr>
        <w:pStyle w:val="CommentText"/>
      </w:pPr>
      <w:r>
        <w:rPr>
          <w:rStyle w:val="CommentReference"/>
        </w:rPr>
        <w:annotationRef/>
      </w:r>
      <w:r>
        <w:t>spell</w:t>
      </w:r>
    </w:p>
  </w:comment>
  <w:comment w:id="16" w:author="Laurence Venner" w:date="2020-12-08T13:08:00Z" w:initials="LV">
    <w:p w14:paraId="22A044EE" w14:textId="38413E80" w:rsidR="00AA0AD9" w:rsidRDefault="00AA0AD9">
      <w:pPr>
        <w:pStyle w:val="CommentText"/>
      </w:pPr>
      <w:r>
        <w:rPr>
          <w:rStyle w:val="CommentReference"/>
        </w:rPr>
        <w:annotationRef/>
      </w:r>
      <w:r>
        <w:t>What is the difference between an abbreviation and shorthand?</w:t>
      </w:r>
    </w:p>
  </w:comment>
  <w:comment w:id="17" w:author="Robert Ettinger" w:date="2020-12-08T13:41:00Z" w:initials="RE">
    <w:p w14:paraId="311A9836" w14:textId="76958F5A" w:rsidR="004C0914" w:rsidRDefault="004C0914">
      <w:pPr>
        <w:pStyle w:val="CommentText"/>
      </w:pPr>
      <w:r>
        <w:rPr>
          <w:rStyle w:val="CommentReference"/>
        </w:rPr>
        <w:annotationRef/>
      </w:r>
      <w:r>
        <w:t>I assume that is an annex in the current document, but doesn’t MXF have its own constraints?</w:t>
      </w:r>
    </w:p>
  </w:comment>
  <w:comment w:id="29" w:author="Robert Ettinger" w:date="2020-12-08T13:46:00Z" w:initials="RE">
    <w:p w14:paraId="13822C0E" w14:textId="752B9E50" w:rsidR="006C3E48" w:rsidRDefault="006C3E48">
      <w:pPr>
        <w:pStyle w:val="CommentText"/>
      </w:pPr>
      <w:r>
        <w:rPr>
          <w:rStyle w:val="CommentReference"/>
        </w:rPr>
        <w:annotationRef/>
      </w:r>
      <w:r>
        <w:t>It is called a bitstream in VC-6.  Proposed Figure 4 already says bitstream not byte stream.</w:t>
      </w:r>
    </w:p>
  </w:comment>
  <w:comment w:id="41" w:author="Robert Ettinger" w:date="2020-12-08T13:49:00Z" w:initials="RE">
    <w:p w14:paraId="25656C68" w14:textId="67F958F3" w:rsidR="006C3E48" w:rsidRDefault="006C3E48">
      <w:pPr>
        <w:pStyle w:val="CommentText"/>
      </w:pPr>
      <w:r>
        <w:rPr>
          <w:rStyle w:val="CommentReference"/>
        </w:rPr>
        <w:annotationRef/>
      </w:r>
      <w:r>
        <w:t>Seems to be repeated in the following NOTE</w:t>
      </w:r>
    </w:p>
  </w:comment>
  <w:comment w:id="44" w:author="Robert Ettinger" w:date="2020-12-08T13:50:00Z" w:initials="RE">
    <w:p w14:paraId="63D64D0C" w14:textId="7C59F74F" w:rsidR="006C3E48" w:rsidRDefault="006C3E48">
      <w:pPr>
        <w:pStyle w:val="CommentText"/>
      </w:pPr>
      <w:r>
        <w:rPr>
          <w:rStyle w:val="CommentReference"/>
        </w:rPr>
        <w:annotationRef/>
      </w:r>
      <w:r>
        <w:t>Bitstream?</w:t>
      </w:r>
    </w:p>
  </w:comment>
  <w:comment w:id="47" w:author="Robert Ettinger" w:date="2020-12-08T13:51:00Z" w:initials="RE">
    <w:p w14:paraId="4FEA6363" w14:textId="25BDA72F" w:rsidR="009857AA" w:rsidRDefault="009857AA">
      <w:pPr>
        <w:pStyle w:val="CommentText"/>
      </w:pPr>
      <w:r>
        <w:rPr>
          <w:rStyle w:val="CommentReference"/>
        </w:rPr>
        <w:annotationRef/>
      </w:r>
      <w:r>
        <w:t>defined</w:t>
      </w:r>
    </w:p>
  </w:comment>
  <w:comment w:id="55" w:author="Robert Ettinger" w:date="2020-12-08T13:52:00Z" w:initials="RE">
    <w:p w14:paraId="77C37B0B" w14:textId="1E275AC5" w:rsidR="009857AA" w:rsidRDefault="009857AA">
      <w:pPr>
        <w:pStyle w:val="CommentText"/>
      </w:pPr>
      <w:r>
        <w:rPr>
          <w:rStyle w:val="CommentReference"/>
        </w:rPr>
        <w:annotationRef/>
      </w:r>
      <w:r>
        <w:t xml:space="preserve">I mentioned Bitstream </w:t>
      </w:r>
      <w:r w:rsidR="005D4F97">
        <w:t xml:space="preserve">term </w:t>
      </w:r>
      <w:r>
        <w:t xml:space="preserve">in </w:t>
      </w:r>
      <w:r w:rsidR="005D4F97">
        <w:t xml:space="preserve">2117-1 </w:t>
      </w:r>
      <w:r>
        <w:t>earlier</w:t>
      </w:r>
    </w:p>
  </w:comment>
  <w:comment w:id="149" w:author="Robert Ettinger" w:date="2020-12-08T13:58:00Z" w:initials="RE">
    <w:p w14:paraId="66D1FC46" w14:textId="642B8A06" w:rsidR="005D4F97" w:rsidRDefault="005D4F97">
      <w:pPr>
        <w:pStyle w:val="CommentText"/>
      </w:pPr>
      <w:r>
        <w:rPr>
          <w:rStyle w:val="CommentReference"/>
        </w:rPr>
        <w:annotationRef/>
      </w:r>
      <w:r>
        <w:t>Lower case</w:t>
      </w:r>
    </w:p>
  </w:comment>
  <w:comment w:id="154" w:author="Robert Ettinger" w:date="2020-12-08T13:59:00Z" w:initials="RE">
    <w:p w14:paraId="755AEF34" w14:textId="55F0C67E" w:rsidR="005D4F97" w:rsidRDefault="005D4F97">
      <w:pPr>
        <w:pStyle w:val="CommentText"/>
      </w:pPr>
      <w:r>
        <w:rPr>
          <w:rStyle w:val="CommentReference"/>
        </w:rPr>
        <w:annotationRef/>
      </w:r>
      <w:r>
        <w:t>In which units?</w:t>
      </w:r>
    </w:p>
    <w:bookmarkStart w:id="155" w:name="_GoBack"/>
    <w:bookmarkEnd w:id="155"/>
  </w:comment>
  <w:comment w:id="168" w:author="Robert Ettinger" w:date="2020-12-08T14:01:00Z" w:initials="RE">
    <w:p w14:paraId="10FBAF03" w14:textId="67846E87" w:rsidR="005D4F97" w:rsidRDefault="005D4F97">
      <w:pPr>
        <w:pStyle w:val="CommentText"/>
      </w:pPr>
      <w:bookmarkStart w:id="169" w:name="_GoBack"/>
      <w:bookmarkEnd w:id="169"/>
      <w:r>
        <w:rPr>
          <w:rStyle w:val="CommentReference"/>
        </w:rPr>
        <w:annotationRef/>
      </w:r>
      <w:r>
        <w:t>Not defined – does key simply mean key to VC6EchelonVector? Probably not.</w:t>
      </w:r>
    </w:p>
  </w:comment>
  <w:comment w:id="186" w:author="Robert Ettinger" w:date="2020-12-08T14:09:00Z" w:initials="RE">
    <w:p w14:paraId="74689E87" w14:textId="4AD93FF8" w:rsidR="00646D1B" w:rsidRDefault="00646D1B">
      <w:pPr>
        <w:pStyle w:val="CommentText"/>
      </w:pPr>
      <w:r>
        <w:rPr>
          <w:rStyle w:val="CommentReference"/>
        </w:rPr>
        <w:annotationRef/>
      </w:r>
      <w:r>
        <w:t>Of which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DB21E1" w15:done="0"/>
  <w15:commentEx w15:paraId="551AEB17" w15:done="0"/>
  <w15:commentEx w15:paraId="6CF25B74" w15:done="0"/>
  <w15:commentEx w15:paraId="7FBEF6FA" w15:done="0"/>
  <w15:commentEx w15:paraId="7309DAFE" w15:done="0"/>
  <w15:commentEx w15:paraId="5F141339" w15:done="0"/>
  <w15:commentEx w15:paraId="3EB41E2E" w15:done="0"/>
  <w15:commentEx w15:paraId="22A044EE" w15:done="0"/>
  <w15:commentEx w15:paraId="311A9836" w15:done="0"/>
  <w15:commentEx w15:paraId="13822C0E" w15:done="0"/>
  <w15:commentEx w15:paraId="25656C68" w15:done="0"/>
  <w15:commentEx w15:paraId="63D64D0C" w15:done="0"/>
  <w15:commentEx w15:paraId="4FEA6363" w15:done="0"/>
  <w15:commentEx w15:paraId="77C37B0B" w15:done="0"/>
  <w15:commentEx w15:paraId="66D1FC46" w15:done="0"/>
  <w15:commentEx w15:paraId="755AEF34" w15:done="0"/>
  <w15:commentEx w15:paraId="10FBAF03" w15:done="0"/>
  <w15:commentEx w15:paraId="74689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B21E1" w16cid:durableId="2379FE62"/>
  <w16cid:commentId w16cid:paraId="551AEB17" w16cid:durableId="2379F8B9"/>
  <w16cid:commentId w16cid:paraId="6CF25B74" w16cid:durableId="2379FF26"/>
  <w16cid:commentId w16cid:paraId="7FBEF6FA" w16cid:durableId="2379FF04"/>
  <w16cid:commentId w16cid:paraId="7309DAFE" w16cid:durableId="2379FFCA"/>
  <w16cid:commentId w16cid:paraId="5F141339" w16cid:durableId="237A006B"/>
  <w16cid:commentId w16cid:paraId="3EB41E2E" w16cid:durableId="2379FFF2"/>
  <w16cid:commentId w16cid:paraId="22A044EE" w16cid:durableId="2379F930"/>
  <w16cid:commentId w16cid:paraId="311A9836" w16cid:durableId="237A011A"/>
  <w16cid:commentId w16cid:paraId="13822C0E" w16cid:durableId="237A024E"/>
  <w16cid:commentId w16cid:paraId="25656C68" w16cid:durableId="237A0304"/>
  <w16cid:commentId w16cid:paraId="63D64D0C" w16cid:durableId="237A0329"/>
  <w16cid:commentId w16cid:paraId="4FEA6363" w16cid:durableId="237A0377"/>
  <w16cid:commentId w16cid:paraId="77C37B0B" w16cid:durableId="237A03A8"/>
  <w16cid:commentId w16cid:paraId="66D1FC46" w16cid:durableId="237A051F"/>
  <w16cid:commentId w16cid:paraId="755AEF34" w16cid:durableId="237A053B"/>
  <w16cid:commentId w16cid:paraId="10FBAF03" w16cid:durableId="237A05AD"/>
  <w16cid:commentId w16cid:paraId="74689E87" w16cid:durableId="237A0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16F4" w14:textId="77777777" w:rsidR="0001155C" w:rsidRDefault="0001155C">
      <w:pPr>
        <w:spacing w:before="0" w:after="0" w:line="240" w:lineRule="auto"/>
      </w:pPr>
      <w:r>
        <w:separator/>
      </w:r>
    </w:p>
  </w:endnote>
  <w:endnote w:type="continuationSeparator" w:id="0">
    <w:p w14:paraId="338B83A5" w14:textId="77777777" w:rsidR="0001155C" w:rsidRDefault="0001155C">
      <w:pPr>
        <w:spacing w:before="0" w:after="0" w:line="240" w:lineRule="auto"/>
      </w:pPr>
      <w:r>
        <w:continuationSeparator/>
      </w:r>
    </w:p>
  </w:endnote>
  <w:endnote w:type="continuationNotice" w:id="1">
    <w:p w14:paraId="3EEA2317" w14:textId="77777777" w:rsidR="0001155C" w:rsidRDefault="0001155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altName w:val="Calibri"/>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B7F0" w14:textId="77777777" w:rsidR="005549C7" w:rsidRDefault="00011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09203" w14:textId="77777777" w:rsidR="00DC2581" w:rsidRPr="007B4A54" w:rsidRDefault="0055480F"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64B4" w14:textId="77777777" w:rsidR="00FF4A81" w:rsidRPr="0000582A" w:rsidRDefault="0055480F" w:rsidP="0000582A">
    <w:pPr>
      <w:pStyle w:val="Footer"/>
    </w:pPr>
    <w:r w:rsidRPr="00A81AA4">
      <w:t xml:space="preserve">Copyright © 2020 by THE SOCIETY OF MOTION PICTURE </w:t>
    </w:r>
    <w:r w:rsidRPr="0000582A">
      <w:t>AND TELEVISION ENGINEERS</w:t>
    </w:r>
    <w:r w:rsidRPr="0000582A">
      <w:tab/>
      <w:t>Approved Month, Year</w:t>
    </w:r>
  </w:p>
  <w:p w14:paraId="3D190882" w14:textId="77777777" w:rsidR="00FF4A81" w:rsidRPr="0000582A" w:rsidRDefault="0055480F" w:rsidP="0000582A">
    <w:pPr>
      <w:pStyle w:val="Footer"/>
    </w:pPr>
    <w:r w:rsidRPr="0000582A">
      <w:t>445 Hamilton Avenue., White Plains, NY 10601</w:t>
    </w:r>
  </w:p>
  <w:p w14:paraId="04684922" w14:textId="77777777" w:rsidR="007B4A54" w:rsidRPr="0000582A" w:rsidRDefault="0055480F" w:rsidP="0000582A">
    <w:pPr>
      <w:pStyle w:val="Footer"/>
    </w:pPr>
    <w:r>
      <w:t>+1</w:t>
    </w:r>
    <w:r w:rsidRPr="0000582A">
      <w:t xml:space="preserve"> (914)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D8AA" w14:textId="77777777" w:rsidR="0001155C" w:rsidRDefault="0001155C">
      <w:r>
        <w:separator/>
      </w:r>
    </w:p>
  </w:footnote>
  <w:footnote w:type="continuationSeparator" w:id="0">
    <w:p w14:paraId="409FBA51" w14:textId="77777777" w:rsidR="0001155C" w:rsidRDefault="0001155C">
      <w:r>
        <w:continuationSeparator/>
      </w:r>
    </w:p>
  </w:footnote>
  <w:footnote w:type="continuationNotice" w:id="1">
    <w:p w14:paraId="1A2BC197" w14:textId="77777777" w:rsidR="0001155C" w:rsidRDefault="0001155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F355" w14:textId="77777777" w:rsidR="005549C7" w:rsidRDefault="00011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3142B" w14:textId="77777777" w:rsidR="005549C7" w:rsidRDefault="000115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8A6E" w14:textId="77777777" w:rsidR="007B4A54" w:rsidRDefault="00011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9ACC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Ettinger">
    <w15:presenceInfo w15:providerId="AD" w15:userId="S::robert.ettinger@v-nova.com::57223dfb-ab32-4504-b0da-36b08db5f3a6"/>
  </w15:person>
  <w15:person w15:author="Laurence Venner">
    <w15:presenceInfo w15:providerId="AD" w15:userId="S::laurence.venner@v-nova.com::8584b66d-ce43-4a3e-8d9f-544db2d86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55C"/>
    <w:rsid w:val="00011C8B"/>
    <w:rsid w:val="002A43DE"/>
    <w:rsid w:val="004344C7"/>
    <w:rsid w:val="004C0914"/>
    <w:rsid w:val="004E29B3"/>
    <w:rsid w:val="0055480F"/>
    <w:rsid w:val="00590D07"/>
    <w:rsid w:val="005D4F97"/>
    <w:rsid w:val="00646D1B"/>
    <w:rsid w:val="00667ED2"/>
    <w:rsid w:val="006955C6"/>
    <w:rsid w:val="006C3E48"/>
    <w:rsid w:val="00784D58"/>
    <w:rsid w:val="00865BDE"/>
    <w:rsid w:val="008D65D6"/>
    <w:rsid w:val="008D6863"/>
    <w:rsid w:val="008F35A5"/>
    <w:rsid w:val="009744E2"/>
    <w:rsid w:val="009857AA"/>
    <w:rsid w:val="00AA0532"/>
    <w:rsid w:val="00AA0AD9"/>
    <w:rsid w:val="00B86B75"/>
    <w:rsid w:val="00BC48D5"/>
    <w:rsid w:val="00C040EC"/>
    <w:rsid w:val="00C36279"/>
    <w:rsid w:val="00E315A3"/>
    <w:rsid w:val="00F85A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7310"/>
  <w15:docId w15:val="{B584211F-07A7-4D22-AB86-9007CF2D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w w:val="90"/>
      <w:sz w:val="16"/>
    </w:rPr>
  </w:style>
  <w:style w:type="character" w:customStyle="1" w:styleId="DataTypeTok">
    <w:name w:val="DataTypeTok"/>
    <w:basedOn w:val="VerbatimChar"/>
    <w:rPr>
      <w:rFonts w:ascii="Consolas" w:hAnsi="Consolas"/>
      <w:color w:val="902000"/>
      <w:w w:val="90"/>
      <w:sz w:val="16"/>
    </w:rPr>
  </w:style>
  <w:style w:type="character" w:customStyle="1" w:styleId="DecValTok">
    <w:name w:val="DecValTok"/>
    <w:basedOn w:val="VerbatimChar"/>
    <w:rPr>
      <w:rFonts w:ascii="Consolas" w:hAnsi="Consolas"/>
      <w:color w:val="40A070"/>
      <w:w w:val="90"/>
      <w:sz w:val="16"/>
    </w:rPr>
  </w:style>
  <w:style w:type="character" w:customStyle="1" w:styleId="BaseNTok">
    <w:name w:val="BaseNTok"/>
    <w:basedOn w:val="VerbatimChar"/>
    <w:rPr>
      <w:rFonts w:ascii="Consolas" w:hAnsi="Consolas"/>
      <w:color w:val="40A070"/>
      <w:w w:val="90"/>
      <w:sz w:val="16"/>
    </w:rPr>
  </w:style>
  <w:style w:type="character" w:customStyle="1" w:styleId="FloatTok">
    <w:name w:val="FloatTok"/>
    <w:basedOn w:val="VerbatimChar"/>
    <w:rPr>
      <w:rFonts w:ascii="Consolas" w:hAnsi="Consolas"/>
      <w:color w:val="40A070"/>
      <w:w w:val="90"/>
      <w:sz w:val="16"/>
    </w:rPr>
  </w:style>
  <w:style w:type="character" w:customStyle="1" w:styleId="ConstantTok">
    <w:name w:val="ConstantTok"/>
    <w:basedOn w:val="VerbatimChar"/>
    <w:rPr>
      <w:rFonts w:ascii="Consolas" w:hAnsi="Consolas"/>
      <w:color w:val="880000"/>
      <w:w w:val="90"/>
      <w:sz w:val="16"/>
    </w:rPr>
  </w:style>
  <w:style w:type="character" w:customStyle="1" w:styleId="CharTok">
    <w:name w:val="CharTok"/>
    <w:basedOn w:val="VerbatimChar"/>
    <w:rPr>
      <w:rFonts w:ascii="Consolas" w:hAnsi="Consolas"/>
      <w:color w:val="4070A0"/>
      <w:w w:val="90"/>
      <w:sz w:val="16"/>
    </w:rPr>
  </w:style>
  <w:style w:type="character" w:customStyle="1" w:styleId="SpecialCharTok">
    <w:name w:val="SpecialCharTok"/>
    <w:basedOn w:val="VerbatimChar"/>
    <w:rPr>
      <w:rFonts w:ascii="Consolas" w:hAnsi="Consolas"/>
      <w:color w:val="4070A0"/>
      <w:w w:val="90"/>
      <w:sz w:val="16"/>
    </w:rPr>
  </w:style>
  <w:style w:type="character" w:customStyle="1" w:styleId="StringTok">
    <w:name w:val="StringTok"/>
    <w:basedOn w:val="VerbatimChar"/>
    <w:rPr>
      <w:rFonts w:ascii="Consolas" w:hAnsi="Consolas"/>
      <w:color w:val="4070A0"/>
      <w:w w:val="90"/>
      <w:sz w:val="16"/>
    </w:rPr>
  </w:style>
  <w:style w:type="character" w:customStyle="1" w:styleId="VerbatimStringTok">
    <w:name w:val="VerbatimStringTok"/>
    <w:basedOn w:val="VerbatimChar"/>
    <w:rPr>
      <w:rFonts w:ascii="Consolas" w:hAnsi="Consolas"/>
      <w:color w:val="4070A0"/>
      <w:w w:val="90"/>
      <w:sz w:val="16"/>
    </w:rPr>
  </w:style>
  <w:style w:type="character" w:customStyle="1" w:styleId="SpecialStringTok">
    <w:name w:val="SpecialStringTok"/>
    <w:basedOn w:val="VerbatimChar"/>
    <w:rPr>
      <w:rFonts w:ascii="Consolas" w:hAnsi="Consolas"/>
      <w:color w:val="BB6688"/>
      <w:w w:val="90"/>
      <w:sz w:val="16"/>
    </w:rPr>
  </w:style>
  <w:style w:type="character" w:customStyle="1" w:styleId="ImportTok">
    <w:name w:val="ImportTok"/>
    <w:basedOn w:val="VerbatimChar"/>
    <w:rPr>
      <w:rFonts w:ascii="Consolas" w:hAnsi="Consolas"/>
      <w:color w:val="595959" w:themeColor="text1" w:themeTint="A6"/>
      <w:w w:val="90"/>
      <w:sz w:val="16"/>
    </w:rPr>
  </w:style>
  <w:style w:type="character" w:customStyle="1" w:styleId="CommentTok">
    <w:name w:val="CommentTok"/>
    <w:basedOn w:val="VerbatimChar"/>
    <w:rPr>
      <w:rFonts w:ascii="Consolas" w:hAnsi="Consolas"/>
      <w:i/>
      <w:color w:val="60A0B0"/>
      <w:w w:val="90"/>
      <w:sz w:val="16"/>
    </w:rPr>
  </w:style>
  <w:style w:type="character" w:customStyle="1" w:styleId="DocumentationTok">
    <w:name w:val="DocumentationTok"/>
    <w:basedOn w:val="VerbatimChar"/>
    <w:rsid w:val="007D7C3B"/>
    <w:rPr>
      <w:rFonts w:ascii="Consolas" w:hAnsi="Consolas"/>
      <w:color w:val="595959" w:themeColor="text1" w:themeTint="A6"/>
      <w:w w:val="90"/>
      <w:sz w:val="16"/>
    </w:rPr>
  </w:style>
  <w:style w:type="character" w:customStyle="1" w:styleId="AnnotationTok">
    <w:name w:val="AnnotationTok"/>
    <w:basedOn w:val="VerbatimChar"/>
    <w:rPr>
      <w:rFonts w:ascii="Consolas" w:hAnsi="Consolas"/>
      <w:b/>
      <w:i/>
      <w:color w:val="60A0B0"/>
      <w:w w:val="90"/>
      <w:sz w:val="16"/>
    </w:rPr>
  </w:style>
  <w:style w:type="character" w:customStyle="1" w:styleId="CommentVarTok">
    <w:name w:val="CommentVarTok"/>
    <w:basedOn w:val="VerbatimChar"/>
    <w:rPr>
      <w:rFonts w:ascii="Consolas" w:hAnsi="Consolas"/>
      <w:b/>
      <w:i/>
      <w:color w:val="60A0B0"/>
      <w:w w:val="90"/>
      <w:sz w:val="16"/>
    </w:rPr>
  </w:style>
  <w:style w:type="character" w:customStyle="1" w:styleId="OtherTok">
    <w:name w:val="OtherTok"/>
    <w:basedOn w:val="VerbatimChar"/>
    <w:rPr>
      <w:rFonts w:ascii="Consolas" w:hAnsi="Consolas"/>
      <w:color w:val="007020"/>
      <w:w w:val="90"/>
      <w:sz w:val="16"/>
    </w:rPr>
  </w:style>
  <w:style w:type="character" w:customStyle="1" w:styleId="FunctionTok">
    <w:name w:val="FunctionTok"/>
    <w:basedOn w:val="VerbatimChar"/>
    <w:rsid w:val="0069611D"/>
    <w:rPr>
      <w:rFonts w:ascii="Consolas" w:hAnsi="Consolas"/>
      <w:color w:val="06287E"/>
      <w:w w:val="90"/>
      <w:sz w:val="16"/>
    </w:rPr>
  </w:style>
  <w:style w:type="character" w:customStyle="1" w:styleId="VariableTok">
    <w:name w:val="VariableTok"/>
    <w:basedOn w:val="VerbatimChar"/>
    <w:rPr>
      <w:rFonts w:ascii="Consolas" w:hAnsi="Consolas"/>
      <w:color w:val="19177C"/>
      <w:w w:val="90"/>
      <w:sz w:val="16"/>
    </w:rPr>
  </w:style>
  <w:style w:type="character" w:customStyle="1" w:styleId="ControlFlowTok">
    <w:name w:val="ControlFlowTok"/>
    <w:basedOn w:val="VerbatimChar"/>
    <w:rPr>
      <w:rFonts w:ascii="Consolas" w:hAnsi="Consolas"/>
      <w:b/>
      <w:color w:val="007020"/>
      <w:w w:val="90"/>
      <w:sz w:val="16"/>
    </w:rPr>
  </w:style>
  <w:style w:type="character" w:customStyle="1" w:styleId="OperatorTok">
    <w:name w:val="OperatorTok"/>
    <w:basedOn w:val="VerbatimChar"/>
    <w:rPr>
      <w:rFonts w:ascii="Consolas" w:hAnsi="Consolas"/>
      <w:color w:val="666666"/>
      <w:w w:val="90"/>
      <w:sz w:val="16"/>
    </w:rPr>
  </w:style>
  <w:style w:type="character" w:customStyle="1" w:styleId="BuiltInTok">
    <w:name w:val="BuiltInTok"/>
    <w:basedOn w:val="WarningTok"/>
    <w:rPr>
      <w:rFonts w:ascii="Consolas" w:hAnsi="Consolas"/>
      <w:b/>
      <w:i/>
      <w:color w:val="60A0B0"/>
      <w:w w:val="90"/>
      <w:sz w:val="16"/>
    </w:rPr>
  </w:style>
  <w:style w:type="character" w:customStyle="1" w:styleId="ExtensionTok">
    <w:name w:val="ExtensionTok"/>
    <w:basedOn w:val="VerbatimChar"/>
    <w:rPr>
      <w:rFonts w:ascii="Consolas" w:hAnsi="Consolas"/>
      <w:color w:val="595959" w:themeColor="text1" w:themeTint="A6"/>
      <w:w w:val="90"/>
      <w:sz w:val="16"/>
    </w:rPr>
  </w:style>
  <w:style w:type="character" w:customStyle="1" w:styleId="PreprocessorTok">
    <w:name w:val="PreprocessorTok"/>
    <w:basedOn w:val="VerbatimChar"/>
    <w:rPr>
      <w:rFonts w:ascii="Consolas" w:hAnsi="Consolas"/>
      <w:color w:val="BC7A00"/>
      <w:w w:val="90"/>
      <w:sz w:val="16"/>
    </w:rPr>
  </w:style>
  <w:style w:type="character" w:customStyle="1" w:styleId="AttributeTok">
    <w:name w:val="AttributeTok"/>
    <w:basedOn w:val="VerbatimChar"/>
    <w:rPr>
      <w:rFonts w:ascii="Consolas" w:hAnsi="Consolas"/>
      <w:color w:val="7D9029"/>
      <w:w w:val="90"/>
      <w:sz w:val="16"/>
    </w:rPr>
  </w:style>
  <w:style w:type="character" w:customStyle="1" w:styleId="RegionMarkerTok">
    <w:name w:val="RegionMarkerTok"/>
    <w:basedOn w:val="VerbatimChar"/>
    <w:rPr>
      <w:rFonts w:ascii="Consolas" w:hAnsi="Consolas"/>
      <w:color w:val="595959" w:themeColor="text1" w:themeTint="A6"/>
      <w:w w:val="90"/>
      <w:sz w:val="16"/>
    </w:rPr>
  </w:style>
  <w:style w:type="character" w:customStyle="1" w:styleId="InformationTok">
    <w:name w:val="InformationTok"/>
    <w:basedOn w:val="VerbatimChar"/>
    <w:rPr>
      <w:rFonts w:ascii="Consolas" w:hAnsi="Consolas"/>
      <w:b/>
      <w:i/>
      <w:color w:val="60A0B0"/>
      <w:w w:val="90"/>
      <w:sz w:val="16"/>
    </w:rPr>
  </w:style>
  <w:style w:type="character" w:customStyle="1" w:styleId="WarningTok">
    <w:name w:val="WarningTok"/>
    <w:basedOn w:val="VerbatimChar"/>
    <w:rPr>
      <w:rFonts w:ascii="Consolas" w:hAnsi="Consolas"/>
      <w:b/>
      <w:i/>
      <w:color w:val="60A0B0"/>
      <w:w w:val="90"/>
      <w:sz w:val="16"/>
    </w:rPr>
  </w:style>
  <w:style w:type="character" w:customStyle="1" w:styleId="AlertTok">
    <w:name w:val="AlertTok"/>
    <w:basedOn w:val="VerbatimChar"/>
    <w:rPr>
      <w:rFonts w:ascii="Consolas" w:hAnsi="Consolas"/>
      <w:b/>
      <w:color w:val="FF0000"/>
      <w:w w:val="90"/>
      <w:sz w:val="16"/>
    </w:rPr>
  </w:style>
  <w:style w:type="character" w:customStyle="1" w:styleId="ErrorTok">
    <w:name w:val="ErrorTok"/>
    <w:basedOn w:val="VerbatimChar"/>
    <w:rPr>
      <w:rFonts w:ascii="Consolas" w:hAnsi="Consolas"/>
      <w:b/>
      <w:color w:val="FF0000"/>
      <w:w w:val="90"/>
      <w:sz w:val="16"/>
    </w:rPr>
  </w:style>
  <w:style w:type="character" w:customStyle="1" w:styleId="NormalTok">
    <w:name w:val="NormalTok"/>
    <w:basedOn w:val="VerbatimChar"/>
    <w:rPr>
      <w:rFonts w:ascii="Consolas" w:hAnsi="Consolas"/>
      <w:color w:val="595959" w:themeColor="text1" w:themeTint="A6"/>
      <w:w w:val="90"/>
      <w:sz w:val="16"/>
    </w:rPr>
  </w:style>
  <w:style w:type="character" w:customStyle="1" w:styleId="VerbatimChar">
    <w:name w:val="Verbatim Char"/>
    <w:basedOn w:val="DefaultParagraphFont"/>
    <w:uiPriority w:val="1"/>
    <w:qFormat/>
    <w:rsid w:val="00127100"/>
    <w:rPr>
      <w:rFonts w:ascii="Consolas" w:hAnsi="Consolas"/>
      <w:color w:val="404040" w:themeColor="text1" w:themeTint="BF"/>
      <w:w w:val="90"/>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4344C7"/>
    <w:pPr>
      <w:ind w:left="709"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style>
  <w:style w:type="character" w:customStyle="1" w:styleId="smpte-ch-highlight">
    <w:name w:val="smpte-ch-highlight"/>
  </w:style>
  <w:style w:type="character" w:customStyle="1" w:styleId="smpte-ch-highlight-green">
    <w:name w:val="smpte-ch-highlight-green"/>
  </w:style>
  <w:style w:type="character" w:styleId="CommentReference">
    <w:name w:val="annotation reference"/>
    <w:basedOn w:val="DefaultParagraphFont"/>
    <w:uiPriority w:val="99"/>
    <w:semiHidden/>
    <w:unhideWhenUsed/>
    <w:rsid w:val="00AA0AD9"/>
    <w:rPr>
      <w:sz w:val="16"/>
      <w:szCs w:val="16"/>
    </w:rPr>
  </w:style>
  <w:style w:type="paragraph" w:styleId="CommentText">
    <w:name w:val="annotation text"/>
    <w:basedOn w:val="Normal"/>
    <w:link w:val="CommentTextChar"/>
    <w:uiPriority w:val="99"/>
    <w:semiHidden/>
    <w:unhideWhenUsed/>
    <w:rsid w:val="00AA0AD9"/>
    <w:pPr>
      <w:spacing w:line="240" w:lineRule="auto"/>
    </w:pPr>
    <w:rPr>
      <w:sz w:val="20"/>
    </w:rPr>
  </w:style>
  <w:style w:type="character" w:customStyle="1" w:styleId="CommentTextChar">
    <w:name w:val="Comment Text Char"/>
    <w:basedOn w:val="DefaultParagraphFont"/>
    <w:link w:val="CommentText"/>
    <w:uiPriority w:val="99"/>
    <w:semiHidden/>
    <w:rsid w:val="00AA0AD9"/>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A0AD9"/>
    <w:rPr>
      <w:b/>
      <w:bCs/>
    </w:rPr>
  </w:style>
  <w:style w:type="character" w:customStyle="1" w:styleId="CommentSubjectChar">
    <w:name w:val="Comment Subject Char"/>
    <w:basedOn w:val="CommentTextChar"/>
    <w:link w:val="CommentSubject"/>
    <w:uiPriority w:val="99"/>
    <w:semiHidden/>
    <w:rsid w:val="00AA0AD9"/>
    <w:rPr>
      <w:rFonts w:ascii="Cambria" w:hAnsi="Cambria"/>
      <w:b/>
      <w:bCs/>
      <w:sz w:val="20"/>
      <w:szCs w:val="20"/>
    </w:rPr>
  </w:style>
  <w:style w:type="paragraph" w:styleId="Revision">
    <w:name w:val="Revision"/>
    <w:hidden/>
    <w:uiPriority w:val="99"/>
    <w:semiHidden/>
    <w:rsid w:val="00667ED2"/>
    <w:pPr>
      <w:spacing w:after="0" w:line="240" w:lineRule="auto"/>
    </w:pPr>
    <w:rPr>
      <w:rFonts w:ascii="Cambria" w:hAnsi="Cambr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Laurence Venner</dc:creator>
  <cp:keywords/>
  <cp:lastModifiedBy>Laurence Venner</cp:lastModifiedBy>
  <cp:revision>3</cp:revision>
  <dcterms:created xsi:type="dcterms:W3CDTF">2020-12-08T11:48:00Z</dcterms:created>
  <dcterms:modified xsi:type="dcterms:W3CDTF">2020-12-08T16:12:00Z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